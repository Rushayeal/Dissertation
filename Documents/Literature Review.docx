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AF2A" w14:textId="77777777" w:rsidR="00CC3F81" w:rsidRPr="00E402B2" w:rsidRDefault="00CC3F81">
      <w:pPr>
        <w:rPr>
          <w:rFonts w:ascii="Arial" w:hAnsi="Arial" w:cs="Arial"/>
          <w:sz w:val="24"/>
          <w:szCs w:val="24"/>
          <w:lang w:val="en-GB"/>
        </w:rPr>
      </w:pPr>
    </w:p>
    <w:sdt>
      <w:sdtPr>
        <w:rPr>
          <w:rFonts w:asciiTheme="minorHAnsi" w:eastAsiaTheme="minorHAnsi" w:hAnsiTheme="minorHAnsi" w:cstheme="minorBidi"/>
          <w:color w:val="auto"/>
          <w:sz w:val="22"/>
          <w:szCs w:val="22"/>
          <w:lang w:val="en-MT"/>
        </w:rPr>
        <w:id w:val="1566831843"/>
        <w:docPartObj>
          <w:docPartGallery w:val="Table of Contents"/>
          <w:docPartUnique/>
        </w:docPartObj>
      </w:sdtPr>
      <w:sdtEndPr>
        <w:rPr>
          <w:b/>
          <w:bCs/>
          <w:noProof/>
        </w:rPr>
      </w:sdtEndPr>
      <w:sdtContent>
        <w:p w14:paraId="691420A1" w14:textId="6C87BEDC" w:rsidR="00E402B2" w:rsidRPr="009E2484" w:rsidRDefault="00E402B2">
          <w:pPr>
            <w:pStyle w:val="TOCHeading"/>
            <w:rPr>
              <w:rFonts w:ascii="Arial" w:hAnsi="Arial" w:cs="Arial"/>
              <w:color w:val="auto"/>
            </w:rPr>
          </w:pPr>
          <w:r w:rsidRPr="009E2484">
            <w:rPr>
              <w:rFonts w:ascii="Arial" w:hAnsi="Arial" w:cs="Arial"/>
              <w:color w:val="auto"/>
            </w:rPr>
            <w:t>Contents</w:t>
          </w:r>
        </w:p>
        <w:p w14:paraId="4EF03794" w14:textId="501140A1" w:rsidR="00025906" w:rsidRDefault="00E402B2">
          <w:pPr>
            <w:pStyle w:val="TOC1"/>
            <w:rPr>
              <w:rFonts w:eastAsiaTheme="minorEastAsia"/>
              <w:noProof/>
              <w:kern w:val="2"/>
              <w:lang w:val="en-MT" w:eastAsia="en-MT"/>
              <w14:ligatures w14:val="standardContextual"/>
            </w:rPr>
          </w:pPr>
          <w:r w:rsidRPr="005B4A96">
            <w:rPr>
              <w:rFonts w:ascii="Arial" w:hAnsi="Arial" w:cs="Arial"/>
            </w:rPr>
            <w:fldChar w:fldCharType="begin"/>
          </w:r>
          <w:r w:rsidRPr="005B4A96">
            <w:rPr>
              <w:rFonts w:ascii="Arial" w:hAnsi="Arial" w:cs="Arial"/>
            </w:rPr>
            <w:instrText xml:space="preserve"> TOC \o "1-3" \h \z \u </w:instrText>
          </w:r>
          <w:r w:rsidRPr="005B4A96">
            <w:rPr>
              <w:rFonts w:ascii="Arial" w:hAnsi="Arial" w:cs="Arial"/>
            </w:rPr>
            <w:fldChar w:fldCharType="separate"/>
          </w:r>
          <w:hyperlink w:anchor="_Toc135294464" w:history="1">
            <w:r w:rsidR="00025906" w:rsidRPr="009040A8">
              <w:rPr>
                <w:rStyle w:val="Hyperlink"/>
                <w:rFonts w:ascii="Arial" w:hAnsi="Arial" w:cs="Arial"/>
                <w:noProof/>
              </w:rPr>
              <w:t>Chapter 1: Introduction</w:t>
            </w:r>
            <w:r w:rsidR="00025906">
              <w:rPr>
                <w:noProof/>
                <w:webHidden/>
              </w:rPr>
              <w:tab/>
            </w:r>
            <w:r w:rsidR="00025906">
              <w:rPr>
                <w:noProof/>
                <w:webHidden/>
              </w:rPr>
              <w:fldChar w:fldCharType="begin"/>
            </w:r>
            <w:r w:rsidR="00025906">
              <w:rPr>
                <w:noProof/>
                <w:webHidden/>
              </w:rPr>
              <w:instrText xml:space="preserve"> PAGEREF _Toc135294464 \h </w:instrText>
            </w:r>
            <w:r w:rsidR="00025906">
              <w:rPr>
                <w:noProof/>
                <w:webHidden/>
              </w:rPr>
            </w:r>
            <w:r w:rsidR="00025906">
              <w:rPr>
                <w:noProof/>
                <w:webHidden/>
              </w:rPr>
              <w:fldChar w:fldCharType="separate"/>
            </w:r>
            <w:r w:rsidR="00025906">
              <w:rPr>
                <w:noProof/>
                <w:webHidden/>
              </w:rPr>
              <w:t>2</w:t>
            </w:r>
            <w:r w:rsidR="00025906">
              <w:rPr>
                <w:noProof/>
                <w:webHidden/>
              </w:rPr>
              <w:fldChar w:fldCharType="end"/>
            </w:r>
          </w:hyperlink>
        </w:p>
        <w:p w14:paraId="7090FB1C" w14:textId="507FDF16" w:rsidR="00025906" w:rsidRDefault="00025906">
          <w:pPr>
            <w:pStyle w:val="TOC2"/>
            <w:tabs>
              <w:tab w:val="right" w:leader="dot" w:pos="9016"/>
            </w:tabs>
            <w:rPr>
              <w:rFonts w:eastAsiaTheme="minorEastAsia"/>
              <w:noProof/>
              <w:kern w:val="2"/>
              <w:lang w:val="en-MT" w:eastAsia="en-MT"/>
              <w14:ligatures w14:val="standardContextual"/>
            </w:rPr>
          </w:pPr>
          <w:hyperlink w:anchor="_Toc135294465" w:history="1">
            <w:r w:rsidRPr="009040A8">
              <w:rPr>
                <w:rStyle w:val="Hyperlink"/>
                <w:noProof/>
                <w:lang w:val="en-GB"/>
              </w:rPr>
              <w:t>1.1 Research Problem</w:t>
            </w:r>
            <w:r>
              <w:rPr>
                <w:noProof/>
                <w:webHidden/>
              </w:rPr>
              <w:tab/>
            </w:r>
            <w:r>
              <w:rPr>
                <w:noProof/>
                <w:webHidden/>
              </w:rPr>
              <w:fldChar w:fldCharType="begin"/>
            </w:r>
            <w:r>
              <w:rPr>
                <w:noProof/>
                <w:webHidden/>
              </w:rPr>
              <w:instrText xml:space="preserve"> PAGEREF _Toc135294465 \h </w:instrText>
            </w:r>
            <w:r>
              <w:rPr>
                <w:noProof/>
                <w:webHidden/>
              </w:rPr>
            </w:r>
            <w:r>
              <w:rPr>
                <w:noProof/>
                <w:webHidden/>
              </w:rPr>
              <w:fldChar w:fldCharType="separate"/>
            </w:r>
            <w:r>
              <w:rPr>
                <w:noProof/>
                <w:webHidden/>
              </w:rPr>
              <w:t>2</w:t>
            </w:r>
            <w:r>
              <w:rPr>
                <w:noProof/>
                <w:webHidden/>
              </w:rPr>
              <w:fldChar w:fldCharType="end"/>
            </w:r>
          </w:hyperlink>
        </w:p>
        <w:p w14:paraId="04FE52EB" w14:textId="21DBBB53" w:rsidR="00025906" w:rsidRDefault="00025906">
          <w:pPr>
            <w:pStyle w:val="TOC2"/>
            <w:tabs>
              <w:tab w:val="right" w:leader="dot" w:pos="9016"/>
            </w:tabs>
            <w:rPr>
              <w:rFonts w:eastAsiaTheme="minorEastAsia"/>
              <w:noProof/>
              <w:kern w:val="2"/>
              <w:lang w:val="en-MT" w:eastAsia="en-MT"/>
              <w14:ligatures w14:val="standardContextual"/>
            </w:rPr>
          </w:pPr>
          <w:hyperlink w:anchor="_Toc135294466" w:history="1">
            <w:r w:rsidRPr="009040A8">
              <w:rPr>
                <w:rStyle w:val="Hyperlink"/>
                <w:noProof/>
                <w:lang w:val="en-GB"/>
              </w:rPr>
              <w:t>1.2 Research Question</w:t>
            </w:r>
            <w:r>
              <w:rPr>
                <w:noProof/>
                <w:webHidden/>
              </w:rPr>
              <w:tab/>
            </w:r>
            <w:r>
              <w:rPr>
                <w:noProof/>
                <w:webHidden/>
              </w:rPr>
              <w:fldChar w:fldCharType="begin"/>
            </w:r>
            <w:r>
              <w:rPr>
                <w:noProof/>
                <w:webHidden/>
              </w:rPr>
              <w:instrText xml:space="preserve"> PAGEREF _Toc135294466 \h </w:instrText>
            </w:r>
            <w:r>
              <w:rPr>
                <w:noProof/>
                <w:webHidden/>
              </w:rPr>
            </w:r>
            <w:r>
              <w:rPr>
                <w:noProof/>
                <w:webHidden/>
              </w:rPr>
              <w:fldChar w:fldCharType="separate"/>
            </w:r>
            <w:r>
              <w:rPr>
                <w:noProof/>
                <w:webHidden/>
              </w:rPr>
              <w:t>2</w:t>
            </w:r>
            <w:r>
              <w:rPr>
                <w:noProof/>
                <w:webHidden/>
              </w:rPr>
              <w:fldChar w:fldCharType="end"/>
            </w:r>
          </w:hyperlink>
        </w:p>
        <w:p w14:paraId="2BBFAAA8" w14:textId="5FD77C43" w:rsidR="00025906" w:rsidRDefault="00025906">
          <w:pPr>
            <w:pStyle w:val="TOC2"/>
            <w:tabs>
              <w:tab w:val="right" w:leader="dot" w:pos="9016"/>
            </w:tabs>
            <w:rPr>
              <w:rFonts w:eastAsiaTheme="minorEastAsia"/>
              <w:noProof/>
              <w:kern w:val="2"/>
              <w:lang w:val="en-MT" w:eastAsia="en-MT"/>
              <w14:ligatures w14:val="standardContextual"/>
            </w:rPr>
          </w:pPr>
          <w:hyperlink w:anchor="_Toc135294467" w:history="1">
            <w:r w:rsidRPr="009040A8">
              <w:rPr>
                <w:rStyle w:val="Hyperlink"/>
                <w:noProof/>
                <w:lang w:val="en-GB"/>
              </w:rPr>
              <w:t>1.3 Aims and Objectives</w:t>
            </w:r>
            <w:r>
              <w:rPr>
                <w:noProof/>
                <w:webHidden/>
              </w:rPr>
              <w:tab/>
            </w:r>
            <w:r>
              <w:rPr>
                <w:noProof/>
                <w:webHidden/>
              </w:rPr>
              <w:fldChar w:fldCharType="begin"/>
            </w:r>
            <w:r>
              <w:rPr>
                <w:noProof/>
                <w:webHidden/>
              </w:rPr>
              <w:instrText xml:space="preserve"> PAGEREF _Toc135294467 \h </w:instrText>
            </w:r>
            <w:r>
              <w:rPr>
                <w:noProof/>
                <w:webHidden/>
              </w:rPr>
            </w:r>
            <w:r>
              <w:rPr>
                <w:noProof/>
                <w:webHidden/>
              </w:rPr>
              <w:fldChar w:fldCharType="separate"/>
            </w:r>
            <w:r>
              <w:rPr>
                <w:noProof/>
                <w:webHidden/>
              </w:rPr>
              <w:t>2</w:t>
            </w:r>
            <w:r>
              <w:rPr>
                <w:noProof/>
                <w:webHidden/>
              </w:rPr>
              <w:fldChar w:fldCharType="end"/>
            </w:r>
          </w:hyperlink>
        </w:p>
        <w:p w14:paraId="7302CC17" w14:textId="4EB1A3CA" w:rsidR="00025906" w:rsidRDefault="00025906">
          <w:pPr>
            <w:pStyle w:val="TOC2"/>
            <w:tabs>
              <w:tab w:val="right" w:leader="dot" w:pos="9016"/>
            </w:tabs>
            <w:rPr>
              <w:rFonts w:eastAsiaTheme="minorEastAsia"/>
              <w:noProof/>
              <w:kern w:val="2"/>
              <w:lang w:val="en-MT" w:eastAsia="en-MT"/>
              <w14:ligatures w14:val="standardContextual"/>
            </w:rPr>
          </w:pPr>
          <w:hyperlink w:anchor="_Toc135294468" w:history="1">
            <w:r w:rsidRPr="009040A8">
              <w:rPr>
                <w:rStyle w:val="Hyperlink"/>
                <w:noProof/>
                <w:lang w:val="en-GB"/>
              </w:rPr>
              <w:t>1.4 Purpose Statement</w:t>
            </w:r>
            <w:r>
              <w:rPr>
                <w:noProof/>
                <w:webHidden/>
              </w:rPr>
              <w:tab/>
            </w:r>
            <w:r>
              <w:rPr>
                <w:noProof/>
                <w:webHidden/>
              </w:rPr>
              <w:fldChar w:fldCharType="begin"/>
            </w:r>
            <w:r>
              <w:rPr>
                <w:noProof/>
                <w:webHidden/>
              </w:rPr>
              <w:instrText xml:space="preserve"> PAGEREF _Toc135294468 \h </w:instrText>
            </w:r>
            <w:r>
              <w:rPr>
                <w:noProof/>
                <w:webHidden/>
              </w:rPr>
            </w:r>
            <w:r>
              <w:rPr>
                <w:noProof/>
                <w:webHidden/>
              </w:rPr>
              <w:fldChar w:fldCharType="separate"/>
            </w:r>
            <w:r>
              <w:rPr>
                <w:noProof/>
                <w:webHidden/>
              </w:rPr>
              <w:t>2</w:t>
            </w:r>
            <w:r>
              <w:rPr>
                <w:noProof/>
                <w:webHidden/>
              </w:rPr>
              <w:fldChar w:fldCharType="end"/>
            </w:r>
          </w:hyperlink>
        </w:p>
        <w:p w14:paraId="4D5C7F1F" w14:textId="7F92F78F" w:rsidR="00025906" w:rsidRDefault="00025906">
          <w:pPr>
            <w:pStyle w:val="TOC1"/>
            <w:rPr>
              <w:rFonts w:eastAsiaTheme="minorEastAsia"/>
              <w:noProof/>
              <w:kern w:val="2"/>
              <w:lang w:val="en-MT" w:eastAsia="en-MT"/>
              <w14:ligatures w14:val="standardContextual"/>
            </w:rPr>
          </w:pPr>
          <w:hyperlink w:anchor="_Toc135294469" w:history="1">
            <w:r w:rsidRPr="009040A8">
              <w:rPr>
                <w:rStyle w:val="Hyperlink"/>
                <w:rFonts w:ascii="Arial" w:hAnsi="Arial" w:cs="Arial"/>
                <w:noProof/>
              </w:rPr>
              <w:t>Chapter 2: Literature Review</w:t>
            </w:r>
            <w:r>
              <w:rPr>
                <w:noProof/>
                <w:webHidden/>
              </w:rPr>
              <w:tab/>
            </w:r>
            <w:r>
              <w:rPr>
                <w:noProof/>
                <w:webHidden/>
              </w:rPr>
              <w:fldChar w:fldCharType="begin"/>
            </w:r>
            <w:r>
              <w:rPr>
                <w:noProof/>
                <w:webHidden/>
              </w:rPr>
              <w:instrText xml:space="preserve"> PAGEREF _Toc135294469 \h </w:instrText>
            </w:r>
            <w:r>
              <w:rPr>
                <w:noProof/>
                <w:webHidden/>
              </w:rPr>
            </w:r>
            <w:r>
              <w:rPr>
                <w:noProof/>
                <w:webHidden/>
              </w:rPr>
              <w:fldChar w:fldCharType="separate"/>
            </w:r>
            <w:r>
              <w:rPr>
                <w:noProof/>
                <w:webHidden/>
              </w:rPr>
              <w:t>2</w:t>
            </w:r>
            <w:r>
              <w:rPr>
                <w:noProof/>
                <w:webHidden/>
              </w:rPr>
              <w:fldChar w:fldCharType="end"/>
            </w:r>
          </w:hyperlink>
        </w:p>
        <w:p w14:paraId="7085B056" w14:textId="3A13CAE4" w:rsidR="00025906" w:rsidRDefault="00025906">
          <w:pPr>
            <w:pStyle w:val="TOC2"/>
            <w:tabs>
              <w:tab w:val="right" w:leader="dot" w:pos="9016"/>
            </w:tabs>
            <w:rPr>
              <w:rFonts w:eastAsiaTheme="minorEastAsia"/>
              <w:noProof/>
              <w:kern w:val="2"/>
              <w:lang w:val="en-MT" w:eastAsia="en-MT"/>
              <w14:ligatures w14:val="standardContextual"/>
            </w:rPr>
          </w:pPr>
          <w:hyperlink w:anchor="_Toc135294470" w:history="1">
            <w:r w:rsidRPr="009040A8">
              <w:rPr>
                <w:rStyle w:val="Hyperlink"/>
                <w:noProof/>
                <w:lang w:val="en-GB"/>
              </w:rPr>
              <w:t>2.1 Sales Forecasting:</w:t>
            </w:r>
            <w:r>
              <w:rPr>
                <w:noProof/>
                <w:webHidden/>
              </w:rPr>
              <w:tab/>
            </w:r>
            <w:r>
              <w:rPr>
                <w:noProof/>
                <w:webHidden/>
              </w:rPr>
              <w:fldChar w:fldCharType="begin"/>
            </w:r>
            <w:r>
              <w:rPr>
                <w:noProof/>
                <w:webHidden/>
              </w:rPr>
              <w:instrText xml:space="preserve"> PAGEREF _Toc135294470 \h </w:instrText>
            </w:r>
            <w:r>
              <w:rPr>
                <w:noProof/>
                <w:webHidden/>
              </w:rPr>
            </w:r>
            <w:r>
              <w:rPr>
                <w:noProof/>
                <w:webHidden/>
              </w:rPr>
              <w:fldChar w:fldCharType="separate"/>
            </w:r>
            <w:r>
              <w:rPr>
                <w:noProof/>
                <w:webHidden/>
              </w:rPr>
              <w:t>2</w:t>
            </w:r>
            <w:r>
              <w:rPr>
                <w:noProof/>
                <w:webHidden/>
              </w:rPr>
              <w:fldChar w:fldCharType="end"/>
            </w:r>
          </w:hyperlink>
        </w:p>
        <w:p w14:paraId="53CAB88B" w14:textId="19946CC4" w:rsidR="00025906" w:rsidRDefault="00025906">
          <w:pPr>
            <w:pStyle w:val="TOC3"/>
            <w:tabs>
              <w:tab w:val="right" w:leader="dot" w:pos="9016"/>
            </w:tabs>
            <w:rPr>
              <w:rFonts w:eastAsiaTheme="minorEastAsia"/>
              <w:noProof/>
              <w:kern w:val="2"/>
              <w:lang w:val="en-MT" w:eastAsia="en-MT"/>
              <w14:ligatures w14:val="standardContextual"/>
            </w:rPr>
          </w:pPr>
          <w:hyperlink w:anchor="_Toc135294471" w:history="1">
            <w:r w:rsidRPr="009040A8">
              <w:rPr>
                <w:rStyle w:val="Hyperlink"/>
                <w:rFonts w:ascii="Arial" w:hAnsi="Arial" w:cs="Arial"/>
                <w:noProof/>
                <w:lang w:val="en-GB"/>
              </w:rPr>
              <w:t>Forecasting entails making predictions about the expected future sales revenues. This is useful so that the customer demands, and the supply requirements are met.</w:t>
            </w:r>
            <w:r>
              <w:rPr>
                <w:noProof/>
                <w:webHidden/>
              </w:rPr>
              <w:tab/>
            </w:r>
            <w:r>
              <w:rPr>
                <w:noProof/>
                <w:webHidden/>
              </w:rPr>
              <w:fldChar w:fldCharType="begin"/>
            </w:r>
            <w:r>
              <w:rPr>
                <w:noProof/>
                <w:webHidden/>
              </w:rPr>
              <w:instrText xml:space="preserve"> PAGEREF _Toc135294471 \h </w:instrText>
            </w:r>
            <w:r>
              <w:rPr>
                <w:noProof/>
                <w:webHidden/>
              </w:rPr>
            </w:r>
            <w:r>
              <w:rPr>
                <w:noProof/>
                <w:webHidden/>
              </w:rPr>
              <w:fldChar w:fldCharType="separate"/>
            </w:r>
            <w:r>
              <w:rPr>
                <w:noProof/>
                <w:webHidden/>
              </w:rPr>
              <w:t>2</w:t>
            </w:r>
            <w:r>
              <w:rPr>
                <w:noProof/>
                <w:webHidden/>
              </w:rPr>
              <w:fldChar w:fldCharType="end"/>
            </w:r>
          </w:hyperlink>
        </w:p>
        <w:p w14:paraId="23169C84" w14:textId="4224C3A8" w:rsidR="00025906" w:rsidRDefault="00025906">
          <w:pPr>
            <w:pStyle w:val="TOC3"/>
            <w:tabs>
              <w:tab w:val="right" w:leader="dot" w:pos="9016"/>
            </w:tabs>
            <w:rPr>
              <w:rFonts w:eastAsiaTheme="minorEastAsia"/>
              <w:noProof/>
              <w:kern w:val="2"/>
              <w:lang w:val="en-MT" w:eastAsia="en-MT"/>
              <w14:ligatures w14:val="standardContextual"/>
            </w:rPr>
          </w:pPr>
          <w:hyperlink w:anchor="_Toc135294472" w:history="1">
            <w:r w:rsidRPr="009040A8">
              <w:rPr>
                <w:rStyle w:val="Hyperlink"/>
                <w:noProof/>
                <w:lang w:val="en-GB"/>
              </w:rPr>
              <w:t>2.1.1 Meeting customer demand</w:t>
            </w:r>
            <w:r>
              <w:rPr>
                <w:noProof/>
                <w:webHidden/>
              </w:rPr>
              <w:tab/>
            </w:r>
            <w:r>
              <w:rPr>
                <w:noProof/>
                <w:webHidden/>
              </w:rPr>
              <w:fldChar w:fldCharType="begin"/>
            </w:r>
            <w:r>
              <w:rPr>
                <w:noProof/>
                <w:webHidden/>
              </w:rPr>
              <w:instrText xml:space="preserve"> PAGEREF _Toc135294472 \h </w:instrText>
            </w:r>
            <w:r>
              <w:rPr>
                <w:noProof/>
                <w:webHidden/>
              </w:rPr>
            </w:r>
            <w:r>
              <w:rPr>
                <w:noProof/>
                <w:webHidden/>
              </w:rPr>
              <w:fldChar w:fldCharType="separate"/>
            </w:r>
            <w:r>
              <w:rPr>
                <w:noProof/>
                <w:webHidden/>
              </w:rPr>
              <w:t>2</w:t>
            </w:r>
            <w:r>
              <w:rPr>
                <w:noProof/>
                <w:webHidden/>
              </w:rPr>
              <w:fldChar w:fldCharType="end"/>
            </w:r>
          </w:hyperlink>
        </w:p>
        <w:p w14:paraId="357F3CA2" w14:textId="27E9B309" w:rsidR="00025906" w:rsidRDefault="00025906">
          <w:pPr>
            <w:pStyle w:val="TOC3"/>
            <w:tabs>
              <w:tab w:val="right" w:leader="dot" w:pos="9016"/>
            </w:tabs>
            <w:rPr>
              <w:rFonts w:eastAsiaTheme="minorEastAsia"/>
              <w:noProof/>
              <w:kern w:val="2"/>
              <w:lang w:val="en-MT" w:eastAsia="en-MT"/>
              <w14:ligatures w14:val="standardContextual"/>
            </w:rPr>
          </w:pPr>
          <w:hyperlink w:anchor="_Toc135294473" w:history="1">
            <w:r w:rsidRPr="009040A8">
              <w:rPr>
                <w:rStyle w:val="Hyperlink"/>
                <w:noProof/>
                <w:lang w:val="en-GB"/>
              </w:rPr>
              <w:t>2.1.2 Aesthetics products supply and demand</w:t>
            </w:r>
            <w:r>
              <w:rPr>
                <w:noProof/>
                <w:webHidden/>
              </w:rPr>
              <w:tab/>
            </w:r>
            <w:r>
              <w:rPr>
                <w:noProof/>
                <w:webHidden/>
              </w:rPr>
              <w:fldChar w:fldCharType="begin"/>
            </w:r>
            <w:r>
              <w:rPr>
                <w:noProof/>
                <w:webHidden/>
              </w:rPr>
              <w:instrText xml:space="preserve"> PAGEREF _Toc135294473 \h </w:instrText>
            </w:r>
            <w:r>
              <w:rPr>
                <w:noProof/>
                <w:webHidden/>
              </w:rPr>
            </w:r>
            <w:r>
              <w:rPr>
                <w:noProof/>
                <w:webHidden/>
              </w:rPr>
              <w:fldChar w:fldCharType="separate"/>
            </w:r>
            <w:r>
              <w:rPr>
                <w:noProof/>
                <w:webHidden/>
              </w:rPr>
              <w:t>2</w:t>
            </w:r>
            <w:r>
              <w:rPr>
                <w:noProof/>
                <w:webHidden/>
              </w:rPr>
              <w:fldChar w:fldCharType="end"/>
            </w:r>
          </w:hyperlink>
        </w:p>
        <w:p w14:paraId="6D45F408" w14:textId="5548B71F" w:rsidR="00025906" w:rsidRDefault="00025906">
          <w:pPr>
            <w:pStyle w:val="TOC3"/>
            <w:tabs>
              <w:tab w:val="right" w:leader="dot" w:pos="9016"/>
            </w:tabs>
            <w:rPr>
              <w:rFonts w:eastAsiaTheme="minorEastAsia"/>
              <w:noProof/>
              <w:kern w:val="2"/>
              <w:lang w:val="en-MT" w:eastAsia="en-MT"/>
              <w14:ligatures w14:val="standardContextual"/>
            </w:rPr>
          </w:pPr>
          <w:hyperlink w:anchor="_Toc135294474" w:history="1">
            <w:r w:rsidRPr="009040A8">
              <w:rPr>
                <w:rStyle w:val="Hyperlink"/>
                <w:noProof/>
                <w:lang w:val="en-GB"/>
              </w:rPr>
              <w:t>2.1.2.1 Seasonality</w:t>
            </w:r>
            <w:r>
              <w:rPr>
                <w:noProof/>
                <w:webHidden/>
              </w:rPr>
              <w:tab/>
            </w:r>
            <w:r>
              <w:rPr>
                <w:noProof/>
                <w:webHidden/>
              </w:rPr>
              <w:fldChar w:fldCharType="begin"/>
            </w:r>
            <w:r>
              <w:rPr>
                <w:noProof/>
                <w:webHidden/>
              </w:rPr>
              <w:instrText xml:space="preserve"> PAGEREF _Toc135294474 \h </w:instrText>
            </w:r>
            <w:r>
              <w:rPr>
                <w:noProof/>
                <w:webHidden/>
              </w:rPr>
            </w:r>
            <w:r>
              <w:rPr>
                <w:noProof/>
                <w:webHidden/>
              </w:rPr>
              <w:fldChar w:fldCharType="separate"/>
            </w:r>
            <w:r>
              <w:rPr>
                <w:noProof/>
                <w:webHidden/>
              </w:rPr>
              <w:t>3</w:t>
            </w:r>
            <w:r>
              <w:rPr>
                <w:noProof/>
                <w:webHidden/>
              </w:rPr>
              <w:fldChar w:fldCharType="end"/>
            </w:r>
          </w:hyperlink>
        </w:p>
        <w:p w14:paraId="2FAFC74D" w14:textId="4B4CF35B" w:rsidR="00025906" w:rsidRDefault="00025906">
          <w:pPr>
            <w:pStyle w:val="TOC3"/>
            <w:tabs>
              <w:tab w:val="right" w:leader="dot" w:pos="9016"/>
            </w:tabs>
            <w:rPr>
              <w:rFonts w:eastAsiaTheme="minorEastAsia"/>
              <w:noProof/>
              <w:kern w:val="2"/>
              <w:lang w:val="en-MT" w:eastAsia="en-MT"/>
              <w14:ligatures w14:val="standardContextual"/>
            </w:rPr>
          </w:pPr>
          <w:hyperlink w:anchor="_Toc135294475" w:history="1">
            <w:r w:rsidRPr="009040A8">
              <w:rPr>
                <w:rStyle w:val="Hyperlink"/>
                <w:noProof/>
                <w:lang w:val="en-GB"/>
              </w:rPr>
              <w:t>2.1.2.2 Shelf life</w:t>
            </w:r>
            <w:r>
              <w:rPr>
                <w:noProof/>
                <w:webHidden/>
              </w:rPr>
              <w:tab/>
            </w:r>
            <w:r>
              <w:rPr>
                <w:noProof/>
                <w:webHidden/>
              </w:rPr>
              <w:fldChar w:fldCharType="begin"/>
            </w:r>
            <w:r>
              <w:rPr>
                <w:noProof/>
                <w:webHidden/>
              </w:rPr>
              <w:instrText xml:space="preserve"> PAGEREF _Toc135294475 \h </w:instrText>
            </w:r>
            <w:r>
              <w:rPr>
                <w:noProof/>
                <w:webHidden/>
              </w:rPr>
            </w:r>
            <w:r>
              <w:rPr>
                <w:noProof/>
                <w:webHidden/>
              </w:rPr>
              <w:fldChar w:fldCharType="separate"/>
            </w:r>
            <w:r>
              <w:rPr>
                <w:noProof/>
                <w:webHidden/>
              </w:rPr>
              <w:t>3</w:t>
            </w:r>
            <w:r>
              <w:rPr>
                <w:noProof/>
                <w:webHidden/>
              </w:rPr>
              <w:fldChar w:fldCharType="end"/>
            </w:r>
          </w:hyperlink>
        </w:p>
        <w:p w14:paraId="057D9A23" w14:textId="20DE73BC" w:rsidR="00025906" w:rsidRDefault="00025906">
          <w:pPr>
            <w:pStyle w:val="TOC3"/>
            <w:tabs>
              <w:tab w:val="right" w:leader="dot" w:pos="9016"/>
            </w:tabs>
            <w:rPr>
              <w:rFonts w:eastAsiaTheme="minorEastAsia"/>
              <w:noProof/>
              <w:kern w:val="2"/>
              <w:lang w:val="en-MT" w:eastAsia="en-MT"/>
              <w14:ligatures w14:val="standardContextual"/>
            </w:rPr>
          </w:pPr>
          <w:hyperlink w:anchor="_Toc135294476" w:history="1">
            <w:r w:rsidRPr="009040A8">
              <w:rPr>
                <w:rStyle w:val="Hyperlink"/>
                <w:noProof/>
              </w:rPr>
              <w:t>2.1.3 Extraordinary events affecting supply and demand</w:t>
            </w:r>
            <w:r>
              <w:rPr>
                <w:noProof/>
                <w:webHidden/>
              </w:rPr>
              <w:tab/>
            </w:r>
            <w:r>
              <w:rPr>
                <w:noProof/>
                <w:webHidden/>
              </w:rPr>
              <w:fldChar w:fldCharType="begin"/>
            </w:r>
            <w:r>
              <w:rPr>
                <w:noProof/>
                <w:webHidden/>
              </w:rPr>
              <w:instrText xml:space="preserve"> PAGEREF _Toc135294476 \h </w:instrText>
            </w:r>
            <w:r>
              <w:rPr>
                <w:noProof/>
                <w:webHidden/>
              </w:rPr>
            </w:r>
            <w:r>
              <w:rPr>
                <w:noProof/>
                <w:webHidden/>
              </w:rPr>
              <w:fldChar w:fldCharType="separate"/>
            </w:r>
            <w:r>
              <w:rPr>
                <w:noProof/>
                <w:webHidden/>
              </w:rPr>
              <w:t>3</w:t>
            </w:r>
            <w:r>
              <w:rPr>
                <w:noProof/>
                <w:webHidden/>
              </w:rPr>
              <w:fldChar w:fldCharType="end"/>
            </w:r>
          </w:hyperlink>
        </w:p>
        <w:p w14:paraId="3E8ED6EE" w14:textId="1700359F" w:rsidR="00025906" w:rsidRDefault="00025906">
          <w:pPr>
            <w:pStyle w:val="TOC3"/>
            <w:tabs>
              <w:tab w:val="right" w:leader="dot" w:pos="9016"/>
            </w:tabs>
            <w:rPr>
              <w:rFonts w:eastAsiaTheme="minorEastAsia"/>
              <w:noProof/>
              <w:kern w:val="2"/>
              <w:lang w:val="en-MT" w:eastAsia="en-MT"/>
              <w14:ligatures w14:val="standardContextual"/>
            </w:rPr>
          </w:pPr>
          <w:hyperlink w:anchor="_Toc135294477" w:history="1">
            <w:r w:rsidRPr="009040A8">
              <w:rPr>
                <w:rStyle w:val="Hyperlink"/>
                <w:noProof/>
                <w:lang w:val="en-GB"/>
              </w:rPr>
              <w:t>2.1.3.1 Covid-19</w:t>
            </w:r>
            <w:r>
              <w:rPr>
                <w:noProof/>
                <w:webHidden/>
              </w:rPr>
              <w:tab/>
            </w:r>
            <w:r>
              <w:rPr>
                <w:noProof/>
                <w:webHidden/>
              </w:rPr>
              <w:fldChar w:fldCharType="begin"/>
            </w:r>
            <w:r>
              <w:rPr>
                <w:noProof/>
                <w:webHidden/>
              </w:rPr>
              <w:instrText xml:space="preserve"> PAGEREF _Toc135294477 \h </w:instrText>
            </w:r>
            <w:r>
              <w:rPr>
                <w:noProof/>
                <w:webHidden/>
              </w:rPr>
            </w:r>
            <w:r>
              <w:rPr>
                <w:noProof/>
                <w:webHidden/>
              </w:rPr>
              <w:fldChar w:fldCharType="separate"/>
            </w:r>
            <w:r>
              <w:rPr>
                <w:noProof/>
                <w:webHidden/>
              </w:rPr>
              <w:t>4</w:t>
            </w:r>
            <w:r>
              <w:rPr>
                <w:noProof/>
                <w:webHidden/>
              </w:rPr>
              <w:fldChar w:fldCharType="end"/>
            </w:r>
          </w:hyperlink>
        </w:p>
        <w:p w14:paraId="08D8345E" w14:textId="4E6B5F37" w:rsidR="00025906" w:rsidRDefault="00025906">
          <w:pPr>
            <w:pStyle w:val="TOC3"/>
            <w:tabs>
              <w:tab w:val="right" w:leader="dot" w:pos="9016"/>
            </w:tabs>
            <w:rPr>
              <w:rFonts w:eastAsiaTheme="minorEastAsia"/>
              <w:noProof/>
              <w:kern w:val="2"/>
              <w:lang w:val="en-MT" w:eastAsia="en-MT"/>
              <w14:ligatures w14:val="standardContextual"/>
            </w:rPr>
          </w:pPr>
          <w:hyperlink w:anchor="_Toc135294478" w:history="1">
            <w:r w:rsidRPr="009040A8">
              <w:rPr>
                <w:rStyle w:val="Hyperlink"/>
                <w:noProof/>
              </w:rPr>
              <w:t>2.1.3.2 Brexit</w:t>
            </w:r>
            <w:r>
              <w:rPr>
                <w:noProof/>
                <w:webHidden/>
              </w:rPr>
              <w:tab/>
            </w:r>
            <w:r>
              <w:rPr>
                <w:noProof/>
                <w:webHidden/>
              </w:rPr>
              <w:fldChar w:fldCharType="begin"/>
            </w:r>
            <w:r>
              <w:rPr>
                <w:noProof/>
                <w:webHidden/>
              </w:rPr>
              <w:instrText xml:space="preserve"> PAGEREF _Toc135294478 \h </w:instrText>
            </w:r>
            <w:r>
              <w:rPr>
                <w:noProof/>
                <w:webHidden/>
              </w:rPr>
            </w:r>
            <w:r>
              <w:rPr>
                <w:noProof/>
                <w:webHidden/>
              </w:rPr>
              <w:fldChar w:fldCharType="separate"/>
            </w:r>
            <w:r>
              <w:rPr>
                <w:noProof/>
                <w:webHidden/>
              </w:rPr>
              <w:t>5</w:t>
            </w:r>
            <w:r>
              <w:rPr>
                <w:noProof/>
                <w:webHidden/>
              </w:rPr>
              <w:fldChar w:fldCharType="end"/>
            </w:r>
          </w:hyperlink>
        </w:p>
        <w:p w14:paraId="695DADB2" w14:textId="6E26FF56" w:rsidR="00025906" w:rsidRDefault="00025906">
          <w:pPr>
            <w:pStyle w:val="TOC3"/>
            <w:tabs>
              <w:tab w:val="right" w:leader="dot" w:pos="9016"/>
            </w:tabs>
            <w:rPr>
              <w:rFonts w:eastAsiaTheme="minorEastAsia"/>
              <w:noProof/>
              <w:kern w:val="2"/>
              <w:lang w:val="en-MT" w:eastAsia="en-MT"/>
              <w14:ligatures w14:val="standardContextual"/>
            </w:rPr>
          </w:pPr>
          <w:hyperlink w:anchor="_Toc135294479" w:history="1">
            <w:r w:rsidRPr="009040A8">
              <w:rPr>
                <w:rStyle w:val="Hyperlink"/>
                <w:noProof/>
              </w:rPr>
              <w:t>2.1.3.3 Change in Government</w:t>
            </w:r>
            <w:r>
              <w:rPr>
                <w:noProof/>
                <w:webHidden/>
              </w:rPr>
              <w:tab/>
            </w:r>
            <w:r>
              <w:rPr>
                <w:noProof/>
                <w:webHidden/>
              </w:rPr>
              <w:fldChar w:fldCharType="begin"/>
            </w:r>
            <w:r>
              <w:rPr>
                <w:noProof/>
                <w:webHidden/>
              </w:rPr>
              <w:instrText xml:space="preserve"> PAGEREF _Toc135294479 \h </w:instrText>
            </w:r>
            <w:r>
              <w:rPr>
                <w:noProof/>
                <w:webHidden/>
              </w:rPr>
            </w:r>
            <w:r>
              <w:rPr>
                <w:noProof/>
                <w:webHidden/>
              </w:rPr>
              <w:fldChar w:fldCharType="separate"/>
            </w:r>
            <w:r>
              <w:rPr>
                <w:noProof/>
                <w:webHidden/>
              </w:rPr>
              <w:t>5</w:t>
            </w:r>
            <w:r>
              <w:rPr>
                <w:noProof/>
                <w:webHidden/>
              </w:rPr>
              <w:fldChar w:fldCharType="end"/>
            </w:r>
          </w:hyperlink>
        </w:p>
        <w:p w14:paraId="49DD84AB" w14:textId="778E8115" w:rsidR="00025906" w:rsidRDefault="00025906">
          <w:pPr>
            <w:pStyle w:val="TOC2"/>
            <w:tabs>
              <w:tab w:val="right" w:leader="dot" w:pos="9016"/>
            </w:tabs>
            <w:rPr>
              <w:rFonts w:eastAsiaTheme="minorEastAsia"/>
              <w:noProof/>
              <w:kern w:val="2"/>
              <w:lang w:val="en-MT" w:eastAsia="en-MT"/>
              <w14:ligatures w14:val="standardContextual"/>
            </w:rPr>
          </w:pPr>
          <w:hyperlink w:anchor="_Toc135294480" w:history="1">
            <w:r w:rsidRPr="009040A8">
              <w:rPr>
                <w:rStyle w:val="Hyperlink"/>
                <w:noProof/>
              </w:rPr>
              <w:t>2.2 Machine Learning:</w:t>
            </w:r>
            <w:r>
              <w:rPr>
                <w:noProof/>
                <w:webHidden/>
              </w:rPr>
              <w:tab/>
            </w:r>
            <w:r>
              <w:rPr>
                <w:noProof/>
                <w:webHidden/>
              </w:rPr>
              <w:fldChar w:fldCharType="begin"/>
            </w:r>
            <w:r>
              <w:rPr>
                <w:noProof/>
                <w:webHidden/>
              </w:rPr>
              <w:instrText xml:space="preserve"> PAGEREF _Toc135294480 \h </w:instrText>
            </w:r>
            <w:r>
              <w:rPr>
                <w:noProof/>
                <w:webHidden/>
              </w:rPr>
            </w:r>
            <w:r>
              <w:rPr>
                <w:noProof/>
                <w:webHidden/>
              </w:rPr>
              <w:fldChar w:fldCharType="separate"/>
            </w:r>
            <w:r>
              <w:rPr>
                <w:noProof/>
                <w:webHidden/>
              </w:rPr>
              <w:t>5</w:t>
            </w:r>
            <w:r>
              <w:rPr>
                <w:noProof/>
                <w:webHidden/>
              </w:rPr>
              <w:fldChar w:fldCharType="end"/>
            </w:r>
          </w:hyperlink>
        </w:p>
        <w:p w14:paraId="52376964" w14:textId="32D4282B" w:rsidR="00025906" w:rsidRDefault="00025906">
          <w:pPr>
            <w:pStyle w:val="TOC3"/>
            <w:tabs>
              <w:tab w:val="right" w:leader="dot" w:pos="9016"/>
            </w:tabs>
            <w:rPr>
              <w:rFonts w:eastAsiaTheme="minorEastAsia"/>
              <w:noProof/>
              <w:kern w:val="2"/>
              <w:lang w:val="en-MT" w:eastAsia="en-MT"/>
              <w14:ligatures w14:val="standardContextual"/>
            </w:rPr>
          </w:pPr>
          <w:hyperlink w:anchor="_Toc135294481" w:history="1">
            <w:r w:rsidRPr="009040A8">
              <w:rPr>
                <w:rStyle w:val="Hyperlink"/>
                <w:noProof/>
                <w:lang w:val="en-GB"/>
              </w:rPr>
              <w:t>2.2.1 Introduction to</w:t>
            </w:r>
            <w:r w:rsidRPr="009040A8">
              <w:rPr>
                <w:rStyle w:val="Hyperlink"/>
                <w:noProof/>
              </w:rPr>
              <w:t xml:space="preserve"> </w:t>
            </w:r>
            <w:r w:rsidRPr="009040A8">
              <w:rPr>
                <w:rStyle w:val="Hyperlink"/>
                <w:noProof/>
                <w:lang w:val="en-GB"/>
              </w:rPr>
              <w:t>Machine Learning</w:t>
            </w:r>
            <w:r>
              <w:rPr>
                <w:noProof/>
                <w:webHidden/>
              </w:rPr>
              <w:tab/>
            </w:r>
            <w:r>
              <w:rPr>
                <w:noProof/>
                <w:webHidden/>
              </w:rPr>
              <w:fldChar w:fldCharType="begin"/>
            </w:r>
            <w:r>
              <w:rPr>
                <w:noProof/>
                <w:webHidden/>
              </w:rPr>
              <w:instrText xml:space="preserve"> PAGEREF _Toc135294481 \h </w:instrText>
            </w:r>
            <w:r>
              <w:rPr>
                <w:noProof/>
                <w:webHidden/>
              </w:rPr>
            </w:r>
            <w:r>
              <w:rPr>
                <w:noProof/>
                <w:webHidden/>
              </w:rPr>
              <w:fldChar w:fldCharType="separate"/>
            </w:r>
            <w:r>
              <w:rPr>
                <w:noProof/>
                <w:webHidden/>
              </w:rPr>
              <w:t>5</w:t>
            </w:r>
            <w:r>
              <w:rPr>
                <w:noProof/>
                <w:webHidden/>
              </w:rPr>
              <w:fldChar w:fldCharType="end"/>
            </w:r>
          </w:hyperlink>
        </w:p>
        <w:p w14:paraId="32D2EFEE" w14:textId="52AAE36C" w:rsidR="00025906" w:rsidRDefault="00025906">
          <w:pPr>
            <w:pStyle w:val="TOC3"/>
            <w:tabs>
              <w:tab w:val="right" w:leader="dot" w:pos="9016"/>
            </w:tabs>
            <w:rPr>
              <w:rFonts w:eastAsiaTheme="minorEastAsia"/>
              <w:noProof/>
              <w:kern w:val="2"/>
              <w:lang w:val="en-MT" w:eastAsia="en-MT"/>
              <w14:ligatures w14:val="standardContextual"/>
            </w:rPr>
          </w:pPr>
          <w:hyperlink w:anchor="_Toc135294482" w:history="1">
            <w:r w:rsidRPr="009040A8">
              <w:rPr>
                <w:rStyle w:val="Hyperlink"/>
                <w:noProof/>
                <w:lang w:val="en-GB"/>
              </w:rPr>
              <w:t>2.2.2 Machine Learning approaches</w:t>
            </w:r>
            <w:r>
              <w:rPr>
                <w:noProof/>
                <w:webHidden/>
              </w:rPr>
              <w:tab/>
            </w:r>
            <w:r>
              <w:rPr>
                <w:noProof/>
                <w:webHidden/>
              </w:rPr>
              <w:fldChar w:fldCharType="begin"/>
            </w:r>
            <w:r>
              <w:rPr>
                <w:noProof/>
                <w:webHidden/>
              </w:rPr>
              <w:instrText xml:space="preserve"> PAGEREF _Toc135294482 \h </w:instrText>
            </w:r>
            <w:r>
              <w:rPr>
                <w:noProof/>
                <w:webHidden/>
              </w:rPr>
            </w:r>
            <w:r>
              <w:rPr>
                <w:noProof/>
                <w:webHidden/>
              </w:rPr>
              <w:fldChar w:fldCharType="separate"/>
            </w:r>
            <w:r>
              <w:rPr>
                <w:noProof/>
                <w:webHidden/>
              </w:rPr>
              <w:t>6</w:t>
            </w:r>
            <w:r>
              <w:rPr>
                <w:noProof/>
                <w:webHidden/>
              </w:rPr>
              <w:fldChar w:fldCharType="end"/>
            </w:r>
          </w:hyperlink>
        </w:p>
        <w:p w14:paraId="614B45B1" w14:textId="19EC8A4A" w:rsidR="00025906" w:rsidRDefault="00025906">
          <w:pPr>
            <w:pStyle w:val="TOC2"/>
            <w:tabs>
              <w:tab w:val="right" w:leader="dot" w:pos="9016"/>
            </w:tabs>
            <w:rPr>
              <w:rFonts w:eastAsiaTheme="minorEastAsia"/>
              <w:noProof/>
              <w:kern w:val="2"/>
              <w:lang w:val="en-MT" w:eastAsia="en-MT"/>
              <w14:ligatures w14:val="standardContextual"/>
            </w:rPr>
          </w:pPr>
          <w:hyperlink w:anchor="_Toc135294483" w:history="1">
            <w:r w:rsidRPr="009040A8">
              <w:rPr>
                <w:rStyle w:val="Hyperlink"/>
                <w:noProof/>
                <w:lang w:val="en-GB"/>
              </w:rPr>
              <w:t>2.3 Forecasting supply and demand:</w:t>
            </w:r>
            <w:r>
              <w:rPr>
                <w:noProof/>
                <w:webHidden/>
              </w:rPr>
              <w:tab/>
            </w:r>
            <w:r>
              <w:rPr>
                <w:noProof/>
                <w:webHidden/>
              </w:rPr>
              <w:fldChar w:fldCharType="begin"/>
            </w:r>
            <w:r>
              <w:rPr>
                <w:noProof/>
                <w:webHidden/>
              </w:rPr>
              <w:instrText xml:space="preserve"> PAGEREF _Toc135294483 \h </w:instrText>
            </w:r>
            <w:r>
              <w:rPr>
                <w:noProof/>
                <w:webHidden/>
              </w:rPr>
            </w:r>
            <w:r>
              <w:rPr>
                <w:noProof/>
                <w:webHidden/>
              </w:rPr>
              <w:fldChar w:fldCharType="separate"/>
            </w:r>
            <w:r>
              <w:rPr>
                <w:noProof/>
                <w:webHidden/>
              </w:rPr>
              <w:t>6</w:t>
            </w:r>
            <w:r>
              <w:rPr>
                <w:noProof/>
                <w:webHidden/>
              </w:rPr>
              <w:fldChar w:fldCharType="end"/>
            </w:r>
          </w:hyperlink>
        </w:p>
        <w:p w14:paraId="1FBD750A" w14:textId="7179AEC3" w:rsidR="00025906" w:rsidRDefault="00025906">
          <w:pPr>
            <w:pStyle w:val="TOC3"/>
            <w:tabs>
              <w:tab w:val="right" w:leader="dot" w:pos="9016"/>
            </w:tabs>
            <w:rPr>
              <w:rFonts w:eastAsiaTheme="minorEastAsia"/>
              <w:noProof/>
              <w:kern w:val="2"/>
              <w:lang w:val="en-MT" w:eastAsia="en-MT"/>
              <w14:ligatures w14:val="standardContextual"/>
            </w:rPr>
          </w:pPr>
          <w:hyperlink w:anchor="_Toc135294484" w:history="1">
            <w:r w:rsidRPr="009040A8">
              <w:rPr>
                <w:rStyle w:val="Hyperlink"/>
                <w:noProof/>
                <w:lang w:val="en-GB"/>
              </w:rPr>
              <w:t>2.3.1 Time Series Modelling</w:t>
            </w:r>
            <w:r>
              <w:rPr>
                <w:noProof/>
                <w:webHidden/>
              </w:rPr>
              <w:tab/>
            </w:r>
            <w:r>
              <w:rPr>
                <w:noProof/>
                <w:webHidden/>
              </w:rPr>
              <w:fldChar w:fldCharType="begin"/>
            </w:r>
            <w:r>
              <w:rPr>
                <w:noProof/>
                <w:webHidden/>
              </w:rPr>
              <w:instrText xml:space="preserve"> PAGEREF _Toc135294484 \h </w:instrText>
            </w:r>
            <w:r>
              <w:rPr>
                <w:noProof/>
                <w:webHidden/>
              </w:rPr>
            </w:r>
            <w:r>
              <w:rPr>
                <w:noProof/>
                <w:webHidden/>
              </w:rPr>
              <w:fldChar w:fldCharType="separate"/>
            </w:r>
            <w:r>
              <w:rPr>
                <w:noProof/>
                <w:webHidden/>
              </w:rPr>
              <w:t>7</w:t>
            </w:r>
            <w:r>
              <w:rPr>
                <w:noProof/>
                <w:webHidden/>
              </w:rPr>
              <w:fldChar w:fldCharType="end"/>
            </w:r>
          </w:hyperlink>
        </w:p>
        <w:p w14:paraId="423FBD06" w14:textId="73B57A4D" w:rsidR="00025906" w:rsidRDefault="00025906">
          <w:pPr>
            <w:pStyle w:val="TOC3"/>
            <w:tabs>
              <w:tab w:val="right" w:leader="dot" w:pos="9016"/>
            </w:tabs>
            <w:rPr>
              <w:rFonts w:eastAsiaTheme="minorEastAsia"/>
              <w:noProof/>
              <w:kern w:val="2"/>
              <w:lang w:val="en-MT" w:eastAsia="en-MT"/>
              <w14:ligatures w14:val="standardContextual"/>
            </w:rPr>
          </w:pPr>
          <w:hyperlink w:anchor="_Toc135294485" w:history="1">
            <w:r w:rsidRPr="009040A8">
              <w:rPr>
                <w:rStyle w:val="Hyperlink"/>
                <w:noProof/>
                <w:lang w:val="en-GB"/>
              </w:rPr>
              <w:t>2.3.2 Forecasting Models</w:t>
            </w:r>
            <w:r>
              <w:rPr>
                <w:noProof/>
                <w:webHidden/>
              </w:rPr>
              <w:tab/>
            </w:r>
            <w:r>
              <w:rPr>
                <w:noProof/>
                <w:webHidden/>
              </w:rPr>
              <w:fldChar w:fldCharType="begin"/>
            </w:r>
            <w:r>
              <w:rPr>
                <w:noProof/>
                <w:webHidden/>
              </w:rPr>
              <w:instrText xml:space="preserve"> PAGEREF _Toc135294485 \h </w:instrText>
            </w:r>
            <w:r>
              <w:rPr>
                <w:noProof/>
                <w:webHidden/>
              </w:rPr>
            </w:r>
            <w:r>
              <w:rPr>
                <w:noProof/>
                <w:webHidden/>
              </w:rPr>
              <w:fldChar w:fldCharType="separate"/>
            </w:r>
            <w:r>
              <w:rPr>
                <w:noProof/>
                <w:webHidden/>
              </w:rPr>
              <w:t>8</w:t>
            </w:r>
            <w:r>
              <w:rPr>
                <w:noProof/>
                <w:webHidden/>
              </w:rPr>
              <w:fldChar w:fldCharType="end"/>
            </w:r>
          </w:hyperlink>
        </w:p>
        <w:p w14:paraId="22437875" w14:textId="230E5685" w:rsidR="00025906" w:rsidRDefault="00025906">
          <w:pPr>
            <w:pStyle w:val="TOC3"/>
            <w:tabs>
              <w:tab w:val="right" w:leader="dot" w:pos="9016"/>
            </w:tabs>
            <w:rPr>
              <w:rFonts w:eastAsiaTheme="minorEastAsia"/>
              <w:noProof/>
              <w:kern w:val="2"/>
              <w:lang w:val="en-MT" w:eastAsia="en-MT"/>
              <w14:ligatures w14:val="standardContextual"/>
            </w:rPr>
          </w:pPr>
          <w:hyperlink w:anchor="_Toc135294486" w:history="1">
            <w:r w:rsidRPr="009040A8">
              <w:rPr>
                <w:rStyle w:val="Hyperlink"/>
                <w:noProof/>
              </w:rPr>
              <w:t>2.3.3 Related Studies</w:t>
            </w:r>
            <w:r>
              <w:rPr>
                <w:noProof/>
                <w:webHidden/>
              </w:rPr>
              <w:tab/>
            </w:r>
            <w:r>
              <w:rPr>
                <w:noProof/>
                <w:webHidden/>
              </w:rPr>
              <w:fldChar w:fldCharType="begin"/>
            </w:r>
            <w:r>
              <w:rPr>
                <w:noProof/>
                <w:webHidden/>
              </w:rPr>
              <w:instrText xml:space="preserve"> PAGEREF _Toc135294486 \h </w:instrText>
            </w:r>
            <w:r>
              <w:rPr>
                <w:noProof/>
                <w:webHidden/>
              </w:rPr>
            </w:r>
            <w:r>
              <w:rPr>
                <w:noProof/>
                <w:webHidden/>
              </w:rPr>
              <w:fldChar w:fldCharType="separate"/>
            </w:r>
            <w:r>
              <w:rPr>
                <w:noProof/>
                <w:webHidden/>
              </w:rPr>
              <w:t>8</w:t>
            </w:r>
            <w:r>
              <w:rPr>
                <w:noProof/>
                <w:webHidden/>
              </w:rPr>
              <w:fldChar w:fldCharType="end"/>
            </w:r>
          </w:hyperlink>
        </w:p>
        <w:p w14:paraId="1170DBDA" w14:textId="4D21305A" w:rsidR="00025906" w:rsidRDefault="00025906">
          <w:pPr>
            <w:pStyle w:val="TOC1"/>
            <w:rPr>
              <w:rFonts w:eastAsiaTheme="minorEastAsia"/>
              <w:noProof/>
              <w:kern w:val="2"/>
              <w:lang w:val="en-MT" w:eastAsia="en-MT"/>
              <w14:ligatures w14:val="standardContextual"/>
            </w:rPr>
          </w:pPr>
          <w:hyperlink w:anchor="_Toc135294487" w:history="1">
            <w:r w:rsidRPr="009040A8">
              <w:rPr>
                <w:rStyle w:val="Hyperlink"/>
                <w:rFonts w:ascii="Arial" w:hAnsi="Arial" w:cs="Arial"/>
                <w:noProof/>
                <w:lang w:val="en-GB"/>
              </w:rPr>
              <w:t>Chapter 3: Research Methodology</w:t>
            </w:r>
            <w:r>
              <w:rPr>
                <w:noProof/>
                <w:webHidden/>
              </w:rPr>
              <w:tab/>
            </w:r>
            <w:r>
              <w:rPr>
                <w:noProof/>
                <w:webHidden/>
              </w:rPr>
              <w:fldChar w:fldCharType="begin"/>
            </w:r>
            <w:r>
              <w:rPr>
                <w:noProof/>
                <w:webHidden/>
              </w:rPr>
              <w:instrText xml:space="preserve"> PAGEREF _Toc135294487 \h </w:instrText>
            </w:r>
            <w:r>
              <w:rPr>
                <w:noProof/>
                <w:webHidden/>
              </w:rPr>
            </w:r>
            <w:r>
              <w:rPr>
                <w:noProof/>
                <w:webHidden/>
              </w:rPr>
              <w:fldChar w:fldCharType="separate"/>
            </w:r>
            <w:r>
              <w:rPr>
                <w:noProof/>
                <w:webHidden/>
              </w:rPr>
              <w:t>9</w:t>
            </w:r>
            <w:r>
              <w:rPr>
                <w:noProof/>
                <w:webHidden/>
              </w:rPr>
              <w:fldChar w:fldCharType="end"/>
            </w:r>
          </w:hyperlink>
        </w:p>
        <w:p w14:paraId="31AEE847" w14:textId="3FFBE3BD" w:rsidR="00025906" w:rsidRDefault="00025906">
          <w:pPr>
            <w:pStyle w:val="TOC2"/>
            <w:tabs>
              <w:tab w:val="right" w:leader="dot" w:pos="9016"/>
            </w:tabs>
            <w:rPr>
              <w:rFonts w:eastAsiaTheme="minorEastAsia"/>
              <w:noProof/>
              <w:kern w:val="2"/>
              <w:lang w:val="en-MT" w:eastAsia="en-MT"/>
              <w14:ligatures w14:val="standardContextual"/>
            </w:rPr>
          </w:pPr>
          <w:hyperlink w:anchor="_Toc135294488" w:history="1">
            <w:r w:rsidRPr="009040A8">
              <w:rPr>
                <w:rStyle w:val="Hyperlink"/>
                <w:noProof/>
                <w:lang w:val="en-GB"/>
              </w:rPr>
              <w:t>3.1 Data Acquisition</w:t>
            </w:r>
            <w:r>
              <w:rPr>
                <w:noProof/>
                <w:webHidden/>
              </w:rPr>
              <w:tab/>
            </w:r>
            <w:r>
              <w:rPr>
                <w:noProof/>
                <w:webHidden/>
              </w:rPr>
              <w:fldChar w:fldCharType="begin"/>
            </w:r>
            <w:r>
              <w:rPr>
                <w:noProof/>
                <w:webHidden/>
              </w:rPr>
              <w:instrText xml:space="preserve"> PAGEREF _Toc135294488 \h </w:instrText>
            </w:r>
            <w:r>
              <w:rPr>
                <w:noProof/>
                <w:webHidden/>
              </w:rPr>
            </w:r>
            <w:r>
              <w:rPr>
                <w:noProof/>
                <w:webHidden/>
              </w:rPr>
              <w:fldChar w:fldCharType="separate"/>
            </w:r>
            <w:r>
              <w:rPr>
                <w:noProof/>
                <w:webHidden/>
              </w:rPr>
              <w:t>10</w:t>
            </w:r>
            <w:r>
              <w:rPr>
                <w:noProof/>
                <w:webHidden/>
              </w:rPr>
              <w:fldChar w:fldCharType="end"/>
            </w:r>
          </w:hyperlink>
        </w:p>
        <w:p w14:paraId="1E11BA78" w14:textId="6542E0CD" w:rsidR="00025906" w:rsidRDefault="00025906">
          <w:pPr>
            <w:pStyle w:val="TOC2"/>
            <w:tabs>
              <w:tab w:val="right" w:leader="dot" w:pos="9016"/>
            </w:tabs>
            <w:rPr>
              <w:rFonts w:eastAsiaTheme="minorEastAsia"/>
              <w:noProof/>
              <w:kern w:val="2"/>
              <w:lang w:val="en-MT" w:eastAsia="en-MT"/>
              <w14:ligatures w14:val="standardContextual"/>
            </w:rPr>
          </w:pPr>
          <w:hyperlink w:anchor="_Toc135294489" w:history="1">
            <w:r w:rsidRPr="009040A8">
              <w:rPr>
                <w:rStyle w:val="Hyperlink"/>
                <w:noProof/>
                <w:lang w:val="en-GB"/>
              </w:rPr>
              <w:t>3.2 Data description</w:t>
            </w:r>
            <w:r>
              <w:rPr>
                <w:noProof/>
                <w:webHidden/>
              </w:rPr>
              <w:tab/>
            </w:r>
            <w:r>
              <w:rPr>
                <w:noProof/>
                <w:webHidden/>
              </w:rPr>
              <w:fldChar w:fldCharType="begin"/>
            </w:r>
            <w:r>
              <w:rPr>
                <w:noProof/>
                <w:webHidden/>
              </w:rPr>
              <w:instrText xml:space="preserve"> PAGEREF _Toc135294489 \h </w:instrText>
            </w:r>
            <w:r>
              <w:rPr>
                <w:noProof/>
                <w:webHidden/>
              </w:rPr>
            </w:r>
            <w:r>
              <w:rPr>
                <w:noProof/>
                <w:webHidden/>
              </w:rPr>
              <w:fldChar w:fldCharType="separate"/>
            </w:r>
            <w:r>
              <w:rPr>
                <w:noProof/>
                <w:webHidden/>
              </w:rPr>
              <w:t>10</w:t>
            </w:r>
            <w:r>
              <w:rPr>
                <w:noProof/>
                <w:webHidden/>
              </w:rPr>
              <w:fldChar w:fldCharType="end"/>
            </w:r>
          </w:hyperlink>
        </w:p>
        <w:p w14:paraId="292B5CCB" w14:textId="4D555ED4" w:rsidR="00025906" w:rsidRDefault="00025906">
          <w:pPr>
            <w:pStyle w:val="TOC2"/>
            <w:tabs>
              <w:tab w:val="right" w:leader="dot" w:pos="9016"/>
            </w:tabs>
            <w:rPr>
              <w:rFonts w:eastAsiaTheme="minorEastAsia"/>
              <w:noProof/>
              <w:kern w:val="2"/>
              <w:lang w:val="en-MT" w:eastAsia="en-MT"/>
              <w14:ligatures w14:val="standardContextual"/>
            </w:rPr>
          </w:pPr>
          <w:hyperlink w:anchor="_Toc135294490" w:history="1">
            <w:r w:rsidRPr="009040A8">
              <w:rPr>
                <w:rStyle w:val="Hyperlink"/>
                <w:noProof/>
                <w:lang w:val="en-GB"/>
              </w:rPr>
              <w:t>3.3 Data Cleaning</w:t>
            </w:r>
            <w:r>
              <w:rPr>
                <w:noProof/>
                <w:webHidden/>
              </w:rPr>
              <w:tab/>
            </w:r>
            <w:r>
              <w:rPr>
                <w:noProof/>
                <w:webHidden/>
              </w:rPr>
              <w:fldChar w:fldCharType="begin"/>
            </w:r>
            <w:r>
              <w:rPr>
                <w:noProof/>
                <w:webHidden/>
              </w:rPr>
              <w:instrText xml:space="preserve"> PAGEREF _Toc135294490 \h </w:instrText>
            </w:r>
            <w:r>
              <w:rPr>
                <w:noProof/>
                <w:webHidden/>
              </w:rPr>
            </w:r>
            <w:r>
              <w:rPr>
                <w:noProof/>
                <w:webHidden/>
              </w:rPr>
              <w:fldChar w:fldCharType="separate"/>
            </w:r>
            <w:r>
              <w:rPr>
                <w:noProof/>
                <w:webHidden/>
              </w:rPr>
              <w:t>10</w:t>
            </w:r>
            <w:r>
              <w:rPr>
                <w:noProof/>
                <w:webHidden/>
              </w:rPr>
              <w:fldChar w:fldCharType="end"/>
            </w:r>
          </w:hyperlink>
        </w:p>
        <w:p w14:paraId="7F93B15B" w14:textId="24F50846" w:rsidR="00025906" w:rsidRDefault="00025906">
          <w:pPr>
            <w:pStyle w:val="TOC2"/>
            <w:tabs>
              <w:tab w:val="right" w:leader="dot" w:pos="9016"/>
            </w:tabs>
            <w:rPr>
              <w:rFonts w:eastAsiaTheme="minorEastAsia"/>
              <w:noProof/>
              <w:kern w:val="2"/>
              <w:lang w:val="en-MT" w:eastAsia="en-MT"/>
              <w14:ligatures w14:val="standardContextual"/>
            </w:rPr>
          </w:pPr>
          <w:hyperlink w:anchor="_Toc135294491" w:history="1">
            <w:r w:rsidRPr="009040A8">
              <w:rPr>
                <w:rStyle w:val="Hyperlink"/>
                <w:noProof/>
                <w:lang w:val="en-GB"/>
              </w:rPr>
              <w:t>3.4 Data Exploration</w:t>
            </w:r>
            <w:r>
              <w:rPr>
                <w:noProof/>
                <w:webHidden/>
              </w:rPr>
              <w:tab/>
            </w:r>
            <w:r>
              <w:rPr>
                <w:noProof/>
                <w:webHidden/>
              </w:rPr>
              <w:fldChar w:fldCharType="begin"/>
            </w:r>
            <w:r>
              <w:rPr>
                <w:noProof/>
                <w:webHidden/>
              </w:rPr>
              <w:instrText xml:space="preserve"> PAGEREF _Toc135294491 \h </w:instrText>
            </w:r>
            <w:r>
              <w:rPr>
                <w:noProof/>
                <w:webHidden/>
              </w:rPr>
            </w:r>
            <w:r>
              <w:rPr>
                <w:noProof/>
                <w:webHidden/>
              </w:rPr>
              <w:fldChar w:fldCharType="separate"/>
            </w:r>
            <w:r>
              <w:rPr>
                <w:noProof/>
                <w:webHidden/>
              </w:rPr>
              <w:t>12</w:t>
            </w:r>
            <w:r>
              <w:rPr>
                <w:noProof/>
                <w:webHidden/>
              </w:rPr>
              <w:fldChar w:fldCharType="end"/>
            </w:r>
          </w:hyperlink>
        </w:p>
        <w:p w14:paraId="6007F98D" w14:textId="50D44E10" w:rsidR="00025906" w:rsidRDefault="00025906">
          <w:pPr>
            <w:pStyle w:val="TOC2"/>
            <w:tabs>
              <w:tab w:val="right" w:leader="dot" w:pos="9016"/>
            </w:tabs>
            <w:rPr>
              <w:rFonts w:eastAsiaTheme="minorEastAsia"/>
              <w:noProof/>
              <w:kern w:val="2"/>
              <w:lang w:val="en-MT" w:eastAsia="en-MT"/>
              <w14:ligatures w14:val="standardContextual"/>
            </w:rPr>
          </w:pPr>
          <w:hyperlink w:anchor="_Toc135294492" w:history="1">
            <w:r w:rsidRPr="009040A8">
              <w:rPr>
                <w:rStyle w:val="Hyperlink"/>
                <w:noProof/>
                <w:lang w:val="en-GB"/>
              </w:rPr>
              <w:t>3.5 Data Preparation for Machine Learning</w:t>
            </w:r>
            <w:r>
              <w:rPr>
                <w:noProof/>
                <w:webHidden/>
              </w:rPr>
              <w:tab/>
            </w:r>
            <w:r>
              <w:rPr>
                <w:noProof/>
                <w:webHidden/>
              </w:rPr>
              <w:fldChar w:fldCharType="begin"/>
            </w:r>
            <w:r>
              <w:rPr>
                <w:noProof/>
                <w:webHidden/>
              </w:rPr>
              <w:instrText xml:space="preserve"> PAGEREF _Toc135294492 \h </w:instrText>
            </w:r>
            <w:r>
              <w:rPr>
                <w:noProof/>
                <w:webHidden/>
              </w:rPr>
            </w:r>
            <w:r>
              <w:rPr>
                <w:noProof/>
                <w:webHidden/>
              </w:rPr>
              <w:fldChar w:fldCharType="separate"/>
            </w:r>
            <w:r>
              <w:rPr>
                <w:noProof/>
                <w:webHidden/>
              </w:rPr>
              <w:t>14</w:t>
            </w:r>
            <w:r>
              <w:rPr>
                <w:noProof/>
                <w:webHidden/>
              </w:rPr>
              <w:fldChar w:fldCharType="end"/>
            </w:r>
          </w:hyperlink>
        </w:p>
        <w:p w14:paraId="2CFD7C0D" w14:textId="2A9DD231" w:rsidR="00025906" w:rsidRDefault="00025906">
          <w:pPr>
            <w:pStyle w:val="TOC2"/>
            <w:tabs>
              <w:tab w:val="right" w:leader="dot" w:pos="9016"/>
            </w:tabs>
            <w:rPr>
              <w:rFonts w:eastAsiaTheme="minorEastAsia"/>
              <w:noProof/>
              <w:kern w:val="2"/>
              <w:lang w:val="en-MT" w:eastAsia="en-MT"/>
              <w14:ligatures w14:val="standardContextual"/>
            </w:rPr>
          </w:pPr>
          <w:hyperlink w:anchor="_Toc135294493" w:history="1">
            <w:r w:rsidRPr="009040A8">
              <w:rPr>
                <w:rStyle w:val="Hyperlink"/>
                <w:noProof/>
                <w:lang w:val="en-GB"/>
              </w:rPr>
              <w:t>3.6 Training of Models</w:t>
            </w:r>
            <w:r>
              <w:rPr>
                <w:noProof/>
                <w:webHidden/>
              </w:rPr>
              <w:tab/>
            </w:r>
            <w:r>
              <w:rPr>
                <w:noProof/>
                <w:webHidden/>
              </w:rPr>
              <w:fldChar w:fldCharType="begin"/>
            </w:r>
            <w:r>
              <w:rPr>
                <w:noProof/>
                <w:webHidden/>
              </w:rPr>
              <w:instrText xml:space="preserve"> PAGEREF _Toc135294493 \h </w:instrText>
            </w:r>
            <w:r>
              <w:rPr>
                <w:noProof/>
                <w:webHidden/>
              </w:rPr>
            </w:r>
            <w:r>
              <w:rPr>
                <w:noProof/>
                <w:webHidden/>
              </w:rPr>
              <w:fldChar w:fldCharType="separate"/>
            </w:r>
            <w:r>
              <w:rPr>
                <w:noProof/>
                <w:webHidden/>
              </w:rPr>
              <w:t>14</w:t>
            </w:r>
            <w:r>
              <w:rPr>
                <w:noProof/>
                <w:webHidden/>
              </w:rPr>
              <w:fldChar w:fldCharType="end"/>
            </w:r>
          </w:hyperlink>
        </w:p>
        <w:p w14:paraId="138CD2CC" w14:textId="52FF19F4" w:rsidR="00025906" w:rsidRDefault="00025906">
          <w:pPr>
            <w:pStyle w:val="TOC2"/>
            <w:tabs>
              <w:tab w:val="right" w:leader="dot" w:pos="9016"/>
            </w:tabs>
            <w:rPr>
              <w:rFonts w:eastAsiaTheme="minorEastAsia"/>
              <w:noProof/>
              <w:kern w:val="2"/>
              <w:lang w:val="en-MT" w:eastAsia="en-MT"/>
              <w14:ligatures w14:val="standardContextual"/>
            </w:rPr>
          </w:pPr>
          <w:hyperlink w:anchor="_Toc135294494" w:history="1">
            <w:r w:rsidRPr="009040A8">
              <w:rPr>
                <w:rStyle w:val="Hyperlink"/>
                <w:noProof/>
                <w:lang w:val="en-GB"/>
              </w:rPr>
              <w:t>3.7 Testing and Evaluation</w:t>
            </w:r>
            <w:r>
              <w:rPr>
                <w:noProof/>
                <w:webHidden/>
              </w:rPr>
              <w:tab/>
            </w:r>
            <w:r>
              <w:rPr>
                <w:noProof/>
                <w:webHidden/>
              </w:rPr>
              <w:fldChar w:fldCharType="begin"/>
            </w:r>
            <w:r>
              <w:rPr>
                <w:noProof/>
                <w:webHidden/>
              </w:rPr>
              <w:instrText xml:space="preserve"> PAGEREF _Toc135294494 \h </w:instrText>
            </w:r>
            <w:r>
              <w:rPr>
                <w:noProof/>
                <w:webHidden/>
              </w:rPr>
            </w:r>
            <w:r>
              <w:rPr>
                <w:noProof/>
                <w:webHidden/>
              </w:rPr>
              <w:fldChar w:fldCharType="separate"/>
            </w:r>
            <w:r>
              <w:rPr>
                <w:noProof/>
                <w:webHidden/>
              </w:rPr>
              <w:t>14</w:t>
            </w:r>
            <w:r>
              <w:rPr>
                <w:noProof/>
                <w:webHidden/>
              </w:rPr>
              <w:fldChar w:fldCharType="end"/>
            </w:r>
          </w:hyperlink>
        </w:p>
        <w:p w14:paraId="1C7F87F2" w14:textId="49FD710D" w:rsidR="00025906" w:rsidRDefault="00025906">
          <w:pPr>
            <w:pStyle w:val="TOC1"/>
            <w:rPr>
              <w:rFonts w:eastAsiaTheme="minorEastAsia"/>
              <w:noProof/>
              <w:kern w:val="2"/>
              <w:lang w:val="en-MT" w:eastAsia="en-MT"/>
              <w14:ligatures w14:val="standardContextual"/>
            </w:rPr>
          </w:pPr>
          <w:hyperlink w:anchor="_Toc135294495" w:history="1">
            <w:r w:rsidRPr="009040A8">
              <w:rPr>
                <w:rStyle w:val="Hyperlink"/>
                <w:rFonts w:ascii="Arial" w:hAnsi="Arial" w:cs="Arial"/>
                <w:noProof/>
              </w:rPr>
              <w:t>Chapter 4:</w:t>
            </w:r>
            <w:r w:rsidRPr="009040A8">
              <w:rPr>
                <w:rStyle w:val="Hyperlink"/>
                <w:noProof/>
              </w:rPr>
              <w:t xml:space="preserve"> </w:t>
            </w:r>
            <w:r w:rsidRPr="009040A8">
              <w:rPr>
                <w:rStyle w:val="Hyperlink"/>
                <w:rFonts w:ascii="Arial" w:hAnsi="Arial" w:cs="Arial"/>
                <w:noProof/>
              </w:rPr>
              <w:t>Analysis of Results and Discussion</w:t>
            </w:r>
            <w:r>
              <w:rPr>
                <w:noProof/>
                <w:webHidden/>
              </w:rPr>
              <w:tab/>
            </w:r>
            <w:r>
              <w:rPr>
                <w:noProof/>
                <w:webHidden/>
              </w:rPr>
              <w:fldChar w:fldCharType="begin"/>
            </w:r>
            <w:r>
              <w:rPr>
                <w:noProof/>
                <w:webHidden/>
              </w:rPr>
              <w:instrText xml:space="preserve"> PAGEREF _Toc135294495 \h </w:instrText>
            </w:r>
            <w:r>
              <w:rPr>
                <w:noProof/>
                <w:webHidden/>
              </w:rPr>
            </w:r>
            <w:r>
              <w:rPr>
                <w:noProof/>
                <w:webHidden/>
              </w:rPr>
              <w:fldChar w:fldCharType="separate"/>
            </w:r>
            <w:r>
              <w:rPr>
                <w:noProof/>
                <w:webHidden/>
              </w:rPr>
              <w:t>15</w:t>
            </w:r>
            <w:r>
              <w:rPr>
                <w:noProof/>
                <w:webHidden/>
              </w:rPr>
              <w:fldChar w:fldCharType="end"/>
            </w:r>
          </w:hyperlink>
        </w:p>
        <w:p w14:paraId="638F0C5A" w14:textId="58745FC1" w:rsidR="00025906" w:rsidRDefault="00025906">
          <w:pPr>
            <w:pStyle w:val="TOC1"/>
            <w:rPr>
              <w:rFonts w:eastAsiaTheme="minorEastAsia"/>
              <w:noProof/>
              <w:kern w:val="2"/>
              <w:lang w:val="en-MT" w:eastAsia="en-MT"/>
              <w14:ligatures w14:val="standardContextual"/>
            </w:rPr>
          </w:pPr>
          <w:hyperlink w:anchor="_Toc135294496" w:history="1">
            <w:r w:rsidRPr="009040A8">
              <w:rPr>
                <w:rStyle w:val="Hyperlink"/>
                <w:rFonts w:ascii="Arial" w:hAnsi="Arial" w:cs="Arial"/>
                <w:noProof/>
              </w:rPr>
              <w:t>Chapter 5: Conclusion and Recommendations</w:t>
            </w:r>
            <w:r>
              <w:rPr>
                <w:noProof/>
                <w:webHidden/>
              </w:rPr>
              <w:tab/>
            </w:r>
            <w:r>
              <w:rPr>
                <w:noProof/>
                <w:webHidden/>
              </w:rPr>
              <w:fldChar w:fldCharType="begin"/>
            </w:r>
            <w:r>
              <w:rPr>
                <w:noProof/>
                <w:webHidden/>
              </w:rPr>
              <w:instrText xml:space="preserve"> PAGEREF _Toc135294496 \h </w:instrText>
            </w:r>
            <w:r>
              <w:rPr>
                <w:noProof/>
                <w:webHidden/>
              </w:rPr>
            </w:r>
            <w:r>
              <w:rPr>
                <w:noProof/>
                <w:webHidden/>
              </w:rPr>
              <w:fldChar w:fldCharType="separate"/>
            </w:r>
            <w:r>
              <w:rPr>
                <w:noProof/>
                <w:webHidden/>
              </w:rPr>
              <w:t>15</w:t>
            </w:r>
            <w:r>
              <w:rPr>
                <w:noProof/>
                <w:webHidden/>
              </w:rPr>
              <w:fldChar w:fldCharType="end"/>
            </w:r>
          </w:hyperlink>
        </w:p>
        <w:p w14:paraId="01D9D6CE" w14:textId="3168877C" w:rsidR="00025906" w:rsidRDefault="00025906">
          <w:pPr>
            <w:pStyle w:val="TOC1"/>
            <w:rPr>
              <w:rFonts w:eastAsiaTheme="minorEastAsia"/>
              <w:noProof/>
              <w:kern w:val="2"/>
              <w:lang w:val="en-MT" w:eastAsia="en-MT"/>
              <w14:ligatures w14:val="standardContextual"/>
            </w:rPr>
          </w:pPr>
          <w:hyperlink w:anchor="_Toc135294497" w:history="1">
            <w:r w:rsidRPr="009040A8">
              <w:rPr>
                <w:rStyle w:val="Hyperlink"/>
                <w:noProof/>
              </w:rPr>
              <w:t>Bibliography</w:t>
            </w:r>
            <w:r>
              <w:rPr>
                <w:noProof/>
                <w:webHidden/>
              </w:rPr>
              <w:tab/>
            </w:r>
            <w:r>
              <w:rPr>
                <w:noProof/>
                <w:webHidden/>
              </w:rPr>
              <w:fldChar w:fldCharType="begin"/>
            </w:r>
            <w:r>
              <w:rPr>
                <w:noProof/>
                <w:webHidden/>
              </w:rPr>
              <w:instrText xml:space="preserve"> PAGEREF _Toc135294497 \h </w:instrText>
            </w:r>
            <w:r>
              <w:rPr>
                <w:noProof/>
                <w:webHidden/>
              </w:rPr>
            </w:r>
            <w:r>
              <w:rPr>
                <w:noProof/>
                <w:webHidden/>
              </w:rPr>
              <w:fldChar w:fldCharType="separate"/>
            </w:r>
            <w:r>
              <w:rPr>
                <w:noProof/>
                <w:webHidden/>
              </w:rPr>
              <w:t>15</w:t>
            </w:r>
            <w:r>
              <w:rPr>
                <w:noProof/>
                <w:webHidden/>
              </w:rPr>
              <w:fldChar w:fldCharType="end"/>
            </w:r>
          </w:hyperlink>
        </w:p>
        <w:p w14:paraId="4434B321" w14:textId="1D1244DA" w:rsidR="00E402B2" w:rsidRDefault="00E402B2">
          <w:r w:rsidRPr="005B4A96">
            <w:rPr>
              <w:rFonts w:ascii="Arial" w:hAnsi="Arial" w:cs="Arial"/>
              <w:b/>
              <w:bCs/>
              <w:noProof/>
            </w:rPr>
            <w:fldChar w:fldCharType="end"/>
          </w:r>
        </w:p>
      </w:sdtContent>
    </w:sdt>
    <w:p w14:paraId="5CB727A0" w14:textId="0ECC6EB5" w:rsidR="00E402B2" w:rsidRDefault="005B4A96" w:rsidP="005B4A96">
      <w:pPr>
        <w:pStyle w:val="Heading1"/>
        <w:rPr>
          <w:rFonts w:ascii="Arial" w:hAnsi="Arial" w:cs="Arial"/>
          <w:color w:val="auto"/>
        </w:rPr>
      </w:pPr>
      <w:bookmarkStart w:id="0" w:name="_Toc135294464"/>
      <w:r w:rsidRPr="005B4A96">
        <w:rPr>
          <w:rFonts w:ascii="Arial" w:hAnsi="Arial" w:cs="Arial"/>
          <w:color w:val="auto"/>
        </w:rPr>
        <w:t>Chapter 1: Introduction</w:t>
      </w:r>
      <w:bookmarkEnd w:id="0"/>
    </w:p>
    <w:p w14:paraId="312E6DC8" w14:textId="77777777" w:rsidR="00BE77D9" w:rsidRPr="00BE77D9" w:rsidRDefault="00BE77D9" w:rsidP="00BE77D9">
      <w:pPr>
        <w:rPr>
          <w:lang w:val="en-US"/>
        </w:rPr>
      </w:pPr>
    </w:p>
    <w:p w14:paraId="79AC872B" w14:textId="7CD9977A" w:rsidR="00BE77D9" w:rsidRPr="00BE77D9" w:rsidRDefault="00C01A9A" w:rsidP="00C01A9A">
      <w:pPr>
        <w:pStyle w:val="Heading2"/>
        <w:rPr>
          <w:lang w:val="en-GB"/>
        </w:rPr>
      </w:pPr>
      <w:bookmarkStart w:id="1" w:name="_Toc135294465"/>
      <w:r>
        <w:rPr>
          <w:lang w:val="en-GB"/>
        </w:rPr>
        <w:t xml:space="preserve">1.1 </w:t>
      </w:r>
      <w:r w:rsidR="00BE77D9" w:rsidRPr="00BE77D9">
        <w:rPr>
          <w:lang w:val="en-GB"/>
        </w:rPr>
        <w:t>Research Problem</w:t>
      </w:r>
      <w:bookmarkEnd w:id="1"/>
    </w:p>
    <w:p w14:paraId="6ACA70FC" w14:textId="29ECA292" w:rsidR="00BE77D9" w:rsidRPr="00BE77D9" w:rsidRDefault="00C01A9A" w:rsidP="00C01A9A">
      <w:pPr>
        <w:pStyle w:val="Heading2"/>
        <w:rPr>
          <w:lang w:val="en-GB"/>
        </w:rPr>
      </w:pPr>
      <w:bookmarkStart w:id="2" w:name="_Toc135294466"/>
      <w:r>
        <w:rPr>
          <w:lang w:val="en-GB"/>
        </w:rPr>
        <w:t xml:space="preserve">1.2 </w:t>
      </w:r>
      <w:r w:rsidR="00BE77D9" w:rsidRPr="00BE77D9">
        <w:rPr>
          <w:lang w:val="en-GB"/>
        </w:rPr>
        <w:t>Research Question</w:t>
      </w:r>
      <w:bookmarkEnd w:id="2"/>
    </w:p>
    <w:p w14:paraId="735D50D4" w14:textId="1FFE3AC8" w:rsidR="00BE77D9" w:rsidRPr="00BE77D9" w:rsidRDefault="00C01A9A" w:rsidP="00C01A9A">
      <w:pPr>
        <w:pStyle w:val="Heading2"/>
        <w:rPr>
          <w:lang w:val="en-GB"/>
        </w:rPr>
      </w:pPr>
      <w:bookmarkStart w:id="3" w:name="_Toc135294467"/>
      <w:r>
        <w:rPr>
          <w:lang w:val="en-GB"/>
        </w:rPr>
        <w:t xml:space="preserve">1.3 </w:t>
      </w:r>
      <w:r w:rsidR="00BE77D9" w:rsidRPr="00BE77D9">
        <w:rPr>
          <w:lang w:val="en-GB"/>
        </w:rPr>
        <w:t>Aims and Objectives</w:t>
      </w:r>
      <w:bookmarkEnd w:id="3"/>
    </w:p>
    <w:p w14:paraId="5DF2DAC3" w14:textId="473B0132" w:rsidR="00BE77D9" w:rsidRPr="00BE77D9" w:rsidRDefault="00C01A9A" w:rsidP="00C01A9A">
      <w:pPr>
        <w:pStyle w:val="Heading2"/>
        <w:rPr>
          <w:lang w:val="en-GB"/>
        </w:rPr>
      </w:pPr>
      <w:bookmarkStart w:id="4" w:name="_Toc135294468"/>
      <w:r>
        <w:rPr>
          <w:lang w:val="en-GB"/>
        </w:rPr>
        <w:t xml:space="preserve">1.4 </w:t>
      </w:r>
      <w:r w:rsidR="00BE77D9" w:rsidRPr="00BE77D9">
        <w:rPr>
          <w:lang w:val="en-GB"/>
        </w:rPr>
        <w:t>Purpose Statement</w:t>
      </w:r>
      <w:bookmarkEnd w:id="4"/>
      <w:r w:rsidR="00BE77D9" w:rsidRPr="00BE77D9">
        <w:rPr>
          <w:lang w:val="en-GB"/>
        </w:rPr>
        <w:t xml:space="preserve"> </w:t>
      </w:r>
    </w:p>
    <w:p w14:paraId="6A80348C" w14:textId="7054ADF2" w:rsidR="00497852" w:rsidRDefault="00497852">
      <w:pPr>
        <w:rPr>
          <w:rFonts w:ascii="Arial" w:eastAsiaTheme="majorEastAsia" w:hAnsi="Arial" w:cs="Arial"/>
          <w:sz w:val="32"/>
          <w:szCs w:val="32"/>
          <w:lang w:val="en-US"/>
        </w:rPr>
      </w:pPr>
    </w:p>
    <w:p w14:paraId="271E336D" w14:textId="2CCCDBEE" w:rsidR="00E402B2" w:rsidRDefault="00E402B2" w:rsidP="00F1089A">
      <w:pPr>
        <w:pStyle w:val="Heading1"/>
        <w:rPr>
          <w:rFonts w:ascii="Arial" w:hAnsi="Arial" w:cs="Arial"/>
          <w:color w:val="auto"/>
        </w:rPr>
      </w:pPr>
      <w:bookmarkStart w:id="5" w:name="_Toc135294469"/>
      <w:r w:rsidRPr="00632903">
        <w:rPr>
          <w:rFonts w:ascii="Arial" w:hAnsi="Arial" w:cs="Arial"/>
          <w:color w:val="auto"/>
        </w:rPr>
        <w:t>Chapter 2: Literature Review</w:t>
      </w:r>
      <w:bookmarkEnd w:id="5"/>
    </w:p>
    <w:p w14:paraId="7B002EDF" w14:textId="77777777" w:rsidR="00F1089A" w:rsidRPr="00F1089A" w:rsidRDefault="00F1089A" w:rsidP="00F1089A">
      <w:pPr>
        <w:rPr>
          <w:lang w:val="en-US"/>
        </w:rPr>
      </w:pPr>
    </w:p>
    <w:p w14:paraId="793FA726" w14:textId="29D26143" w:rsidR="00A063D4" w:rsidRDefault="00CC476E" w:rsidP="00E402B2">
      <w:pPr>
        <w:rPr>
          <w:rFonts w:ascii="Arial" w:hAnsi="Arial" w:cs="Arial"/>
          <w:sz w:val="24"/>
          <w:szCs w:val="24"/>
          <w:lang w:val="en-US"/>
        </w:rPr>
      </w:pPr>
      <w:r w:rsidRPr="00CC476E">
        <w:rPr>
          <w:rFonts w:ascii="Arial" w:hAnsi="Arial" w:cs="Arial"/>
          <w:sz w:val="24"/>
          <w:szCs w:val="24"/>
          <w:lang w:val="en-US"/>
        </w:rPr>
        <w:t xml:space="preserve">Forecasting is the process of making predictions of the future based on past and present data. This function is used by industries and brands </w:t>
      </w:r>
      <w:r w:rsidR="00CC3939">
        <w:rPr>
          <w:rFonts w:ascii="Arial" w:hAnsi="Arial" w:cs="Arial"/>
          <w:sz w:val="24"/>
          <w:szCs w:val="24"/>
          <w:lang w:val="en-US"/>
        </w:rPr>
        <w:t xml:space="preserve">such as cosmeceuticals </w:t>
      </w:r>
      <w:r w:rsidRPr="00CC476E">
        <w:rPr>
          <w:rFonts w:ascii="Arial" w:hAnsi="Arial" w:cs="Arial"/>
          <w:sz w:val="24"/>
          <w:szCs w:val="24"/>
          <w:lang w:val="en-US"/>
        </w:rPr>
        <w:t xml:space="preserve">to research the supply and demand for a specific product. This assists industries in controlling </w:t>
      </w:r>
      <w:r w:rsidR="00D857C3">
        <w:rPr>
          <w:rFonts w:ascii="Arial" w:hAnsi="Arial" w:cs="Arial"/>
          <w:sz w:val="24"/>
          <w:szCs w:val="24"/>
          <w:lang w:val="en-US"/>
        </w:rPr>
        <w:t xml:space="preserve">the </w:t>
      </w:r>
      <w:r w:rsidRPr="00CC476E">
        <w:rPr>
          <w:rFonts w:ascii="Arial" w:hAnsi="Arial" w:cs="Arial"/>
          <w:sz w:val="24"/>
          <w:szCs w:val="24"/>
          <w:lang w:val="en-US"/>
        </w:rPr>
        <w:t>market chains.</w:t>
      </w:r>
    </w:p>
    <w:p w14:paraId="645B9ED5" w14:textId="77777777" w:rsidR="00F1089A" w:rsidRPr="0069251D" w:rsidRDefault="00F1089A" w:rsidP="00E402B2">
      <w:pPr>
        <w:rPr>
          <w:rFonts w:ascii="Arial" w:hAnsi="Arial" w:cs="Arial"/>
          <w:sz w:val="24"/>
          <w:szCs w:val="24"/>
          <w:lang w:val="en-US"/>
        </w:rPr>
      </w:pPr>
    </w:p>
    <w:p w14:paraId="48E86838" w14:textId="6E8AB374" w:rsidR="00977B0C" w:rsidRDefault="00C74C5F" w:rsidP="00977B0C">
      <w:pPr>
        <w:pStyle w:val="Heading2"/>
        <w:rPr>
          <w:lang w:val="en-GB"/>
        </w:rPr>
      </w:pPr>
      <w:bookmarkStart w:id="6" w:name="_Toc135294470"/>
      <w:r>
        <w:rPr>
          <w:lang w:val="en-GB"/>
        </w:rPr>
        <w:t>2.</w:t>
      </w:r>
      <w:r w:rsidR="00977B0C">
        <w:rPr>
          <w:lang w:val="en-GB"/>
        </w:rPr>
        <w:t>1</w:t>
      </w:r>
      <w:r w:rsidR="00977B0C" w:rsidRPr="00E402B2">
        <w:rPr>
          <w:lang w:val="en-GB"/>
        </w:rPr>
        <w:t xml:space="preserve"> </w:t>
      </w:r>
      <w:r>
        <w:rPr>
          <w:lang w:val="en-GB"/>
        </w:rPr>
        <w:t>Sales Forecasting</w:t>
      </w:r>
      <w:r w:rsidR="00D95068">
        <w:rPr>
          <w:lang w:val="en-GB"/>
        </w:rPr>
        <w:t>:</w:t>
      </w:r>
      <w:bookmarkEnd w:id="6"/>
    </w:p>
    <w:p w14:paraId="13B9FB3D" w14:textId="5053533C" w:rsidR="00A063D4" w:rsidRDefault="00A063D4" w:rsidP="00977B0C">
      <w:pPr>
        <w:pStyle w:val="Heading3"/>
        <w:rPr>
          <w:rFonts w:ascii="Arial" w:eastAsiaTheme="minorHAnsi" w:hAnsi="Arial" w:cs="Arial"/>
          <w:color w:val="auto"/>
          <w:lang w:val="en-GB"/>
        </w:rPr>
      </w:pPr>
      <w:bookmarkStart w:id="7" w:name="_Toc135294471"/>
      <w:r w:rsidRPr="00986BC0">
        <w:rPr>
          <w:rFonts w:ascii="Arial" w:eastAsiaTheme="minorHAnsi" w:hAnsi="Arial" w:cs="Arial"/>
          <w:color w:val="auto"/>
          <w:lang w:val="en-GB"/>
        </w:rPr>
        <w:t xml:space="preserve">Forecasting entails making predictions about the expected future sales revenues. </w:t>
      </w:r>
      <w:r w:rsidR="002202EB">
        <w:rPr>
          <w:rFonts w:ascii="Arial" w:eastAsiaTheme="minorHAnsi" w:hAnsi="Arial" w:cs="Arial"/>
          <w:color w:val="auto"/>
          <w:lang w:val="en-GB"/>
        </w:rPr>
        <w:t xml:space="preserve">This is useful so that the customer </w:t>
      </w:r>
      <w:r w:rsidR="00323B8E">
        <w:rPr>
          <w:rFonts w:ascii="Arial" w:eastAsiaTheme="minorHAnsi" w:hAnsi="Arial" w:cs="Arial"/>
          <w:color w:val="auto"/>
          <w:lang w:val="en-GB"/>
        </w:rPr>
        <w:t>demands,</w:t>
      </w:r>
      <w:r w:rsidR="002202EB">
        <w:rPr>
          <w:rFonts w:ascii="Arial" w:eastAsiaTheme="minorHAnsi" w:hAnsi="Arial" w:cs="Arial"/>
          <w:color w:val="auto"/>
          <w:lang w:val="en-GB"/>
        </w:rPr>
        <w:t xml:space="preserve"> and the supply requirements are met.</w:t>
      </w:r>
      <w:bookmarkEnd w:id="7"/>
      <w:r w:rsidR="002202EB">
        <w:rPr>
          <w:rFonts w:ascii="Arial" w:eastAsiaTheme="minorHAnsi" w:hAnsi="Arial" w:cs="Arial"/>
          <w:color w:val="auto"/>
          <w:lang w:val="en-GB"/>
        </w:rPr>
        <w:t xml:space="preserve"> </w:t>
      </w:r>
    </w:p>
    <w:p w14:paraId="63EE5EF9" w14:textId="77777777" w:rsidR="006145CF" w:rsidRPr="006145CF" w:rsidRDefault="006145CF" w:rsidP="006145CF">
      <w:pPr>
        <w:rPr>
          <w:lang w:val="en-GB"/>
        </w:rPr>
      </w:pPr>
    </w:p>
    <w:p w14:paraId="16F300DE" w14:textId="2F45617E" w:rsidR="00977B0C" w:rsidRPr="00B26364" w:rsidRDefault="00C74C5F" w:rsidP="00977B0C">
      <w:pPr>
        <w:pStyle w:val="Heading3"/>
      </w:pPr>
      <w:bookmarkStart w:id="8" w:name="_Toc135294472"/>
      <w:r>
        <w:rPr>
          <w:lang w:val="en-GB"/>
        </w:rPr>
        <w:t>2</w:t>
      </w:r>
      <w:r w:rsidR="00977B0C" w:rsidRPr="00E402B2">
        <w:rPr>
          <w:lang w:val="en-GB"/>
        </w:rPr>
        <w:t>.</w:t>
      </w:r>
      <w:r w:rsidR="00977B0C">
        <w:rPr>
          <w:lang w:val="en-GB"/>
        </w:rPr>
        <w:t>1</w:t>
      </w:r>
      <w:r w:rsidR="00977B0C" w:rsidRPr="00E402B2">
        <w:rPr>
          <w:lang w:val="en-GB"/>
        </w:rPr>
        <w:t xml:space="preserve">.1 </w:t>
      </w:r>
      <w:r>
        <w:rPr>
          <w:lang w:val="en-GB"/>
        </w:rPr>
        <w:t>Meeting</w:t>
      </w:r>
      <w:r w:rsidR="00977B0C" w:rsidRPr="00E402B2">
        <w:rPr>
          <w:lang w:val="en-GB"/>
        </w:rPr>
        <w:t xml:space="preserve"> customer demand</w:t>
      </w:r>
      <w:bookmarkEnd w:id="8"/>
    </w:p>
    <w:p w14:paraId="0374F3EF" w14:textId="1AC49662" w:rsidR="00977B0C" w:rsidRDefault="00977B0C" w:rsidP="00977B0C">
      <w:pPr>
        <w:rPr>
          <w:rFonts w:ascii="Arial" w:hAnsi="Arial" w:cs="Arial"/>
          <w:sz w:val="24"/>
          <w:szCs w:val="24"/>
          <w:lang w:val="en-GB"/>
        </w:rPr>
      </w:pPr>
      <w:r w:rsidRPr="00E402B2">
        <w:rPr>
          <w:rFonts w:ascii="Arial" w:hAnsi="Arial" w:cs="Arial"/>
          <w:sz w:val="24"/>
          <w:szCs w:val="24"/>
          <w:lang w:val="en-GB"/>
        </w:rPr>
        <w:t xml:space="preserve">In businesses, past sales information can be used to forecast the future sales for the upcoming months. Forecasting in companies is used, so that the business can have a general grasp of the market demand and to help formulate a more suitable marketing strategy. Due to the increase in the use of AI technology, competition in the market is growing at a more rapid pace </w:t>
      </w:r>
      <w:sdt>
        <w:sdtPr>
          <w:rPr>
            <w:rFonts w:ascii="Arial" w:hAnsi="Arial" w:cs="Arial"/>
            <w:sz w:val="24"/>
            <w:szCs w:val="24"/>
            <w:lang w:val="en-GB"/>
          </w:rPr>
          <w:id w:val="4734423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HeW21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[1]</w:t>
          </w:r>
          <w:r>
            <w:rPr>
              <w:rFonts w:ascii="Arial" w:hAnsi="Arial" w:cs="Arial"/>
              <w:sz w:val="24"/>
              <w:szCs w:val="24"/>
              <w:lang w:val="en-GB"/>
            </w:rPr>
            <w:fldChar w:fldCharType="end"/>
          </w:r>
        </w:sdtContent>
      </w:sdt>
      <w:r w:rsidRPr="00E402B2">
        <w:rPr>
          <w:rFonts w:ascii="Arial" w:hAnsi="Arial" w:cs="Arial"/>
          <w:sz w:val="24"/>
          <w:szCs w:val="24"/>
          <w:lang w:val="en-GB"/>
        </w:rPr>
        <w:t xml:space="preserve">. The company can also have an indication of what type of services or products a customer is searching for and in what ways are the trends and patterns are changing and evolving. If the company does not satisfy the market demand for a product, customers will have to opt to purchase from competitors, which will then result in loss of sales and possibly even losing the customers’ loyalty. A business can get all the demand information by applying their sales data to any of the desired forecasting models and increasing the chances of improving the satisfaction levels of its customers. </w:t>
      </w:r>
    </w:p>
    <w:p w14:paraId="2D5ABB27" w14:textId="77777777" w:rsidR="00A25352" w:rsidRDefault="00A25352" w:rsidP="00977B0C">
      <w:pPr>
        <w:rPr>
          <w:rFonts w:ascii="Arial" w:hAnsi="Arial" w:cs="Arial"/>
          <w:sz w:val="24"/>
          <w:szCs w:val="24"/>
          <w:lang w:val="en-GB"/>
        </w:rPr>
      </w:pPr>
    </w:p>
    <w:p w14:paraId="38BEBC8A" w14:textId="3A1C5194" w:rsidR="00977B0C" w:rsidRDefault="00C61172" w:rsidP="00A25352">
      <w:pPr>
        <w:pStyle w:val="Heading3"/>
        <w:rPr>
          <w:lang w:val="en-GB"/>
        </w:rPr>
      </w:pPr>
      <w:bookmarkStart w:id="9" w:name="_Toc135294473"/>
      <w:r>
        <w:rPr>
          <w:lang w:val="en-GB"/>
        </w:rPr>
        <w:t xml:space="preserve">2.1.2 </w:t>
      </w:r>
      <w:r w:rsidRPr="00C61172">
        <w:rPr>
          <w:lang w:val="en-GB"/>
        </w:rPr>
        <w:t>Aesthetics products supply and demand</w:t>
      </w:r>
      <w:bookmarkEnd w:id="9"/>
    </w:p>
    <w:p w14:paraId="1C93AA18" w14:textId="1248D543" w:rsidR="00C61172" w:rsidRPr="00E402B2" w:rsidRDefault="00C61172" w:rsidP="00C61172">
      <w:pPr>
        <w:rPr>
          <w:rFonts w:ascii="Arial" w:hAnsi="Arial" w:cs="Arial"/>
          <w:sz w:val="24"/>
          <w:szCs w:val="24"/>
          <w:lang w:val="en-GB"/>
        </w:rPr>
      </w:pPr>
      <w:r w:rsidRPr="00E402B2">
        <w:rPr>
          <w:rFonts w:ascii="Arial" w:hAnsi="Arial" w:cs="Arial"/>
          <w:sz w:val="24"/>
          <w:szCs w:val="24"/>
          <w:lang w:val="en-GB"/>
        </w:rPr>
        <w:t>Cosmeceuticals are the products which fit the niche between drugs and cosmetics. This term</w:t>
      </w:r>
      <w:r w:rsidRPr="00E402B2">
        <w:rPr>
          <w:rFonts w:ascii="Arial" w:hAnsi="Arial" w:cs="Arial"/>
          <w:sz w:val="24"/>
          <w:szCs w:val="24"/>
        </w:rPr>
        <w:t xml:space="preserve"> </w:t>
      </w:r>
      <w:r w:rsidRPr="00E402B2">
        <w:rPr>
          <w:rFonts w:ascii="Arial" w:hAnsi="Arial" w:cs="Arial"/>
          <w:sz w:val="24"/>
          <w:szCs w:val="24"/>
          <w:lang w:val="en-GB"/>
        </w:rPr>
        <w:t>is used in the professional skin care industry</w:t>
      </w:r>
      <w:r w:rsidRPr="00E402B2">
        <w:rPr>
          <w:rFonts w:ascii="Arial" w:hAnsi="Arial" w:cs="Arial"/>
          <w:sz w:val="24"/>
          <w:szCs w:val="24"/>
        </w:rPr>
        <w:t xml:space="preserve"> to describe a product that has measurable biological </w:t>
      </w:r>
      <w:r w:rsidRPr="00E402B2">
        <w:rPr>
          <w:rFonts w:ascii="Arial" w:hAnsi="Arial" w:cs="Arial"/>
          <w:sz w:val="24"/>
          <w:szCs w:val="24"/>
          <w:lang w:val="en-GB"/>
        </w:rPr>
        <w:t>effect</w:t>
      </w:r>
      <w:r w:rsidRPr="00E402B2">
        <w:rPr>
          <w:rFonts w:ascii="Arial" w:hAnsi="Arial" w:cs="Arial"/>
          <w:sz w:val="24"/>
          <w:szCs w:val="24"/>
        </w:rPr>
        <w:t xml:space="preserve"> in the skin, like a drug, but is regulated as a cosmetic </w:t>
      </w:r>
      <w:r w:rsidRPr="00E402B2">
        <w:rPr>
          <w:rFonts w:ascii="Arial" w:hAnsi="Arial" w:cs="Arial"/>
          <w:sz w:val="24"/>
          <w:szCs w:val="24"/>
        </w:rPr>
        <w:lastRenderedPageBreak/>
        <w:t>since it claims to affect appearance</w:t>
      </w:r>
      <w:r w:rsidRPr="00E402B2">
        <w:rPr>
          <w:rFonts w:ascii="Arial" w:hAnsi="Arial" w:cs="Arial"/>
          <w:sz w:val="24"/>
          <w:szCs w:val="24"/>
          <w:lang w:val="en-GB"/>
        </w:rPr>
        <w:t xml:space="preserve">. These professional skin care products come in the form of sunscreen, antiaging creams, foundation, facemasks, derma fillers and more. Cosmeceuticals are the fastest growing segment of the personal care industry and their formulations have expanded from skin to body to hair and </w:t>
      </w:r>
      <w:proofErr w:type="gramStart"/>
      <w:r w:rsidRPr="00E402B2">
        <w:rPr>
          <w:rFonts w:ascii="Arial" w:hAnsi="Arial" w:cs="Arial"/>
          <w:sz w:val="24"/>
          <w:szCs w:val="24"/>
          <w:lang w:val="en-GB"/>
        </w:rPr>
        <w:t>a number of</w:t>
      </w:r>
      <w:proofErr w:type="gramEnd"/>
      <w:r w:rsidRPr="00E402B2">
        <w:rPr>
          <w:rFonts w:ascii="Arial" w:hAnsi="Arial" w:cs="Arial"/>
          <w:sz w:val="24"/>
          <w:szCs w:val="24"/>
          <w:lang w:val="en-GB"/>
        </w:rPr>
        <w:t xml:space="preserve"> tropical cosmeceutical treatments for conditions. Studies focusing on the cosmeceutical products highlight that there will be strong growth perspective for this industry in the coming years </w:t>
      </w:r>
      <w:sdt>
        <w:sdtPr>
          <w:rPr>
            <w:rFonts w:ascii="Arial" w:hAnsi="Arial" w:cs="Arial"/>
            <w:sz w:val="24"/>
            <w:szCs w:val="24"/>
            <w:lang w:val="en-GB"/>
          </w:rPr>
          <w:id w:val="1887447624"/>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Alk14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w:t>
          </w:r>
          <w:r>
            <w:rPr>
              <w:rFonts w:ascii="Arial" w:hAnsi="Arial" w:cs="Arial"/>
              <w:sz w:val="24"/>
              <w:szCs w:val="24"/>
              <w:lang w:val="en-GB"/>
            </w:rPr>
            <w:fldChar w:fldCharType="end"/>
          </w:r>
        </w:sdtContent>
      </w:sdt>
      <w:r w:rsidRPr="00E402B2">
        <w:rPr>
          <w:rFonts w:ascii="Arial" w:hAnsi="Arial" w:cs="Arial"/>
          <w:sz w:val="24"/>
          <w:szCs w:val="24"/>
          <w:lang w:val="en-GB"/>
        </w:rPr>
        <w:t>.</w:t>
      </w:r>
    </w:p>
    <w:p w14:paraId="222F41A1" w14:textId="77777777" w:rsidR="00C61172" w:rsidRPr="00C61172" w:rsidRDefault="00C61172" w:rsidP="00C61172">
      <w:pPr>
        <w:rPr>
          <w:lang w:val="en-GB"/>
        </w:rPr>
      </w:pPr>
    </w:p>
    <w:p w14:paraId="0853D420" w14:textId="194B20D3" w:rsidR="00977B0C" w:rsidRPr="00E402B2" w:rsidRDefault="00A05670" w:rsidP="001B323F">
      <w:pPr>
        <w:pStyle w:val="Heading3"/>
        <w:ind w:firstLine="720"/>
        <w:rPr>
          <w:lang w:val="en-GB"/>
        </w:rPr>
      </w:pPr>
      <w:bookmarkStart w:id="10" w:name="_Toc135294474"/>
      <w:r>
        <w:rPr>
          <w:lang w:val="en-GB"/>
        </w:rPr>
        <w:t>2.1.2.1</w:t>
      </w:r>
      <w:r w:rsidR="00977B0C" w:rsidRPr="00E402B2">
        <w:rPr>
          <w:lang w:val="en-GB"/>
        </w:rPr>
        <w:t xml:space="preserve"> Seasonality</w:t>
      </w:r>
      <w:bookmarkEnd w:id="10"/>
    </w:p>
    <w:p w14:paraId="12FD88E0" w14:textId="0217193E" w:rsidR="00977B0C" w:rsidRPr="00E402B2" w:rsidRDefault="00977B0C" w:rsidP="00977B0C">
      <w:pPr>
        <w:rPr>
          <w:rFonts w:ascii="Arial" w:hAnsi="Arial" w:cs="Arial"/>
          <w:sz w:val="24"/>
          <w:szCs w:val="24"/>
          <w:lang w:val="en-GB"/>
        </w:rPr>
      </w:pPr>
      <w:r w:rsidRPr="00E402B2">
        <w:rPr>
          <w:rFonts w:ascii="Arial" w:hAnsi="Arial" w:cs="Arial"/>
          <w:sz w:val="24"/>
          <w:szCs w:val="24"/>
          <w:lang w:val="en-GB"/>
        </w:rPr>
        <w:t xml:space="preserve">Seasonality stands for regular patterns that are determined by different seasons over a given number of periods. Seasonality in terms of sales refers to the oscillations in total amount of sales that occur throughout one year and then repeats in the following years. Seasonality is not determined by the volume of sales of the whole year but in volumes during specific periods. This periodic seasonality can be based on short volumes such as weeks or months </w:t>
      </w:r>
      <w:sdt>
        <w:sdtPr>
          <w:rPr>
            <w:rFonts w:ascii="Arial" w:hAnsi="Arial" w:cs="Arial"/>
            <w:sz w:val="24"/>
            <w:szCs w:val="24"/>
            <w:lang w:val="en-GB"/>
          </w:rPr>
          <w:id w:val="34397732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Jos11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[3]</w:t>
          </w:r>
          <w:r>
            <w:rPr>
              <w:rFonts w:ascii="Arial" w:hAnsi="Arial" w:cs="Arial"/>
              <w:sz w:val="24"/>
              <w:szCs w:val="24"/>
              <w:lang w:val="en-GB"/>
            </w:rPr>
            <w:fldChar w:fldCharType="end"/>
          </w:r>
        </w:sdtContent>
      </w:sdt>
      <w:r w:rsidRPr="00E402B2">
        <w:rPr>
          <w:rFonts w:ascii="Arial" w:hAnsi="Arial" w:cs="Arial"/>
          <w:sz w:val="24"/>
          <w:szCs w:val="24"/>
          <w:lang w:val="en-GB"/>
        </w:rPr>
        <w:t xml:space="preserve">. In an industry, seasonality in sales is highly influenced by the different seasons of the year, holiday periods such as summer breaks or Christmas holidays, and other notable dates such as Mother’s Day, Father’s Day, or Valentine’s Day. When a forecast is predicted based on seasonality, the accuracy must be very high because if the forecast is inaccurate, this may cause major issues in marketing, production, investment, and expenses. If the marketing and advertisement is not scheduled in the correct seasonality, the targets will not be achieved and the money for campaigns would be spent for nothing. Over production of products cause by incorrect seasonality can also be an issue as certain products have to be sold in a specific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xml:space="preserve">. If these products are not sold in this </w:t>
      </w:r>
      <w:proofErr w:type="gramStart"/>
      <w:r w:rsidRPr="00E402B2">
        <w:rPr>
          <w:rFonts w:ascii="Arial" w:hAnsi="Arial" w:cs="Arial"/>
          <w:sz w:val="24"/>
          <w:szCs w:val="24"/>
          <w:lang w:val="en-GB"/>
        </w:rPr>
        <w:t>period of time</w:t>
      </w:r>
      <w:proofErr w:type="gramEnd"/>
      <w:r w:rsidRPr="00E402B2">
        <w:rPr>
          <w:rFonts w:ascii="Arial" w:hAnsi="Arial" w:cs="Arial"/>
          <w:sz w:val="24"/>
          <w:szCs w:val="24"/>
          <w:lang w:val="en-GB"/>
        </w:rPr>
        <w:t>, they may have to be either thrown away or sold at a very cheap price that does not cover expenses.</w:t>
      </w:r>
    </w:p>
    <w:p w14:paraId="2378A429" w14:textId="77777777" w:rsidR="00977B0C" w:rsidRPr="00E402B2" w:rsidRDefault="00977B0C" w:rsidP="00977B0C">
      <w:pPr>
        <w:rPr>
          <w:rFonts w:ascii="Arial" w:hAnsi="Arial" w:cs="Arial"/>
          <w:sz w:val="24"/>
          <w:szCs w:val="24"/>
          <w:lang w:val="en-GB"/>
        </w:rPr>
      </w:pPr>
    </w:p>
    <w:p w14:paraId="663E87DE" w14:textId="06C9F4E3" w:rsidR="00977B0C" w:rsidRDefault="003C734D" w:rsidP="000B17D8">
      <w:pPr>
        <w:pStyle w:val="Heading3"/>
        <w:ind w:firstLine="720"/>
        <w:rPr>
          <w:lang w:val="en-GB"/>
        </w:rPr>
      </w:pPr>
      <w:bookmarkStart w:id="11" w:name="_Toc135294475"/>
      <w:r>
        <w:rPr>
          <w:lang w:val="en-GB"/>
        </w:rPr>
        <w:t>2.1.2.2</w:t>
      </w:r>
      <w:r w:rsidR="00977B0C" w:rsidRPr="00E402B2">
        <w:rPr>
          <w:lang w:val="en-GB"/>
        </w:rPr>
        <w:t xml:space="preserve"> Shelf life</w:t>
      </w:r>
      <w:bookmarkEnd w:id="11"/>
      <w:r w:rsidR="00977B0C" w:rsidRPr="00E402B2">
        <w:rPr>
          <w:lang w:val="en-GB"/>
        </w:rPr>
        <w:t xml:space="preserve"> </w:t>
      </w:r>
    </w:p>
    <w:p w14:paraId="07EF3ABA" w14:textId="77777777" w:rsidR="00977B0C" w:rsidRDefault="00977B0C" w:rsidP="00977B0C">
      <w:pPr>
        <w:rPr>
          <w:rFonts w:ascii="Arial" w:hAnsi="Arial" w:cs="Arial"/>
          <w:sz w:val="24"/>
          <w:szCs w:val="24"/>
          <w:lang w:val="en-GB"/>
        </w:rPr>
      </w:pPr>
      <w:r>
        <w:rPr>
          <w:rFonts w:ascii="Arial" w:hAnsi="Arial" w:cs="Arial"/>
          <w:sz w:val="24"/>
          <w:szCs w:val="24"/>
          <w:lang w:val="en-GB"/>
        </w:rPr>
        <w:t xml:space="preserve">Once a product is produced, this product is labelled with an estimated shelf life. This shelf-life duration depends on the product itself which can be either a small number of days or it may still be good for </w:t>
      </w:r>
      <w:proofErr w:type="gramStart"/>
      <w:r>
        <w:rPr>
          <w:rFonts w:ascii="Arial" w:hAnsi="Arial" w:cs="Arial"/>
          <w:sz w:val="24"/>
          <w:szCs w:val="24"/>
          <w:lang w:val="en-GB"/>
        </w:rPr>
        <w:t>a number of</w:t>
      </w:r>
      <w:proofErr w:type="gramEnd"/>
      <w:r>
        <w:rPr>
          <w:rFonts w:ascii="Arial" w:hAnsi="Arial" w:cs="Arial"/>
          <w:sz w:val="24"/>
          <w:szCs w:val="24"/>
          <w:lang w:val="en-GB"/>
        </w:rPr>
        <w:t xml:space="preserve"> years. Products which are natural with less chemicals or additives tend to have a shorter shelf life than products with preservatives and additives. Shelf life is a very important feature in a product as it determines if the product is still safe to consume or use and guarantees the quality of the product. </w:t>
      </w:r>
      <w:r w:rsidRPr="00E402B2">
        <w:rPr>
          <w:rFonts w:ascii="Arial" w:hAnsi="Arial" w:cs="Arial"/>
          <w:sz w:val="24"/>
          <w:szCs w:val="24"/>
          <w:lang w:val="en-GB"/>
        </w:rPr>
        <w:t xml:space="preserve">When a customer purchases </w:t>
      </w:r>
      <w:r>
        <w:rPr>
          <w:rFonts w:ascii="Arial" w:hAnsi="Arial" w:cs="Arial"/>
          <w:sz w:val="24"/>
          <w:szCs w:val="24"/>
          <w:lang w:val="en-GB"/>
        </w:rPr>
        <w:t xml:space="preserve">a </w:t>
      </w:r>
      <w:r w:rsidRPr="00E402B2">
        <w:rPr>
          <w:rFonts w:ascii="Arial" w:hAnsi="Arial" w:cs="Arial"/>
          <w:sz w:val="24"/>
          <w:szCs w:val="24"/>
          <w:lang w:val="en-GB"/>
        </w:rPr>
        <w:t>product</w:t>
      </w:r>
      <w:r>
        <w:rPr>
          <w:rFonts w:ascii="Arial" w:hAnsi="Arial" w:cs="Arial"/>
          <w:sz w:val="24"/>
          <w:szCs w:val="24"/>
          <w:lang w:val="en-GB"/>
        </w:rPr>
        <w:t xml:space="preserve"> which usually has a shelf life of more than one year</w:t>
      </w:r>
      <w:r w:rsidRPr="00E402B2">
        <w:rPr>
          <w:rFonts w:ascii="Arial" w:hAnsi="Arial" w:cs="Arial"/>
          <w:sz w:val="24"/>
          <w:szCs w:val="24"/>
          <w:lang w:val="en-GB"/>
        </w:rPr>
        <w:t>, they would not expect the product to expire in a couple of days or months</w:t>
      </w:r>
      <w:r>
        <w:rPr>
          <w:rFonts w:ascii="Arial" w:hAnsi="Arial" w:cs="Arial"/>
          <w:sz w:val="24"/>
          <w:szCs w:val="24"/>
          <w:lang w:val="en-GB"/>
        </w:rPr>
        <w:t>.</w:t>
      </w:r>
    </w:p>
    <w:p w14:paraId="7FAC9455" w14:textId="77777777" w:rsidR="00977B0C" w:rsidRPr="00E402B2" w:rsidRDefault="00977B0C" w:rsidP="00977B0C">
      <w:pPr>
        <w:rPr>
          <w:rFonts w:ascii="Arial" w:hAnsi="Arial" w:cs="Arial"/>
          <w:sz w:val="24"/>
          <w:szCs w:val="24"/>
          <w:lang w:val="en-GB"/>
        </w:rPr>
      </w:pPr>
    </w:p>
    <w:p w14:paraId="6EEAD77C" w14:textId="77777777" w:rsidR="00977B0C" w:rsidRPr="00E402B2" w:rsidRDefault="00977B0C" w:rsidP="00977B0C">
      <w:pPr>
        <w:rPr>
          <w:rStyle w:val="Hyperlink"/>
          <w:rFonts w:ascii="Arial" w:hAnsi="Arial" w:cs="Arial"/>
          <w:color w:val="auto"/>
          <w:sz w:val="24"/>
          <w:szCs w:val="24"/>
          <w:u w:val="none"/>
          <w:lang w:val="en-GB"/>
        </w:rPr>
      </w:pPr>
    </w:p>
    <w:p w14:paraId="4259B019" w14:textId="7B0C62EE" w:rsidR="00977B0C" w:rsidRDefault="00977B0C" w:rsidP="00015959">
      <w:pPr>
        <w:pStyle w:val="Heading3"/>
        <w:rPr>
          <w:rStyle w:val="Hyperlink"/>
          <w:color w:val="1F3763" w:themeColor="accent1" w:themeShade="7F"/>
          <w:u w:val="none"/>
        </w:rPr>
      </w:pPr>
      <w:bookmarkStart w:id="12" w:name="_Toc135294476"/>
      <w:r w:rsidRPr="00CC0E39">
        <w:rPr>
          <w:rStyle w:val="Hyperlink"/>
          <w:color w:val="1F3763" w:themeColor="accent1" w:themeShade="7F"/>
          <w:u w:val="none"/>
        </w:rPr>
        <w:t>2.</w:t>
      </w:r>
      <w:r w:rsidR="00CC0E39" w:rsidRPr="00CC0E39">
        <w:rPr>
          <w:rStyle w:val="Hyperlink"/>
          <w:color w:val="1F3763" w:themeColor="accent1" w:themeShade="7F"/>
          <w:u w:val="none"/>
        </w:rPr>
        <w:t>1.3</w:t>
      </w:r>
      <w:r w:rsidRPr="00CC0E39">
        <w:rPr>
          <w:rStyle w:val="Hyperlink"/>
          <w:color w:val="1F3763" w:themeColor="accent1" w:themeShade="7F"/>
          <w:u w:val="none"/>
        </w:rPr>
        <w:t xml:space="preserve"> Extraordinary events affecting s</w:t>
      </w:r>
      <w:r w:rsidR="00CC0E39" w:rsidRPr="00CC0E39">
        <w:rPr>
          <w:rStyle w:val="Hyperlink"/>
          <w:color w:val="1F3763" w:themeColor="accent1" w:themeShade="7F"/>
          <w:u w:val="none"/>
        </w:rPr>
        <w:t xml:space="preserve">upply and </w:t>
      </w:r>
      <w:proofErr w:type="gramStart"/>
      <w:r w:rsidR="00CC0E39" w:rsidRPr="00CC0E39">
        <w:rPr>
          <w:rStyle w:val="Hyperlink"/>
          <w:color w:val="1F3763" w:themeColor="accent1" w:themeShade="7F"/>
          <w:u w:val="none"/>
        </w:rPr>
        <w:t>demand</w:t>
      </w:r>
      <w:bookmarkEnd w:id="12"/>
      <w:proofErr w:type="gramEnd"/>
    </w:p>
    <w:p w14:paraId="0DF8A2BF" w14:textId="6325469B" w:rsidR="00C2334F" w:rsidRDefault="00A34650" w:rsidP="00A34650">
      <w:pPr>
        <w:rPr>
          <w:rFonts w:ascii="Arial" w:hAnsi="Arial" w:cs="Arial"/>
          <w:sz w:val="24"/>
          <w:szCs w:val="24"/>
          <w:lang w:val="en-GB"/>
        </w:rPr>
      </w:pPr>
      <w:r w:rsidRPr="00D30CBA">
        <w:rPr>
          <w:rFonts w:ascii="Arial" w:hAnsi="Arial" w:cs="Arial"/>
          <w:sz w:val="24"/>
          <w:szCs w:val="24"/>
          <w:lang w:val="en-GB"/>
        </w:rPr>
        <w:t xml:space="preserve">When an extraordinary event happens around the world, this may </w:t>
      </w:r>
      <w:proofErr w:type="gramStart"/>
      <w:r w:rsidRPr="00D30CBA">
        <w:rPr>
          <w:rFonts w:ascii="Arial" w:hAnsi="Arial" w:cs="Arial"/>
          <w:sz w:val="24"/>
          <w:szCs w:val="24"/>
          <w:lang w:val="en-GB"/>
        </w:rPr>
        <w:t>have an effect on</w:t>
      </w:r>
      <w:proofErr w:type="gramEnd"/>
      <w:r w:rsidRPr="00D30CBA">
        <w:rPr>
          <w:rFonts w:ascii="Arial" w:hAnsi="Arial" w:cs="Arial"/>
          <w:sz w:val="24"/>
          <w:szCs w:val="24"/>
          <w:lang w:val="en-GB"/>
        </w:rPr>
        <w:t xml:space="preserve"> the sales of businesses </w:t>
      </w:r>
      <w:r w:rsidR="005C20D4" w:rsidRPr="00D30CBA">
        <w:rPr>
          <w:rFonts w:ascii="Arial" w:hAnsi="Arial" w:cs="Arial"/>
          <w:sz w:val="24"/>
          <w:szCs w:val="24"/>
          <w:lang w:val="en-GB"/>
        </w:rPr>
        <w:t xml:space="preserve">which </w:t>
      </w:r>
      <w:r w:rsidR="00A71537" w:rsidRPr="00D30CBA">
        <w:rPr>
          <w:rFonts w:ascii="Arial" w:hAnsi="Arial" w:cs="Arial"/>
          <w:sz w:val="24"/>
          <w:szCs w:val="24"/>
          <w:lang w:val="en-GB"/>
        </w:rPr>
        <w:t xml:space="preserve">can </w:t>
      </w:r>
      <w:r w:rsidR="005C20D4" w:rsidRPr="00D30CBA">
        <w:rPr>
          <w:rFonts w:ascii="Arial" w:hAnsi="Arial" w:cs="Arial"/>
          <w:sz w:val="24"/>
          <w:szCs w:val="24"/>
          <w:lang w:val="en-GB"/>
        </w:rPr>
        <w:t xml:space="preserve">lead to </w:t>
      </w:r>
      <w:r w:rsidR="00A71537" w:rsidRPr="00D30CBA">
        <w:rPr>
          <w:rFonts w:ascii="Arial" w:hAnsi="Arial" w:cs="Arial"/>
          <w:sz w:val="24"/>
          <w:szCs w:val="24"/>
          <w:lang w:val="en-GB"/>
        </w:rPr>
        <w:t xml:space="preserve">either </w:t>
      </w:r>
      <w:r w:rsidR="005C20D4" w:rsidRPr="00D30CBA">
        <w:rPr>
          <w:rFonts w:ascii="Arial" w:hAnsi="Arial" w:cs="Arial"/>
          <w:sz w:val="24"/>
          <w:szCs w:val="24"/>
          <w:lang w:val="en-GB"/>
        </w:rPr>
        <w:t xml:space="preserve">a decrease or </w:t>
      </w:r>
      <w:r w:rsidR="00A71537" w:rsidRPr="00D30CBA">
        <w:rPr>
          <w:rFonts w:ascii="Arial" w:hAnsi="Arial" w:cs="Arial"/>
          <w:sz w:val="24"/>
          <w:szCs w:val="24"/>
          <w:lang w:val="en-GB"/>
        </w:rPr>
        <w:t xml:space="preserve">an </w:t>
      </w:r>
      <w:r w:rsidR="005C20D4" w:rsidRPr="00D30CBA">
        <w:rPr>
          <w:rFonts w:ascii="Arial" w:hAnsi="Arial" w:cs="Arial"/>
          <w:sz w:val="24"/>
          <w:szCs w:val="24"/>
          <w:lang w:val="en-GB"/>
        </w:rPr>
        <w:t xml:space="preserve">increase of </w:t>
      </w:r>
      <w:r w:rsidR="00C03656" w:rsidRPr="00D30CBA">
        <w:rPr>
          <w:rFonts w:ascii="Arial" w:hAnsi="Arial" w:cs="Arial"/>
          <w:sz w:val="24"/>
          <w:szCs w:val="24"/>
          <w:lang w:val="en-GB"/>
        </w:rPr>
        <w:t xml:space="preserve">sales of </w:t>
      </w:r>
      <w:r w:rsidR="005C20D4" w:rsidRPr="00D30CBA">
        <w:rPr>
          <w:rFonts w:ascii="Arial" w:hAnsi="Arial" w:cs="Arial"/>
          <w:sz w:val="24"/>
          <w:szCs w:val="24"/>
          <w:lang w:val="en-GB"/>
        </w:rPr>
        <w:t xml:space="preserve">certain products. </w:t>
      </w:r>
    </w:p>
    <w:p w14:paraId="699BF786" w14:textId="77777777" w:rsidR="00C2334F" w:rsidRPr="00D30CBA" w:rsidRDefault="00C2334F" w:rsidP="00A34650">
      <w:pPr>
        <w:rPr>
          <w:rFonts w:ascii="Arial" w:hAnsi="Arial" w:cs="Arial"/>
          <w:sz w:val="24"/>
          <w:szCs w:val="24"/>
          <w:lang w:val="en-GB"/>
        </w:rPr>
      </w:pPr>
    </w:p>
    <w:p w14:paraId="600D7655" w14:textId="4FB9F750" w:rsidR="00977B0C" w:rsidRPr="006C3739" w:rsidRDefault="006C3739" w:rsidP="00015959">
      <w:pPr>
        <w:pStyle w:val="Heading3"/>
        <w:ind w:firstLine="720"/>
        <w:rPr>
          <w:rStyle w:val="Hyperlink"/>
          <w:color w:val="1F3763" w:themeColor="accent1" w:themeShade="7F"/>
          <w:u w:val="none"/>
          <w:lang w:val="en-GB"/>
        </w:rPr>
      </w:pPr>
      <w:bookmarkStart w:id="13" w:name="_Toc135294477"/>
      <w:r>
        <w:rPr>
          <w:lang w:val="en-GB"/>
        </w:rPr>
        <w:t>2.1.3.1 Covid-19</w:t>
      </w:r>
      <w:bookmarkEnd w:id="13"/>
    </w:p>
    <w:p w14:paraId="7F819469" w14:textId="3377986D"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The global pandemic in 2020 lead to a worldwide lockdown which affected the worldwide economy and stability </w:t>
      </w:r>
      <w:sdt>
        <w:sdtPr>
          <w:rPr>
            <w:rStyle w:val="Hyperlink"/>
            <w:rFonts w:ascii="Arial" w:hAnsi="Arial" w:cs="Arial"/>
            <w:color w:val="auto"/>
            <w:sz w:val="24"/>
            <w:szCs w:val="24"/>
            <w:u w:val="none"/>
            <w:lang w:val="en-GB"/>
          </w:rPr>
          <w:id w:val="-1551139735"/>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Sau22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[4]</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slow the spread of COVID-19, governments enforced social distancing restrictions and lockdowns on businesses deemed nonessential. The essential businesses were also enforced by restrictions, yet they were less drastic. According to research done by </w:t>
      </w:r>
      <w:proofErr w:type="spellStart"/>
      <w:r w:rsidRPr="00C860C9">
        <w:rPr>
          <w:rStyle w:val="Hyperlink"/>
          <w:rFonts w:ascii="Arial" w:hAnsi="Arial" w:cs="Arial"/>
          <w:color w:val="auto"/>
          <w:sz w:val="24"/>
          <w:szCs w:val="24"/>
          <w:u w:val="none"/>
          <w:lang w:val="en-GB"/>
        </w:rPr>
        <w:t>Fairlie</w:t>
      </w:r>
      <w:proofErr w:type="spellEnd"/>
      <w:r>
        <w:rPr>
          <w:rStyle w:val="Hyperlink"/>
          <w:rFonts w:ascii="Arial" w:hAnsi="Arial" w:cs="Arial"/>
          <w:color w:val="auto"/>
          <w:sz w:val="24"/>
          <w:szCs w:val="24"/>
          <w:u w:val="none"/>
          <w:lang w:val="en-GB"/>
        </w:rPr>
        <w:t xml:space="preserve"> and </w:t>
      </w:r>
      <w:r w:rsidRPr="00C860C9">
        <w:rPr>
          <w:rStyle w:val="Hyperlink"/>
          <w:rFonts w:ascii="Arial" w:hAnsi="Arial" w:cs="Arial"/>
          <w:color w:val="auto"/>
          <w:sz w:val="24"/>
          <w:szCs w:val="24"/>
          <w:u w:val="none"/>
          <w:lang w:val="en-GB"/>
        </w:rPr>
        <w:t>Fossen</w:t>
      </w:r>
      <w:r>
        <w:rPr>
          <w:rStyle w:val="Hyperlink"/>
          <w:rFonts w:ascii="Arial" w:hAnsi="Arial" w:cs="Arial"/>
          <w:color w:val="auto"/>
          <w:sz w:val="24"/>
          <w:szCs w:val="24"/>
          <w:u w:val="none"/>
          <w:lang w:val="en-GB"/>
        </w:rPr>
        <w:t xml:space="preserve"> </w:t>
      </w:r>
      <w:sdt>
        <w:sdtPr>
          <w:rPr>
            <w:rStyle w:val="Hyperlink"/>
            <w:rFonts w:ascii="Arial" w:hAnsi="Arial" w:cs="Arial"/>
            <w:color w:val="auto"/>
            <w:sz w:val="24"/>
            <w:szCs w:val="24"/>
            <w:u w:val="none"/>
            <w:lang w:val="en-GB"/>
          </w:rPr>
          <w:id w:val="-1881846034"/>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from February 2020 to April 2020, the number of active business owners dropped by 22%. Year-over-year sales usually increase by 3% to 4%. However, in the second quarter of 2020, sales decreased by 17% whereas online sales increased by 180%. It was found</w:t>
      </w:r>
      <w:r w:rsidRPr="002B2ACF">
        <w:rPr>
          <w:rStyle w:val="Hyperlink"/>
          <w:rFonts w:ascii="Arial" w:hAnsi="Arial" w:cs="Arial"/>
          <w:color w:val="auto"/>
          <w:sz w:val="24"/>
          <w:szCs w:val="24"/>
          <w:u w:val="none"/>
          <w:lang w:val="en-GB"/>
        </w:rPr>
        <w:t xml:space="preserve"> that sales losses were largest in businesses affected by mandatory lockdowns such as accommodations, drinking places, and arts, entertainment, and recreation</w:t>
      </w:r>
      <w:sdt>
        <w:sdtPr>
          <w:rPr>
            <w:rStyle w:val="Hyperlink"/>
            <w:rFonts w:ascii="Arial" w:hAnsi="Arial" w:cs="Arial"/>
            <w:color w:val="auto"/>
            <w:sz w:val="24"/>
            <w:szCs w:val="24"/>
            <w:u w:val="none"/>
            <w:lang w:val="en-GB"/>
          </w:rPr>
          <w:id w:val="-1357727928"/>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Rob21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[5]</w:t>
          </w:r>
          <w:r>
            <w:rPr>
              <w:rStyle w:val="Hyperlink"/>
              <w:rFonts w:ascii="Arial" w:hAnsi="Arial" w:cs="Arial"/>
              <w:color w:val="auto"/>
              <w:sz w:val="24"/>
              <w:szCs w:val="24"/>
              <w:u w:val="none"/>
              <w:lang w:val="en-GB"/>
            </w:rPr>
            <w:fldChar w:fldCharType="end"/>
          </w:r>
        </w:sdtContent>
      </w:sdt>
      <w:r w:rsidRPr="002B2ACF">
        <w:rPr>
          <w:rStyle w:val="Hyperlink"/>
          <w:rFonts w:ascii="Arial" w:hAnsi="Arial" w:cs="Arial"/>
          <w:color w:val="auto"/>
          <w:sz w:val="24"/>
          <w:szCs w:val="24"/>
          <w:u w:val="none"/>
          <w:lang w:val="en-GB"/>
        </w:rPr>
        <w:t>.</w:t>
      </w:r>
    </w:p>
    <w:p w14:paraId="3DA7A8D6" w14:textId="7777777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In the UK, a</w:t>
      </w:r>
      <w:r w:rsidRPr="00BD2DA5">
        <w:rPr>
          <w:rStyle w:val="Hyperlink"/>
          <w:rFonts w:ascii="Arial" w:hAnsi="Arial" w:cs="Arial"/>
          <w:color w:val="auto"/>
          <w:sz w:val="24"/>
          <w:szCs w:val="24"/>
          <w:u w:val="none"/>
          <w:lang w:val="en-GB"/>
        </w:rPr>
        <w:t xml:space="preserve"> 19.8% decline in Gross Domestic Product (GDP) was caused by public health measures such as social </w:t>
      </w:r>
      <w:r>
        <w:rPr>
          <w:rStyle w:val="Hyperlink"/>
          <w:rFonts w:ascii="Arial" w:hAnsi="Arial" w:cs="Arial"/>
          <w:color w:val="auto"/>
          <w:sz w:val="24"/>
          <w:szCs w:val="24"/>
          <w:u w:val="none"/>
          <w:lang w:val="en-GB"/>
        </w:rPr>
        <w:t>distancing</w:t>
      </w:r>
      <w:r w:rsidRPr="00BD2DA5">
        <w:rPr>
          <w:rStyle w:val="Hyperlink"/>
          <w:rFonts w:ascii="Arial" w:hAnsi="Arial" w:cs="Arial"/>
          <w:color w:val="auto"/>
          <w:sz w:val="24"/>
          <w:szCs w:val="24"/>
          <w:u w:val="none"/>
          <w:lang w:val="en-GB"/>
        </w:rPr>
        <w:t xml:space="preserve">, travel restrictions, and the closure of non-essential businesses between April and June 2020.The biggest quarterly recession in household expenditure ever occurred over this </w:t>
      </w:r>
      <w:proofErr w:type="gramStart"/>
      <w:r w:rsidRPr="00BD2DA5">
        <w:rPr>
          <w:rStyle w:val="Hyperlink"/>
          <w:rFonts w:ascii="Arial" w:hAnsi="Arial" w:cs="Arial"/>
          <w:color w:val="auto"/>
          <w:sz w:val="24"/>
          <w:szCs w:val="24"/>
          <w:u w:val="none"/>
          <w:lang w:val="en-GB"/>
        </w:rPr>
        <w:t>time period</w:t>
      </w:r>
      <w:proofErr w:type="gramEnd"/>
      <w:r w:rsidRPr="00BD2DA5">
        <w:rPr>
          <w:rStyle w:val="Hyperlink"/>
          <w:rFonts w:ascii="Arial" w:hAnsi="Arial" w:cs="Arial"/>
          <w:color w:val="auto"/>
          <w:sz w:val="24"/>
          <w:szCs w:val="24"/>
          <w:u w:val="none"/>
          <w:lang w:val="en-GB"/>
        </w:rPr>
        <w:t>, when spending on dining out, lodging, tr</w:t>
      </w:r>
      <w:r>
        <w:rPr>
          <w:rStyle w:val="Hyperlink"/>
          <w:rFonts w:ascii="Arial" w:hAnsi="Arial" w:cs="Arial"/>
          <w:color w:val="auto"/>
          <w:sz w:val="24"/>
          <w:szCs w:val="24"/>
          <w:u w:val="none"/>
          <w:lang w:val="en-GB"/>
        </w:rPr>
        <w:t>ansport</w:t>
      </w:r>
      <w:r w:rsidRPr="00BD2DA5">
        <w:rPr>
          <w:rStyle w:val="Hyperlink"/>
          <w:rFonts w:ascii="Arial" w:hAnsi="Arial" w:cs="Arial"/>
          <w:color w:val="auto"/>
          <w:sz w:val="24"/>
          <w:szCs w:val="24"/>
          <w:u w:val="none"/>
          <w:lang w:val="en-GB"/>
        </w:rPr>
        <w:t xml:space="preserve">, and </w:t>
      </w:r>
      <w:r>
        <w:rPr>
          <w:rStyle w:val="Hyperlink"/>
          <w:rFonts w:ascii="Arial" w:hAnsi="Arial" w:cs="Arial"/>
          <w:color w:val="auto"/>
          <w:sz w:val="24"/>
          <w:szCs w:val="24"/>
          <w:u w:val="none"/>
          <w:lang w:val="en-GB"/>
        </w:rPr>
        <w:t xml:space="preserve">recreation </w:t>
      </w:r>
      <w:r w:rsidRPr="00BD2DA5">
        <w:rPr>
          <w:rStyle w:val="Hyperlink"/>
          <w:rFonts w:ascii="Arial" w:hAnsi="Arial" w:cs="Arial"/>
          <w:color w:val="auto"/>
          <w:sz w:val="24"/>
          <w:szCs w:val="24"/>
          <w:u w:val="none"/>
          <w:lang w:val="en-GB"/>
        </w:rPr>
        <w:t>decreased by over 20%.</w:t>
      </w:r>
    </w:p>
    <w:p w14:paraId="6404E7E4" w14:textId="77777777" w:rsidR="00977B0C" w:rsidRDefault="00977B0C" w:rsidP="00977B0C">
      <w:pPr>
        <w:rPr>
          <w:rStyle w:val="Hyperlink"/>
          <w:rFonts w:ascii="Arial" w:hAnsi="Arial" w:cs="Arial"/>
          <w:color w:val="auto"/>
          <w:sz w:val="24"/>
          <w:szCs w:val="24"/>
          <w:u w:val="none"/>
          <w:lang w:val="en-GB"/>
        </w:rPr>
      </w:pPr>
      <w:r w:rsidRPr="0074200F">
        <w:rPr>
          <w:rStyle w:val="Hyperlink"/>
          <w:rFonts w:ascii="Arial" w:hAnsi="Arial" w:cs="Arial"/>
          <w:color w:val="auto"/>
          <w:sz w:val="24"/>
          <w:szCs w:val="24"/>
          <w:u w:val="none"/>
          <w:lang w:val="en-GB"/>
        </w:rPr>
        <w:t>The 11.6 million jobs affected by the furlough plan considerably lessened the labour market's effects, causing the unemployment rate to increase from 3.8% at the end of 2019 to 5.2% at the end of 2020.</w:t>
      </w:r>
      <w:r>
        <w:rPr>
          <w:rStyle w:val="Hyperlink"/>
          <w:rFonts w:ascii="Arial" w:hAnsi="Arial" w:cs="Arial"/>
          <w:color w:val="auto"/>
          <w:sz w:val="24"/>
          <w:szCs w:val="24"/>
          <w:u w:val="none"/>
          <w:lang w:val="en-GB"/>
        </w:rPr>
        <w:t xml:space="preserve"> </w:t>
      </w:r>
    </w:p>
    <w:p w14:paraId="2B4100F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Following the removal of restrictions, the GDP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17.6% in the third quarter of 2020, from July to September.</w:t>
      </w:r>
      <w:r>
        <w:rPr>
          <w:rStyle w:val="Hyperlink"/>
          <w:rFonts w:ascii="Arial" w:hAnsi="Arial" w:cs="Arial"/>
          <w:color w:val="auto"/>
          <w:sz w:val="24"/>
          <w:szCs w:val="24"/>
          <w:u w:val="none"/>
          <w:lang w:val="en-GB"/>
        </w:rPr>
        <w:t xml:space="preserve"> </w:t>
      </w:r>
      <w:r w:rsidRPr="00F445B6">
        <w:rPr>
          <w:rStyle w:val="Hyperlink"/>
          <w:rFonts w:ascii="Arial" w:hAnsi="Arial" w:cs="Arial"/>
          <w:color w:val="auto"/>
          <w:sz w:val="24"/>
          <w:szCs w:val="24"/>
          <w:u w:val="none"/>
          <w:lang w:val="en-GB"/>
        </w:rPr>
        <w:t xml:space="preserve">In the third quarter of 2020, household </w:t>
      </w:r>
      <w:r>
        <w:rPr>
          <w:rStyle w:val="Hyperlink"/>
          <w:rFonts w:ascii="Arial" w:hAnsi="Arial" w:cs="Arial"/>
          <w:color w:val="auto"/>
          <w:sz w:val="24"/>
          <w:szCs w:val="24"/>
          <w:u w:val="none"/>
          <w:lang w:val="en-GB"/>
        </w:rPr>
        <w:t>expenditure</w:t>
      </w:r>
      <w:r w:rsidRPr="00F445B6">
        <w:rPr>
          <w:rStyle w:val="Hyperlink"/>
          <w:rFonts w:ascii="Arial" w:hAnsi="Arial" w:cs="Arial"/>
          <w:color w:val="auto"/>
          <w:sz w:val="24"/>
          <w:szCs w:val="24"/>
          <w:u w:val="none"/>
          <w:lang w:val="en-GB"/>
        </w:rPr>
        <w:t xml:space="preserve"> increased by 19.6%, including increases in dining, lodging, and transportation costs. Average home prices increased </w:t>
      </w:r>
      <w:r>
        <w:rPr>
          <w:rStyle w:val="Hyperlink"/>
          <w:rFonts w:ascii="Arial" w:hAnsi="Arial" w:cs="Arial"/>
          <w:color w:val="auto"/>
          <w:sz w:val="24"/>
          <w:szCs w:val="24"/>
          <w:u w:val="none"/>
          <w:lang w:val="en-GB"/>
        </w:rPr>
        <w:t xml:space="preserve">by </w:t>
      </w:r>
      <w:r w:rsidRPr="00F445B6">
        <w:rPr>
          <w:rStyle w:val="Hyperlink"/>
          <w:rFonts w:ascii="Arial" w:hAnsi="Arial" w:cs="Arial"/>
          <w:color w:val="auto"/>
          <w:sz w:val="24"/>
          <w:szCs w:val="24"/>
          <w:u w:val="none"/>
          <w:lang w:val="en-GB"/>
        </w:rPr>
        <w:t>13.5% in the year leading up to June 2021.</w:t>
      </w:r>
    </w:p>
    <w:p w14:paraId="77CF46EA" w14:textId="77777777" w:rsidR="00977B0C" w:rsidRDefault="00977B0C" w:rsidP="00977B0C">
      <w:pPr>
        <w:rPr>
          <w:rStyle w:val="Hyperlink"/>
          <w:rFonts w:ascii="Arial" w:hAnsi="Arial" w:cs="Arial"/>
          <w:color w:val="auto"/>
          <w:sz w:val="24"/>
          <w:szCs w:val="24"/>
          <w:u w:val="none"/>
          <w:lang w:val="en-GB"/>
        </w:rPr>
      </w:pPr>
      <w:r w:rsidRPr="00F445B6">
        <w:rPr>
          <w:rStyle w:val="Hyperlink"/>
          <w:rFonts w:ascii="Arial" w:hAnsi="Arial" w:cs="Arial"/>
          <w:color w:val="auto"/>
          <w:sz w:val="24"/>
          <w:szCs w:val="24"/>
          <w:u w:val="none"/>
          <w:lang w:val="en-GB"/>
        </w:rPr>
        <w:t xml:space="preserve">Despite the Delta variant's emergence and the following lockdown causing a 1.2% GDP decline over the first three months of 2021, the remainder of the year saw </w:t>
      </w:r>
      <w:r>
        <w:rPr>
          <w:rStyle w:val="Hyperlink"/>
          <w:rFonts w:ascii="Arial" w:hAnsi="Arial" w:cs="Arial"/>
          <w:color w:val="auto"/>
          <w:sz w:val="24"/>
          <w:szCs w:val="24"/>
          <w:u w:val="none"/>
          <w:lang w:val="en-GB"/>
        </w:rPr>
        <w:t>incremental growth</w:t>
      </w:r>
      <w:r w:rsidRPr="00F445B6">
        <w:rPr>
          <w:rStyle w:val="Hyperlink"/>
          <w:rFonts w:ascii="Arial" w:hAnsi="Arial" w:cs="Arial"/>
          <w:color w:val="auto"/>
          <w:sz w:val="24"/>
          <w:szCs w:val="24"/>
          <w:u w:val="none"/>
          <w:lang w:val="en-GB"/>
        </w:rPr>
        <w:t>.</w:t>
      </w:r>
      <w:r>
        <w:rPr>
          <w:rStyle w:val="Hyperlink"/>
          <w:rFonts w:ascii="Arial" w:hAnsi="Arial" w:cs="Arial"/>
          <w:color w:val="auto"/>
          <w:sz w:val="24"/>
          <w:szCs w:val="24"/>
          <w:u w:val="none"/>
          <w:lang w:val="en-GB"/>
        </w:rPr>
        <w:t xml:space="preserve"> </w:t>
      </w:r>
      <w:r w:rsidRPr="007038FC">
        <w:rPr>
          <w:rStyle w:val="Hyperlink"/>
          <w:rFonts w:ascii="Arial" w:hAnsi="Arial" w:cs="Arial"/>
          <w:color w:val="auto"/>
          <w:sz w:val="24"/>
          <w:szCs w:val="24"/>
          <w:u w:val="none"/>
          <w:lang w:val="en-GB"/>
        </w:rPr>
        <w:t xml:space="preserve">In spring and summer of 2021, household spending increased once more, returning steadily to pre-coronavirus pandemic levels </w:t>
      </w:r>
      <w:r>
        <w:rPr>
          <w:rStyle w:val="Hyperlink"/>
          <w:rFonts w:ascii="Arial" w:hAnsi="Arial" w:cs="Arial"/>
          <w:color w:val="auto"/>
          <w:sz w:val="24"/>
          <w:szCs w:val="24"/>
          <w:u w:val="none"/>
          <w:lang w:val="en-GB"/>
        </w:rPr>
        <w:t xml:space="preserve">by </w:t>
      </w:r>
      <w:r w:rsidRPr="007038FC">
        <w:rPr>
          <w:rStyle w:val="Hyperlink"/>
          <w:rFonts w:ascii="Arial" w:hAnsi="Arial" w:cs="Arial"/>
          <w:color w:val="auto"/>
          <w:sz w:val="24"/>
          <w:szCs w:val="24"/>
          <w:u w:val="none"/>
          <w:lang w:val="en-GB"/>
        </w:rPr>
        <w:t>8.5% and 2.6%, respectively.</w:t>
      </w:r>
    </w:p>
    <w:p w14:paraId="65E085E0" w14:textId="65084867"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By the first quarter of 2022, GDP had restored to pre-coronavirus pandemic levels</w:t>
      </w:r>
      <w:r>
        <w:rPr>
          <w:rStyle w:val="FootnoteReference"/>
          <w:rFonts w:ascii="Arial" w:hAnsi="Arial" w:cs="Arial"/>
          <w:sz w:val="24"/>
          <w:szCs w:val="24"/>
          <w:lang w:val="en-GB"/>
        </w:rPr>
        <w:footnoteReference w:id="1"/>
      </w:r>
      <w:sdt>
        <w:sdtPr>
          <w:rPr>
            <w:rStyle w:val="Hyperlink"/>
            <w:rFonts w:ascii="Arial" w:hAnsi="Arial" w:cs="Arial"/>
            <w:color w:val="auto"/>
            <w:sz w:val="24"/>
            <w:szCs w:val="24"/>
            <w:u w:val="none"/>
            <w:lang w:val="en-GB"/>
          </w:rPr>
          <w:id w:val="1553813350"/>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717CE0C7" w14:textId="77777777" w:rsidR="00977B0C" w:rsidRPr="00E402B2" w:rsidRDefault="00977B0C" w:rsidP="00977B0C">
      <w:pPr>
        <w:rPr>
          <w:rStyle w:val="Hyperlink"/>
          <w:rFonts w:ascii="Arial" w:hAnsi="Arial" w:cs="Arial"/>
          <w:color w:val="auto"/>
          <w:sz w:val="24"/>
          <w:szCs w:val="24"/>
          <w:u w:val="none"/>
          <w:lang w:val="en-GB"/>
        </w:rPr>
      </w:pPr>
    </w:p>
    <w:p w14:paraId="5EC81C8A" w14:textId="5982CA19" w:rsidR="00977B0C" w:rsidRPr="006C3739" w:rsidRDefault="00977B0C" w:rsidP="00AE2FFF">
      <w:pPr>
        <w:pStyle w:val="Heading3"/>
        <w:ind w:firstLine="720"/>
        <w:rPr>
          <w:rStyle w:val="Hyperlink"/>
          <w:color w:val="1F3763" w:themeColor="accent1" w:themeShade="7F"/>
          <w:u w:val="none"/>
        </w:rPr>
      </w:pPr>
      <w:bookmarkStart w:id="14" w:name="_Toc135294478"/>
      <w:r w:rsidRPr="006C3739">
        <w:rPr>
          <w:rStyle w:val="Hyperlink"/>
          <w:color w:val="1F3763" w:themeColor="accent1" w:themeShade="7F"/>
          <w:u w:val="none"/>
        </w:rPr>
        <w:lastRenderedPageBreak/>
        <w:t>2.</w:t>
      </w:r>
      <w:r w:rsidR="006C3739" w:rsidRPr="006C3739">
        <w:rPr>
          <w:rStyle w:val="Hyperlink"/>
          <w:color w:val="1F3763" w:themeColor="accent1" w:themeShade="7F"/>
          <w:u w:val="none"/>
        </w:rPr>
        <w:t>1.3.2</w:t>
      </w:r>
      <w:r w:rsidRPr="006C3739">
        <w:rPr>
          <w:rStyle w:val="Hyperlink"/>
          <w:color w:val="1F3763" w:themeColor="accent1" w:themeShade="7F"/>
          <w:u w:val="none"/>
        </w:rPr>
        <w:t xml:space="preserve"> Brexit</w:t>
      </w:r>
      <w:bookmarkEnd w:id="14"/>
    </w:p>
    <w:p w14:paraId="3DFBC9DA" w14:textId="77777777"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As the UK officially exited the single market and customs union at the end of the transition period on December 31, 2020, which was the result of the June 2016 referendum, trade with the EU initially dropped.</w:t>
      </w:r>
    </w:p>
    <w:p w14:paraId="7F7B835D" w14:textId="16A5DE58" w:rsidR="00977B0C" w:rsidRDefault="00977B0C" w:rsidP="00977B0C">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According to research found, </w:t>
      </w:r>
      <w:r w:rsidRPr="00BB00B4">
        <w:rPr>
          <w:rStyle w:val="Hyperlink"/>
          <w:rFonts w:ascii="Arial" w:hAnsi="Arial" w:cs="Arial"/>
          <w:color w:val="auto"/>
          <w:sz w:val="24"/>
          <w:szCs w:val="24"/>
          <w:u w:val="none"/>
          <w:lang w:val="en-GB"/>
        </w:rPr>
        <w:t>the Brexit process is estimated to have reduced the level of</w:t>
      </w:r>
      <w:r>
        <w:rPr>
          <w:rStyle w:val="Hyperlink"/>
          <w:rFonts w:ascii="Arial" w:hAnsi="Arial" w:cs="Arial"/>
          <w:color w:val="auto"/>
          <w:sz w:val="24"/>
          <w:szCs w:val="24"/>
          <w:u w:val="none"/>
          <w:lang w:val="en-GB"/>
        </w:rPr>
        <w:t xml:space="preserve"> </w:t>
      </w:r>
      <w:r w:rsidRPr="00BB00B4">
        <w:rPr>
          <w:rStyle w:val="Hyperlink"/>
          <w:rFonts w:ascii="Arial" w:hAnsi="Arial" w:cs="Arial"/>
          <w:color w:val="auto"/>
          <w:sz w:val="24"/>
          <w:szCs w:val="24"/>
          <w:u w:val="none"/>
          <w:lang w:val="en-GB"/>
        </w:rPr>
        <w:t>UK productivity by between 2% to 5% over the three years since the referendum</w:t>
      </w:r>
      <w:sdt>
        <w:sdtPr>
          <w:rPr>
            <w:rStyle w:val="Hyperlink"/>
            <w:rFonts w:ascii="Arial" w:hAnsi="Arial" w:cs="Arial"/>
            <w:color w:val="auto"/>
            <w:sz w:val="24"/>
            <w:szCs w:val="24"/>
            <w:u w:val="none"/>
            <w:lang w:val="en-GB"/>
          </w:rPr>
          <w:id w:val="917830043"/>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Nic19 \l 2057 </w:instrText>
          </w:r>
          <w:r>
            <w:rPr>
              <w:rStyle w:val="Hyperlink"/>
              <w:rFonts w:ascii="Arial" w:hAnsi="Arial" w:cs="Arial"/>
              <w:color w:val="auto"/>
              <w:sz w:val="24"/>
              <w:szCs w:val="24"/>
              <w:u w:val="none"/>
              <w:lang w:val="en-GB"/>
            </w:rPr>
            <w:fldChar w:fldCharType="separate"/>
          </w:r>
          <w:r w:rsidR="00B0732D">
            <w:rPr>
              <w:rStyle w:val="Hyperlink"/>
              <w:rFonts w:ascii="Arial" w:hAnsi="Arial" w:cs="Arial"/>
              <w:noProof/>
              <w:color w:val="auto"/>
              <w:sz w:val="24"/>
              <w:szCs w:val="24"/>
              <w:u w:val="none"/>
              <w:lang w:val="en-GB"/>
            </w:rPr>
            <w:t xml:space="preserve"> </w:t>
          </w:r>
          <w:r w:rsidR="00B0732D" w:rsidRPr="00B0732D">
            <w:rPr>
              <w:rFonts w:ascii="Arial" w:hAnsi="Arial" w:cs="Arial"/>
              <w:noProof/>
              <w:sz w:val="24"/>
              <w:szCs w:val="24"/>
              <w:lang w:val="en-GB"/>
            </w:rPr>
            <w:t>[7]</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p>
    <w:p w14:paraId="406B7874" w14:textId="27E73348" w:rsidR="00977B0C" w:rsidRDefault="00977B0C" w:rsidP="00977B0C">
      <w:pPr>
        <w:rPr>
          <w:rStyle w:val="Hyperlink"/>
          <w:rFonts w:ascii="Arial" w:hAnsi="Arial" w:cs="Arial"/>
          <w:color w:val="auto"/>
          <w:sz w:val="24"/>
          <w:szCs w:val="24"/>
          <w:u w:val="none"/>
          <w:lang w:val="en-GB"/>
        </w:rPr>
      </w:pPr>
      <w:r w:rsidRPr="00567348">
        <w:rPr>
          <w:rStyle w:val="Hyperlink"/>
          <w:rFonts w:ascii="Arial" w:hAnsi="Arial" w:cs="Arial"/>
          <w:color w:val="auto"/>
          <w:sz w:val="24"/>
          <w:szCs w:val="24"/>
          <w:u w:val="none"/>
          <w:lang w:val="en-GB"/>
        </w:rPr>
        <w:t>It is challenging to separate the economic effects of Brexit from the COVID-19 pandemic, the disruption of the global supply chain, and the increases in energy and food prices</w:t>
      </w:r>
      <w:r>
        <w:rPr>
          <w:rStyle w:val="Hyperlink"/>
          <w:rFonts w:ascii="Arial" w:hAnsi="Arial" w:cs="Arial"/>
          <w:color w:val="auto"/>
          <w:sz w:val="24"/>
          <w:szCs w:val="24"/>
          <w:u w:val="none"/>
          <w:lang w:val="en-GB"/>
        </w:rPr>
        <w:t xml:space="preserve"> since they all overlapped </w:t>
      </w:r>
      <w:sdt>
        <w:sdtPr>
          <w:rPr>
            <w:rStyle w:val="Hyperlink"/>
            <w:rFonts w:ascii="Arial" w:hAnsi="Arial" w:cs="Arial"/>
            <w:color w:val="auto"/>
            <w:sz w:val="24"/>
            <w:szCs w:val="24"/>
            <w:u w:val="none"/>
            <w:lang w:val="en-GB"/>
          </w:rPr>
          <w:id w:val="-818266811"/>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CITATION GDP22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w:t>
      </w:r>
      <w:r w:rsidRPr="00E402B2">
        <w:rPr>
          <w:rStyle w:val="Hyperlink"/>
          <w:rFonts w:ascii="Arial" w:hAnsi="Arial" w:cs="Arial"/>
          <w:color w:val="auto"/>
          <w:sz w:val="24"/>
          <w:szCs w:val="24"/>
          <w:u w:val="none"/>
          <w:lang w:val="en-GB"/>
        </w:rPr>
        <w:tab/>
      </w:r>
    </w:p>
    <w:p w14:paraId="75F8C2BE" w14:textId="77777777" w:rsidR="00977B0C" w:rsidRDefault="00977B0C" w:rsidP="00977B0C">
      <w:pPr>
        <w:rPr>
          <w:rStyle w:val="Hyperlink"/>
          <w:rFonts w:ascii="Arial" w:hAnsi="Arial" w:cs="Arial"/>
          <w:color w:val="auto"/>
          <w:sz w:val="24"/>
          <w:szCs w:val="24"/>
          <w:u w:val="none"/>
          <w:lang w:val="en-GB"/>
        </w:rPr>
      </w:pPr>
    </w:p>
    <w:p w14:paraId="6353F399" w14:textId="57A32120" w:rsidR="00977B0C" w:rsidRPr="003A6F53" w:rsidRDefault="00977B0C" w:rsidP="00E73900">
      <w:pPr>
        <w:pStyle w:val="Heading3"/>
        <w:ind w:firstLine="720"/>
        <w:rPr>
          <w:rStyle w:val="Hyperlink"/>
          <w:color w:val="1F3763" w:themeColor="accent1" w:themeShade="7F"/>
          <w:u w:val="none"/>
        </w:rPr>
      </w:pPr>
      <w:bookmarkStart w:id="15" w:name="_Toc135294479"/>
      <w:r w:rsidRPr="003A6F53">
        <w:rPr>
          <w:rStyle w:val="Hyperlink"/>
          <w:color w:val="1F3763" w:themeColor="accent1" w:themeShade="7F"/>
          <w:u w:val="none"/>
        </w:rPr>
        <w:t>2.</w:t>
      </w:r>
      <w:r w:rsidR="003A6F53" w:rsidRPr="003A6F53">
        <w:rPr>
          <w:rStyle w:val="Hyperlink"/>
          <w:color w:val="1F3763" w:themeColor="accent1" w:themeShade="7F"/>
          <w:u w:val="none"/>
        </w:rPr>
        <w:t>1.3.3</w:t>
      </w:r>
      <w:r w:rsidRPr="003A6F53">
        <w:rPr>
          <w:rStyle w:val="Hyperlink"/>
          <w:color w:val="1F3763" w:themeColor="accent1" w:themeShade="7F"/>
          <w:u w:val="none"/>
        </w:rPr>
        <w:t xml:space="preserve"> Change in Government</w:t>
      </w:r>
      <w:bookmarkEnd w:id="15"/>
      <w:r w:rsidRPr="003A6F53">
        <w:rPr>
          <w:rStyle w:val="Hyperlink"/>
          <w:color w:val="1F3763" w:themeColor="accent1" w:themeShade="7F"/>
          <w:u w:val="none"/>
        </w:rPr>
        <w:t xml:space="preserve"> </w:t>
      </w:r>
    </w:p>
    <w:p w14:paraId="4011907D" w14:textId="6E1E083B" w:rsidR="00977B0C" w:rsidRPr="00977B0C" w:rsidRDefault="00977B0C" w:rsidP="00977B0C">
      <w:pPr>
        <w:rPr>
          <w:rFonts w:ascii="Arial" w:hAnsi="Arial" w:cs="Arial"/>
          <w:sz w:val="24"/>
          <w:szCs w:val="24"/>
          <w:lang w:val="en-GB"/>
        </w:rPr>
      </w:pPr>
      <w:r>
        <w:rPr>
          <w:rStyle w:val="Hyperlink"/>
          <w:rFonts w:ascii="Arial" w:hAnsi="Arial" w:cs="Arial"/>
          <w:color w:val="auto"/>
          <w:sz w:val="24"/>
          <w:szCs w:val="24"/>
          <w:u w:val="none"/>
          <w:lang w:val="en-GB"/>
        </w:rPr>
        <w:t xml:space="preserve">Since 2015, the UK has had five different prime ministers in the government. David Cameron was the prime minister between 2015 and 2016. Between 2016 and 2019, Theresa May was elected prime minister. Boris Johnson acted as a prime minister between 2019 and 2022 followed by Liz Truss in the same year. Rishi Sunak is the present prime minister of the UK since 2022. </w:t>
      </w:r>
    </w:p>
    <w:p w14:paraId="57FEB9FE" w14:textId="77777777" w:rsidR="00977B0C" w:rsidRPr="00977B0C" w:rsidRDefault="00977B0C" w:rsidP="00977B0C">
      <w:pPr>
        <w:rPr>
          <w:lang w:val="en-GB"/>
        </w:rPr>
      </w:pPr>
    </w:p>
    <w:p w14:paraId="7F868D9C" w14:textId="0A1534CF" w:rsidR="00CC3F81" w:rsidRPr="00475B7F" w:rsidRDefault="00CC3F81" w:rsidP="00475B7F">
      <w:pPr>
        <w:pStyle w:val="Heading2"/>
      </w:pPr>
      <w:bookmarkStart w:id="16" w:name="_Toc135294480"/>
      <w:r w:rsidRPr="00475B7F">
        <w:t>2.</w:t>
      </w:r>
      <w:r w:rsidR="0064691A" w:rsidRPr="00475B7F">
        <w:t>2</w:t>
      </w:r>
      <w:r w:rsidRPr="00475B7F">
        <w:t xml:space="preserve"> Machine Learning</w:t>
      </w:r>
      <w:r w:rsidR="00ED3DD0" w:rsidRPr="00475B7F">
        <w:t>:</w:t>
      </w:r>
      <w:bookmarkEnd w:id="16"/>
    </w:p>
    <w:p w14:paraId="5BCB2FB0" w14:textId="4CE7946E" w:rsidR="00C42F3A" w:rsidRDefault="00084ECA" w:rsidP="00497852">
      <w:pPr>
        <w:rPr>
          <w:rFonts w:ascii="Arial" w:hAnsi="Arial" w:cs="Arial"/>
          <w:sz w:val="24"/>
          <w:szCs w:val="24"/>
          <w:lang w:val="en-GB"/>
        </w:rPr>
      </w:pPr>
      <w:r w:rsidRPr="00084ECA">
        <w:rPr>
          <w:rFonts w:ascii="Arial" w:hAnsi="Arial" w:cs="Arial"/>
          <w:sz w:val="24"/>
          <w:szCs w:val="24"/>
          <w:lang w:val="en-GB"/>
        </w:rPr>
        <w:t>Machine learning is a field devoted to understanding and developing ways that allow machines to learn approaches that use data to enhance computer performance on a set of tasks.</w:t>
      </w:r>
    </w:p>
    <w:p w14:paraId="5BEA4E72" w14:textId="77777777" w:rsidR="00936E7F" w:rsidRDefault="00936E7F" w:rsidP="00497852">
      <w:pPr>
        <w:rPr>
          <w:rFonts w:ascii="Arial" w:hAnsi="Arial" w:cs="Arial"/>
          <w:sz w:val="24"/>
          <w:szCs w:val="24"/>
          <w:lang w:val="en-GB"/>
        </w:rPr>
      </w:pPr>
    </w:p>
    <w:p w14:paraId="74FC4D73" w14:textId="4F569146" w:rsidR="00497852" w:rsidRPr="00B13CA8" w:rsidRDefault="005809A4" w:rsidP="00B13CA8">
      <w:pPr>
        <w:pStyle w:val="Heading3"/>
      </w:pPr>
      <w:bookmarkStart w:id="17" w:name="_Toc135294481"/>
      <w:r w:rsidRPr="00E402B2">
        <w:rPr>
          <w:lang w:val="en-GB"/>
        </w:rPr>
        <w:t>2.</w:t>
      </w:r>
      <w:r>
        <w:rPr>
          <w:lang w:val="en-GB"/>
        </w:rPr>
        <w:t>2</w:t>
      </w:r>
      <w:r w:rsidRPr="00E402B2">
        <w:rPr>
          <w:lang w:val="en-GB"/>
        </w:rPr>
        <w:t xml:space="preserve">.1 </w:t>
      </w:r>
      <w:r>
        <w:rPr>
          <w:lang w:val="en-GB"/>
        </w:rPr>
        <w:t>Introduction</w:t>
      </w:r>
      <w:r w:rsidR="003E190F">
        <w:rPr>
          <w:lang w:val="en-GB"/>
        </w:rPr>
        <w:t xml:space="preserve"> to</w:t>
      </w:r>
      <w:r w:rsidR="00CC3F81" w:rsidRPr="00E402B2">
        <w:t xml:space="preserve"> </w:t>
      </w:r>
      <w:r w:rsidR="009F7E74">
        <w:rPr>
          <w:lang w:val="en-GB"/>
        </w:rPr>
        <w:t xml:space="preserve">Machine </w:t>
      </w:r>
      <w:r w:rsidR="00AA57E7">
        <w:rPr>
          <w:lang w:val="en-GB"/>
        </w:rPr>
        <w:t>Learning</w:t>
      </w:r>
      <w:bookmarkEnd w:id="17"/>
    </w:p>
    <w:p w14:paraId="4A8C464A" w14:textId="25D5FEFF" w:rsidR="00CC3F81" w:rsidRPr="00E402B2" w:rsidRDefault="00342058" w:rsidP="00332198">
      <w:pPr>
        <w:rPr>
          <w:rFonts w:ascii="Arial" w:hAnsi="Arial" w:cs="Arial"/>
          <w:sz w:val="24"/>
          <w:szCs w:val="24"/>
          <w:lang w:val="en-GB"/>
        </w:rPr>
      </w:pPr>
      <w:r w:rsidRPr="00E402B2">
        <w:rPr>
          <w:rFonts w:ascii="Arial" w:hAnsi="Arial" w:cs="Arial"/>
          <w:sz w:val="24"/>
          <w:szCs w:val="24"/>
          <w:lang w:val="en-GB"/>
        </w:rPr>
        <w:t xml:space="preserve">Machine Learning </w:t>
      </w:r>
      <w:r w:rsidR="001F3DC9">
        <w:rPr>
          <w:rFonts w:ascii="Arial" w:hAnsi="Arial" w:cs="Arial"/>
          <w:sz w:val="24"/>
          <w:szCs w:val="24"/>
          <w:lang w:val="en-GB"/>
        </w:rPr>
        <w:t xml:space="preserve">is a set of </w:t>
      </w:r>
      <w:r w:rsidR="00332198">
        <w:rPr>
          <w:rFonts w:ascii="Arial" w:hAnsi="Arial" w:cs="Arial"/>
          <w:sz w:val="24"/>
          <w:szCs w:val="24"/>
          <w:lang w:val="en-GB"/>
        </w:rPr>
        <w:t>algorithms</w:t>
      </w:r>
      <w:r w:rsidR="001F3DC9">
        <w:rPr>
          <w:rFonts w:ascii="Arial" w:hAnsi="Arial" w:cs="Arial"/>
          <w:sz w:val="24"/>
          <w:szCs w:val="24"/>
          <w:lang w:val="en-GB"/>
        </w:rPr>
        <w:t xml:space="preserve"> found in</w:t>
      </w:r>
      <w:r w:rsidRPr="00E402B2">
        <w:rPr>
          <w:rFonts w:ascii="Arial" w:hAnsi="Arial" w:cs="Arial"/>
          <w:sz w:val="24"/>
          <w:szCs w:val="24"/>
          <w:lang w:val="en-GB"/>
        </w:rPr>
        <w:t xml:space="preserve"> </w:t>
      </w:r>
      <w:r w:rsidR="001F3DC9">
        <w:rPr>
          <w:rFonts w:ascii="Arial" w:hAnsi="Arial" w:cs="Arial"/>
          <w:sz w:val="24"/>
          <w:szCs w:val="24"/>
          <w:lang w:val="en-GB"/>
        </w:rPr>
        <w:t>the</w:t>
      </w:r>
      <w:r w:rsidR="001F3DC9" w:rsidRPr="00E402B2">
        <w:rPr>
          <w:rFonts w:ascii="Arial" w:hAnsi="Arial" w:cs="Arial"/>
          <w:sz w:val="24"/>
          <w:szCs w:val="24"/>
          <w:lang w:val="en-GB"/>
        </w:rPr>
        <w:t xml:space="preserve"> </w:t>
      </w:r>
      <w:r w:rsidRPr="00E402B2">
        <w:rPr>
          <w:rFonts w:ascii="Arial" w:hAnsi="Arial" w:cs="Arial"/>
          <w:sz w:val="24"/>
          <w:szCs w:val="24"/>
          <w:lang w:val="en-GB"/>
        </w:rPr>
        <w:t xml:space="preserve">Artificial Intelligence </w:t>
      </w:r>
      <w:r w:rsidR="002F3ED6" w:rsidRPr="00E402B2">
        <w:rPr>
          <w:rFonts w:ascii="Arial" w:hAnsi="Arial" w:cs="Arial"/>
          <w:sz w:val="24"/>
          <w:szCs w:val="24"/>
          <w:lang w:val="en-GB"/>
        </w:rPr>
        <w:t>(AI)</w:t>
      </w:r>
      <w:r w:rsidR="001F3DC9">
        <w:rPr>
          <w:rFonts w:ascii="Arial" w:hAnsi="Arial" w:cs="Arial"/>
          <w:sz w:val="24"/>
          <w:szCs w:val="24"/>
          <w:lang w:val="en-GB"/>
        </w:rPr>
        <w:t xml:space="preserve"> </w:t>
      </w:r>
      <w:r w:rsidR="003E190F">
        <w:rPr>
          <w:rFonts w:ascii="Arial" w:hAnsi="Arial" w:cs="Arial"/>
          <w:sz w:val="24"/>
          <w:szCs w:val="24"/>
          <w:lang w:val="en-GB"/>
        </w:rPr>
        <w:t>discipline</w:t>
      </w:r>
      <w:r w:rsidR="001F3DC9">
        <w:rPr>
          <w:rFonts w:ascii="Arial" w:hAnsi="Arial" w:cs="Arial"/>
          <w:sz w:val="24"/>
          <w:szCs w:val="24"/>
          <w:lang w:val="en-GB"/>
        </w:rPr>
        <w:t>,</w:t>
      </w:r>
      <w:r w:rsidR="002F3ED6" w:rsidRPr="00E402B2">
        <w:rPr>
          <w:rFonts w:ascii="Arial" w:hAnsi="Arial" w:cs="Arial"/>
          <w:sz w:val="24"/>
          <w:szCs w:val="24"/>
          <w:lang w:val="en-GB"/>
        </w:rPr>
        <w:t xml:space="preserve"> </w:t>
      </w:r>
      <w:r w:rsidR="001F3DC9">
        <w:rPr>
          <w:rFonts w:ascii="Arial" w:hAnsi="Arial" w:cs="Arial"/>
          <w:sz w:val="24"/>
          <w:szCs w:val="24"/>
          <w:lang w:val="en-GB"/>
        </w:rPr>
        <w:t>which</w:t>
      </w:r>
      <w:r w:rsidR="00332198">
        <w:rPr>
          <w:rFonts w:ascii="Arial" w:hAnsi="Arial" w:cs="Arial"/>
          <w:sz w:val="24"/>
          <w:szCs w:val="24"/>
          <w:lang w:val="en-GB"/>
        </w:rPr>
        <w:t xml:space="preserve"> </w:t>
      </w:r>
      <w:r w:rsidRPr="00E402B2">
        <w:rPr>
          <w:rFonts w:ascii="Arial" w:hAnsi="Arial" w:cs="Arial"/>
          <w:sz w:val="24"/>
          <w:szCs w:val="24"/>
          <w:lang w:val="en-GB"/>
        </w:rPr>
        <w:t xml:space="preserve">allows </w:t>
      </w:r>
      <w:r w:rsidR="00117F29" w:rsidRPr="00E402B2">
        <w:rPr>
          <w:rFonts w:ascii="Arial" w:hAnsi="Arial" w:cs="Arial"/>
          <w:sz w:val="24"/>
          <w:szCs w:val="24"/>
          <w:lang w:val="en-GB"/>
        </w:rPr>
        <w:t>a computer</w:t>
      </w:r>
      <w:r w:rsidRPr="00E402B2">
        <w:rPr>
          <w:rFonts w:ascii="Arial" w:hAnsi="Arial" w:cs="Arial"/>
          <w:sz w:val="24"/>
          <w:szCs w:val="24"/>
          <w:lang w:val="en-GB"/>
        </w:rPr>
        <w:t xml:space="preserve"> to predict outcome</w:t>
      </w:r>
      <w:r w:rsidR="00584E6C" w:rsidRPr="00E402B2">
        <w:rPr>
          <w:rFonts w:ascii="Arial" w:hAnsi="Arial" w:cs="Arial"/>
          <w:sz w:val="24"/>
          <w:szCs w:val="24"/>
          <w:lang w:val="en-GB"/>
        </w:rPr>
        <w:t>s</w:t>
      </w:r>
      <w:r w:rsidRPr="00E402B2">
        <w:rPr>
          <w:rFonts w:ascii="Arial" w:hAnsi="Arial" w:cs="Arial"/>
          <w:sz w:val="24"/>
          <w:szCs w:val="24"/>
          <w:lang w:val="en-GB"/>
        </w:rPr>
        <w:t xml:space="preserve"> without being specifically programmed to do s</w:t>
      </w:r>
      <w:r w:rsidR="00D9125D">
        <w:rPr>
          <w:rFonts w:ascii="Arial" w:hAnsi="Arial" w:cs="Arial"/>
          <w:sz w:val="24"/>
          <w:szCs w:val="24"/>
          <w:lang w:val="en-GB"/>
        </w:rPr>
        <w:t>o</w:t>
      </w:r>
      <w:sdt>
        <w:sdtPr>
          <w:rPr>
            <w:rFonts w:ascii="Arial" w:hAnsi="Arial" w:cs="Arial"/>
            <w:sz w:val="24"/>
            <w:szCs w:val="24"/>
            <w:lang w:val="en-GB"/>
          </w:rPr>
          <w:id w:val="1198596007"/>
          <w:citation/>
        </w:sdtPr>
        <w:sdtContent>
          <w:r w:rsidR="008470E9">
            <w:rPr>
              <w:rFonts w:ascii="Arial" w:hAnsi="Arial" w:cs="Arial"/>
              <w:sz w:val="24"/>
              <w:szCs w:val="24"/>
              <w:lang w:val="en-GB"/>
            </w:rPr>
            <w:fldChar w:fldCharType="begin"/>
          </w:r>
          <w:r w:rsidR="00670A98">
            <w:rPr>
              <w:rFonts w:ascii="Arial" w:hAnsi="Arial" w:cs="Arial"/>
              <w:sz w:val="24"/>
              <w:szCs w:val="24"/>
              <w:lang w:val="en-GB"/>
            </w:rPr>
            <w:instrText xml:space="preserve">CITATION JLi22 \l 2057 </w:instrText>
          </w:r>
          <w:r w:rsidR="008470E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[8]</w:t>
          </w:r>
          <w:r w:rsidR="008470E9">
            <w:rPr>
              <w:rFonts w:ascii="Arial" w:hAnsi="Arial" w:cs="Arial"/>
              <w:sz w:val="24"/>
              <w:szCs w:val="24"/>
              <w:lang w:val="en-GB"/>
            </w:rPr>
            <w:fldChar w:fldCharType="end"/>
          </w:r>
        </w:sdtContent>
      </w:sdt>
      <w:r w:rsidRPr="00E402B2">
        <w:rPr>
          <w:rFonts w:ascii="Arial" w:hAnsi="Arial" w:cs="Arial"/>
          <w:sz w:val="24"/>
          <w:szCs w:val="24"/>
          <w:lang w:val="en-GB"/>
        </w:rPr>
        <w:t xml:space="preserve">. </w:t>
      </w:r>
      <w:r w:rsidR="002F3ED6" w:rsidRPr="00E402B2">
        <w:rPr>
          <w:rFonts w:ascii="Arial" w:hAnsi="Arial" w:cs="Arial"/>
          <w:sz w:val="24"/>
          <w:szCs w:val="24"/>
          <w:lang w:val="en-GB"/>
        </w:rPr>
        <w:t xml:space="preserve">This type of AI is becoming more popular and widely used in fields such as </w:t>
      </w:r>
      <w:r w:rsidR="00F17B5B">
        <w:rPr>
          <w:rFonts w:ascii="Arial" w:hAnsi="Arial" w:cs="Arial"/>
          <w:sz w:val="24"/>
          <w:szCs w:val="24"/>
          <w:lang w:val="en-GB"/>
        </w:rPr>
        <w:t xml:space="preserve">banking and finance, real estate, healthcare, retail, education, </w:t>
      </w:r>
      <w:r w:rsidR="001F3DC9">
        <w:rPr>
          <w:rFonts w:ascii="Arial" w:hAnsi="Arial" w:cs="Arial"/>
          <w:sz w:val="24"/>
          <w:szCs w:val="24"/>
          <w:lang w:val="en-GB"/>
        </w:rPr>
        <w:t>insurance,</w:t>
      </w:r>
      <w:r w:rsidR="00F17B5B">
        <w:rPr>
          <w:rFonts w:ascii="Arial" w:hAnsi="Arial" w:cs="Arial"/>
          <w:sz w:val="24"/>
          <w:szCs w:val="24"/>
          <w:lang w:val="en-GB"/>
        </w:rPr>
        <w:t xml:space="preserve"> and pharmaceuticals</w:t>
      </w:r>
      <w:r w:rsidR="0035440A">
        <w:rPr>
          <w:rFonts w:ascii="Arial" w:hAnsi="Arial" w:cs="Arial"/>
          <w:sz w:val="24"/>
          <w:szCs w:val="24"/>
          <w:lang w:val="en-GB"/>
        </w:rPr>
        <w:t xml:space="preserve"> </w:t>
      </w:r>
      <w:sdt>
        <w:sdtPr>
          <w:rPr>
            <w:rFonts w:ascii="Arial" w:hAnsi="Arial" w:cs="Arial"/>
            <w:sz w:val="24"/>
            <w:szCs w:val="24"/>
            <w:lang w:val="en-GB"/>
          </w:rPr>
          <w:id w:val="204531308"/>
          <w:citation/>
        </w:sdtPr>
        <w:sdtContent>
          <w:r w:rsidR="0035440A">
            <w:rPr>
              <w:rFonts w:ascii="Arial" w:hAnsi="Arial" w:cs="Arial"/>
              <w:sz w:val="24"/>
              <w:szCs w:val="24"/>
              <w:lang w:val="en-GB"/>
            </w:rPr>
            <w:fldChar w:fldCharType="begin"/>
          </w:r>
          <w:r w:rsidR="0035440A">
            <w:rPr>
              <w:rFonts w:ascii="Arial" w:hAnsi="Arial" w:cs="Arial"/>
              <w:sz w:val="24"/>
              <w:szCs w:val="24"/>
              <w:lang w:val="en-GB"/>
            </w:rPr>
            <w:instrText xml:space="preserve"> CITATION Rog19 \l 2057 </w:instrText>
          </w:r>
          <w:r w:rsidR="0035440A">
            <w:rPr>
              <w:rFonts w:ascii="Arial" w:hAnsi="Arial" w:cs="Arial"/>
              <w:sz w:val="24"/>
              <w:szCs w:val="24"/>
              <w:lang w:val="en-GB"/>
            </w:rPr>
            <w:fldChar w:fldCharType="separate"/>
          </w:r>
          <w:r w:rsidR="00B0732D" w:rsidRPr="00B0732D">
            <w:rPr>
              <w:rFonts w:ascii="Arial" w:hAnsi="Arial" w:cs="Arial"/>
              <w:noProof/>
              <w:sz w:val="24"/>
              <w:szCs w:val="24"/>
              <w:lang w:val="en-GB"/>
            </w:rPr>
            <w:t>[9]</w:t>
          </w:r>
          <w:r w:rsidR="0035440A">
            <w:rPr>
              <w:rFonts w:ascii="Arial" w:hAnsi="Arial" w:cs="Arial"/>
              <w:sz w:val="24"/>
              <w:szCs w:val="24"/>
              <w:lang w:val="en-GB"/>
            </w:rPr>
            <w:fldChar w:fldCharType="end"/>
          </w:r>
        </w:sdtContent>
      </w:sdt>
      <w:r w:rsidR="00117F29" w:rsidRPr="00E402B2">
        <w:rPr>
          <w:rFonts w:ascii="Arial" w:hAnsi="Arial" w:cs="Arial"/>
          <w:sz w:val="24"/>
          <w:szCs w:val="24"/>
          <w:lang w:val="en-GB"/>
        </w:rPr>
        <w:t>.</w:t>
      </w:r>
      <w:r w:rsidR="00F17B5B">
        <w:rPr>
          <w:rFonts w:ascii="Arial" w:hAnsi="Arial" w:cs="Arial"/>
          <w:sz w:val="24"/>
          <w:szCs w:val="24"/>
          <w:lang w:val="en-GB"/>
        </w:rPr>
        <w:t xml:space="preserve"> </w:t>
      </w:r>
      <w:r w:rsidR="001F585C" w:rsidRPr="00E402B2">
        <w:rPr>
          <w:rFonts w:ascii="Arial" w:hAnsi="Arial" w:cs="Arial"/>
          <w:sz w:val="24"/>
          <w:szCs w:val="24"/>
          <w:lang w:val="en-GB"/>
        </w:rPr>
        <w:t xml:space="preserve">The main objective of Machine Learning is to </w:t>
      </w:r>
      <w:r w:rsidR="00942633">
        <w:rPr>
          <w:rFonts w:ascii="Arial" w:hAnsi="Arial" w:cs="Arial"/>
          <w:sz w:val="24"/>
          <w:szCs w:val="24"/>
          <w:lang w:val="en-GB"/>
        </w:rPr>
        <w:t xml:space="preserve">identify patterns </w:t>
      </w:r>
      <w:r w:rsidR="00291908">
        <w:rPr>
          <w:rFonts w:ascii="Arial" w:hAnsi="Arial" w:cs="Arial"/>
          <w:sz w:val="24"/>
          <w:szCs w:val="24"/>
          <w:lang w:val="en-GB"/>
        </w:rPr>
        <w:t xml:space="preserve">based on predictors </w:t>
      </w:r>
      <w:r w:rsidR="00942633">
        <w:rPr>
          <w:rFonts w:ascii="Arial" w:hAnsi="Arial" w:cs="Arial"/>
          <w:sz w:val="24"/>
          <w:szCs w:val="24"/>
          <w:lang w:val="en-GB"/>
        </w:rPr>
        <w:t xml:space="preserve">and then be able to use these patterns to predict an outcome on unseen data. </w:t>
      </w:r>
      <w:r w:rsidR="001F585C" w:rsidRPr="00E402B2">
        <w:rPr>
          <w:rFonts w:ascii="Arial" w:hAnsi="Arial" w:cs="Arial"/>
          <w:sz w:val="24"/>
          <w:szCs w:val="24"/>
          <w:lang w:val="en-GB"/>
        </w:rPr>
        <w:t xml:space="preserve">These models can be trained more than once, given related-context data to be able to predict future data and make necessary decisions </w:t>
      </w:r>
      <w:bookmarkStart w:id="18" w:name="_Hlk125359093"/>
      <w:sdt>
        <w:sdtPr>
          <w:rPr>
            <w:rFonts w:ascii="Arial" w:hAnsi="Arial" w:cs="Arial"/>
            <w:sz w:val="24"/>
            <w:szCs w:val="24"/>
            <w:lang w:val="en-GB"/>
          </w:rPr>
          <w:id w:val="1815518145"/>
          <w:citation/>
        </w:sdtPr>
        <w:sdtContent>
          <w:r w:rsidR="00C92E85" w:rsidRPr="00E402B2">
            <w:rPr>
              <w:rFonts w:ascii="Arial" w:hAnsi="Arial" w:cs="Arial"/>
              <w:sz w:val="24"/>
              <w:szCs w:val="24"/>
              <w:lang w:val="en-GB"/>
            </w:rPr>
            <w:fldChar w:fldCharType="begin"/>
          </w:r>
          <w:r w:rsidR="00C92E85" w:rsidRPr="00E402B2">
            <w:rPr>
              <w:rFonts w:ascii="Arial" w:hAnsi="Arial" w:cs="Arial"/>
              <w:sz w:val="24"/>
              <w:szCs w:val="24"/>
              <w:lang w:val="en-GB"/>
            </w:rPr>
            <w:instrText xml:space="preserve"> CITATION Giu17 \l 2057 </w:instrText>
          </w:r>
          <w:r w:rsidR="00C92E85" w:rsidRPr="00E402B2">
            <w:rPr>
              <w:rFonts w:ascii="Arial" w:hAnsi="Arial" w:cs="Arial"/>
              <w:sz w:val="24"/>
              <w:szCs w:val="24"/>
              <w:lang w:val="en-GB"/>
            </w:rPr>
            <w:fldChar w:fldCharType="separate"/>
          </w:r>
          <w:r w:rsidR="00B0732D" w:rsidRPr="00B0732D">
            <w:rPr>
              <w:rFonts w:ascii="Arial" w:hAnsi="Arial" w:cs="Arial"/>
              <w:noProof/>
              <w:sz w:val="24"/>
              <w:szCs w:val="24"/>
              <w:lang w:val="en-GB"/>
            </w:rPr>
            <w:t>[10]</w:t>
          </w:r>
          <w:r w:rsidR="00C92E85" w:rsidRPr="00E402B2">
            <w:rPr>
              <w:rFonts w:ascii="Arial" w:hAnsi="Arial" w:cs="Arial"/>
              <w:sz w:val="24"/>
              <w:szCs w:val="24"/>
              <w:lang w:val="en-GB"/>
            </w:rPr>
            <w:fldChar w:fldCharType="end"/>
          </w:r>
        </w:sdtContent>
      </w:sdt>
      <w:r w:rsidR="006522DE" w:rsidRPr="00E402B2">
        <w:rPr>
          <w:rFonts w:ascii="Arial" w:hAnsi="Arial" w:cs="Arial"/>
          <w:sz w:val="24"/>
          <w:szCs w:val="24"/>
          <w:lang w:val="en-GB"/>
        </w:rPr>
        <w:t>.</w:t>
      </w:r>
    </w:p>
    <w:bookmarkEnd w:id="18"/>
    <w:p w14:paraId="1B897FBA" w14:textId="25ED7CE3" w:rsidR="00CB4115" w:rsidRPr="00E402B2" w:rsidRDefault="00C322BC" w:rsidP="00332198">
      <w:pPr>
        <w:rPr>
          <w:rFonts w:ascii="Arial" w:hAnsi="Arial" w:cs="Arial"/>
          <w:sz w:val="24"/>
          <w:szCs w:val="24"/>
          <w:lang w:val="en-GB"/>
        </w:rPr>
      </w:pPr>
      <w:r w:rsidRPr="00E402B2">
        <w:rPr>
          <w:rFonts w:ascii="Arial" w:hAnsi="Arial" w:cs="Arial"/>
          <w:sz w:val="24"/>
          <w:szCs w:val="24"/>
          <w:lang w:val="en-GB"/>
        </w:rPr>
        <w:t xml:space="preserve">If </w:t>
      </w:r>
      <w:r w:rsidR="003E190F">
        <w:rPr>
          <w:rFonts w:ascii="Arial" w:hAnsi="Arial" w:cs="Arial"/>
          <w:sz w:val="24"/>
          <w:szCs w:val="24"/>
          <w:lang w:val="en-GB"/>
        </w:rPr>
        <w:t xml:space="preserve">an algorithm </w:t>
      </w:r>
      <w:r w:rsidRPr="00E402B2">
        <w:rPr>
          <w:rFonts w:ascii="Arial" w:hAnsi="Arial" w:cs="Arial"/>
          <w:sz w:val="24"/>
          <w:szCs w:val="24"/>
          <w:lang w:val="en-GB"/>
        </w:rPr>
        <w:t xml:space="preserve">is </w:t>
      </w:r>
      <w:r w:rsidR="008A197C" w:rsidRPr="00E402B2">
        <w:rPr>
          <w:rFonts w:ascii="Arial" w:hAnsi="Arial" w:cs="Arial"/>
          <w:sz w:val="24"/>
          <w:szCs w:val="24"/>
          <w:lang w:val="en-GB"/>
        </w:rPr>
        <w:t xml:space="preserve">well </w:t>
      </w:r>
      <w:r w:rsidRPr="00E402B2">
        <w:rPr>
          <w:rFonts w:ascii="Arial" w:hAnsi="Arial" w:cs="Arial"/>
          <w:sz w:val="24"/>
          <w:szCs w:val="24"/>
          <w:lang w:val="en-GB"/>
        </w:rPr>
        <w:t>trained, it</w:t>
      </w:r>
      <w:r w:rsidR="00CB4115" w:rsidRPr="00E402B2">
        <w:rPr>
          <w:rFonts w:ascii="Arial" w:hAnsi="Arial" w:cs="Arial"/>
          <w:sz w:val="24"/>
          <w:szCs w:val="24"/>
          <w:lang w:val="en-GB"/>
        </w:rPr>
        <w:t xml:space="preserve"> </w:t>
      </w:r>
      <w:r w:rsidR="00741D8D" w:rsidRPr="00E402B2">
        <w:rPr>
          <w:rFonts w:ascii="Arial" w:hAnsi="Arial" w:cs="Arial"/>
          <w:sz w:val="24"/>
          <w:szCs w:val="24"/>
          <w:lang w:val="en-GB"/>
        </w:rPr>
        <w:t>will be</w:t>
      </w:r>
      <w:r w:rsidR="00CB4115" w:rsidRPr="00E402B2">
        <w:rPr>
          <w:rFonts w:ascii="Arial" w:hAnsi="Arial" w:cs="Arial"/>
          <w:sz w:val="24"/>
          <w:szCs w:val="24"/>
          <w:lang w:val="en-GB"/>
        </w:rPr>
        <w:t xml:space="preserve"> able to learn</w:t>
      </w:r>
      <w:r w:rsidRPr="00E402B2">
        <w:rPr>
          <w:rFonts w:ascii="Arial" w:hAnsi="Arial" w:cs="Arial"/>
          <w:sz w:val="24"/>
          <w:szCs w:val="24"/>
          <w:lang w:val="en-GB"/>
        </w:rPr>
        <w:t xml:space="preserve"> very</w:t>
      </w:r>
      <w:r w:rsidR="00CB4115" w:rsidRPr="00E402B2">
        <w:rPr>
          <w:rFonts w:ascii="Arial" w:hAnsi="Arial" w:cs="Arial"/>
          <w:sz w:val="24"/>
          <w:szCs w:val="24"/>
          <w:lang w:val="en-GB"/>
        </w:rPr>
        <w:t xml:space="preserve"> complex </w:t>
      </w:r>
      <w:r w:rsidRPr="00E402B2">
        <w:rPr>
          <w:rFonts w:ascii="Arial" w:hAnsi="Arial" w:cs="Arial"/>
          <w:sz w:val="24"/>
          <w:szCs w:val="24"/>
          <w:lang w:val="en-GB"/>
        </w:rPr>
        <w:t xml:space="preserve">scenarios and predict </w:t>
      </w:r>
      <w:r w:rsidR="008A197C" w:rsidRPr="00E402B2">
        <w:rPr>
          <w:rFonts w:ascii="Arial" w:hAnsi="Arial" w:cs="Arial"/>
          <w:sz w:val="24"/>
          <w:szCs w:val="24"/>
          <w:lang w:val="en-GB"/>
        </w:rPr>
        <w:t xml:space="preserve">the expected </w:t>
      </w:r>
      <w:r w:rsidRPr="00E402B2">
        <w:rPr>
          <w:rFonts w:ascii="Arial" w:hAnsi="Arial" w:cs="Arial"/>
          <w:sz w:val="24"/>
          <w:szCs w:val="24"/>
          <w:lang w:val="en-GB"/>
        </w:rPr>
        <w:t xml:space="preserve">data with high precision. </w:t>
      </w:r>
      <w:r w:rsidR="00934A63" w:rsidRPr="00E402B2">
        <w:rPr>
          <w:rFonts w:ascii="Arial" w:hAnsi="Arial" w:cs="Arial"/>
          <w:sz w:val="24"/>
          <w:szCs w:val="24"/>
          <w:lang w:val="en-GB"/>
        </w:rPr>
        <w:t xml:space="preserve">The choice of the correct predictors is very important when training a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934A63" w:rsidRPr="00E402B2">
        <w:rPr>
          <w:rFonts w:ascii="Arial" w:hAnsi="Arial" w:cs="Arial"/>
          <w:sz w:val="24"/>
          <w:szCs w:val="24"/>
          <w:lang w:val="en-GB"/>
        </w:rPr>
        <w:t xml:space="preserve">model </w:t>
      </w:r>
      <w:sdt>
        <w:sdtPr>
          <w:rPr>
            <w:rFonts w:ascii="Arial" w:hAnsi="Arial" w:cs="Arial"/>
            <w:sz w:val="24"/>
            <w:szCs w:val="24"/>
            <w:lang w:val="en-GB"/>
          </w:rPr>
          <w:id w:val="42334634"/>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Pan22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[11]</w:t>
          </w:r>
          <w:r w:rsidR="00EA1F58" w:rsidRPr="00E402B2">
            <w:rPr>
              <w:rFonts w:ascii="Arial" w:hAnsi="Arial" w:cs="Arial"/>
              <w:sz w:val="24"/>
              <w:szCs w:val="24"/>
              <w:lang w:val="en-GB"/>
            </w:rPr>
            <w:fldChar w:fldCharType="end"/>
          </w:r>
        </w:sdtContent>
      </w:sdt>
      <w:r w:rsidR="005259EF" w:rsidRPr="00E402B2">
        <w:rPr>
          <w:rFonts w:ascii="Arial" w:hAnsi="Arial" w:cs="Arial"/>
          <w:sz w:val="24"/>
          <w:szCs w:val="24"/>
          <w:lang w:val="en-GB"/>
        </w:rPr>
        <w:t>.</w:t>
      </w:r>
      <w:r w:rsidR="003C234A" w:rsidRPr="00E402B2">
        <w:rPr>
          <w:rFonts w:ascii="Arial" w:hAnsi="Arial" w:cs="Arial"/>
          <w:sz w:val="24"/>
          <w:szCs w:val="24"/>
          <w:lang w:val="en-GB"/>
        </w:rPr>
        <w:t xml:space="preserve"> </w:t>
      </w:r>
      <w:r w:rsidR="00CA2A7C" w:rsidRPr="00E402B2">
        <w:rPr>
          <w:rFonts w:ascii="Arial" w:hAnsi="Arial" w:cs="Arial"/>
          <w:sz w:val="24"/>
          <w:szCs w:val="24"/>
          <w:lang w:val="en-GB"/>
        </w:rPr>
        <w:t xml:space="preserve">Besides forecasting data, due </w:t>
      </w:r>
      <w:r w:rsidR="00B85464">
        <w:rPr>
          <w:rFonts w:ascii="Arial" w:hAnsi="Arial" w:cs="Arial"/>
          <w:sz w:val="24"/>
          <w:szCs w:val="24"/>
          <w:lang w:val="en-GB"/>
        </w:rPr>
        <w:t>to its versatile nature</w:t>
      </w:r>
      <w:r w:rsidR="00CA2A7C" w:rsidRPr="00E402B2">
        <w:rPr>
          <w:rFonts w:ascii="Arial" w:hAnsi="Arial" w:cs="Arial"/>
          <w:sz w:val="24"/>
          <w:szCs w:val="24"/>
          <w:lang w:val="en-GB"/>
        </w:rPr>
        <w:t xml:space="preserve">, </w:t>
      </w:r>
      <w:r w:rsidR="00871F51">
        <w:rPr>
          <w:rFonts w:ascii="Arial" w:hAnsi="Arial" w:cs="Arial"/>
          <w:sz w:val="24"/>
          <w:szCs w:val="24"/>
          <w:lang w:val="en-GB"/>
        </w:rPr>
        <w:t>m</w:t>
      </w:r>
      <w:r w:rsidR="00871F51" w:rsidRPr="00E402B2">
        <w:rPr>
          <w:rFonts w:ascii="Arial" w:hAnsi="Arial" w:cs="Arial"/>
          <w:sz w:val="24"/>
          <w:szCs w:val="24"/>
          <w:lang w:val="en-GB"/>
        </w:rPr>
        <w:t xml:space="preserve">achine </w:t>
      </w:r>
      <w:r w:rsidR="00871F51">
        <w:rPr>
          <w:rFonts w:ascii="Arial" w:hAnsi="Arial" w:cs="Arial"/>
          <w:sz w:val="24"/>
          <w:szCs w:val="24"/>
          <w:lang w:val="en-GB"/>
        </w:rPr>
        <w:t>l</w:t>
      </w:r>
      <w:r w:rsidR="00871F51" w:rsidRPr="00E402B2">
        <w:rPr>
          <w:rFonts w:ascii="Arial" w:hAnsi="Arial" w:cs="Arial"/>
          <w:sz w:val="24"/>
          <w:szCs w:val="24"/>
          <w:lang w:val="en-GB"/>
        </w:rPr>
        <w:t xml:space="preserve">earning </w:t>
      </w:r>
      <w:r w:rsidR="00CA2A7C" w:rsidRPr="00E402B2">
        <w:rPr>
          <w:rFonts w:ascii="Arial" w:hAnsi="Arial" w:cs="Arial"/>
          <w:sz w:val="24"/>
          <w:szCs w:val="24"/>
          <w:lang w:val="en-GB"/>
        </w:rPr>
        <w:t xml:space="preserve">can also be used </w:t>
      </w:r>
      <w:r w:rsidR="00E30877">
        <w:rPr>
          <w:rFonts w:ascii="Arial" w:hAnsi="Arial" w:cs="Arial"/>
          <w:sz w:val="24"/>
          <w:szCs w:val="24"/>
          <w:lang w:val="en-GB"/>
        </w:rPr>
        <w:t xml:space="preserve">for facial recognition, car identification, detecting credit fraud, </w:t>
      </w:r>
      <w:r w:rsidR="00EF0A64">
        <w:rPr>
          <w:rFonts w:ascii="Arial" w:hAnsi="Arial" w:cs="Arial"/>
          <w:sz w:val="24"/>
          <w:szCs w:val="24"/>
          <w:lang w:val="en-GB"/>
        </w:rPr>
        <w:t xml:space="preserve">detecting spam, providing personalised recommendations and services, </w:t>
      </w:r>
      <w:r w:rsidR="00B85464">
        <w:rPr>
          <w:rFonts w:ascii="Arial" w:hAnsi="Arial" w:cs="Arial"/>
          <w:sz w:val="24"/>
          <w:szCs w:val="24"/>
          <w:lang w:val="en-GB"/>
        </w:rPr>
        <w:t xml:space="preserve">and </w:t>
      </w:r>
      <w:r w:rsidR="00EF0A64">
        <w:rPr>
          <w:rFonts w:ascii="Arial" w:hAnsi="Arial" w:cs="Arial"/>
          <w:sz w:val="24"/>
          <w:szCs w:val="24"/>
          <w:lang w:val="en-GB"/>
        </w:rPr>
        <w:t>virtual customer support</w:t>
      </w:r>
      <w:r w:rsidR="00B85464">
        <w:rPr>
          <w:rFonts w:ascii="Arial" w:hAnsi="Arial" w:cs="Arial"/>
          <w:sz w:val="24"/>
          <w:szCs w:val="24"/>
          <w:lang w:val="en-GB"/>
        </w:rPr>
        <w:t xml:space="preserve"> amongst others</w:t>
      </w:r>
      <w:r w:rsidR="00EF0A64">
        <w:rPr>
          <w:rFonts w:ascii="Arial" w:hAnsi="Arial" w:cs="Arial"/>
          <w:sz w:val="24"/>
          <w:szCs w:val="24"/>
          <w:lang w:val="en-GB"/>
        </w:rPr>
        <w:t xml:space="preserve"> </w:t>
      </w:r>
      <w:sdt>
        <w:sdtPr>
          <w:rPr>
            <w:rFonts w:ascii="Arial" w:hAnsi="Arial" w:cs="Arial"/>
            <w:sz w:val="24"/>
            <w:szCs w:val="24"/>
            <w:lang w:val="en-GB"/>
          </w:rPr>
          <w:id w:val="1276290601"/>
          <w:citation/>
        </w:sdtPr>
        <w:sdtContent>
          <w:r w:rsidR="00A46EC5">
            <w:rPr>
              <w:rFonts w:ascii="Arial" w:hAnsi="Arial" w:cs="Arial"/>
              <w:sz w:val="24"/>
              <w:szCs w:val="24"/>
              <w:lang w:val="en-GB"/>
            </w:rPr>
            <w:fldChar w:fldCharType="begin"/>
          </w:r>
          <w:r w:rsidR="00A46EC5">
            <w:rPr>
              <w:rFonts w:ascii="Arial" w:hAnsi="Arial" w:cs="Arial"/>
              <w:sz w:val="24"/>
              <w:szCs w:val="24"/>
              <w:lang w:val="en-GB"/>
            </w:rPr>
            <w:instrText xml:space="preserve"> CITATION Rup22 \l 2057 </w:instrText>
          </w:r>
          <w:r w:rsidR="00A46EC5">
            <w:rPr>
              <w:rFonts w:ascii="Arial" w:hAnsi="Arial" w:cs="Arial"/>
              <w:sz w:val="24"/>
              <w:szCs w:val="24"/>
              <w:lang w:val="en-GB"/>
            </w:rPr>
            <w:fldChar w:fldCharType="separate"/>
          </w:r>
          <w:r w:rsidR="00B0732D" w:rsidRPr="00B0732D">
            <w:rPr>
              <w:rFonts w:ascii="Arial" w:hAnsi="Arial" w:cs="Arial"/>
              <w:noProof/>
              <w:sz w:val="24"/>
              <w:szCs w:val="24"/>
              <w:lang w:val="en-GB"/>
            </w:rPr>
            <w:t>[12]</w:t>
          </w:r>
          <w:r w:rsidR="00A46EC5">
            <w:rPr>
              <w:rFonts w:ascii="Arial" w:hAnsi="Arial" w:cs="Arial"/>
              <w:sz w:val="24"/>
              <w:szCs w:val="24"/>
              <w:lang w:val="en-GB"/>
            </w:rPr>
            <w:fldChar w:fldCharType="end"/>
          </w:r>
        </w:sdtContent>
      </w:sdt>
      <w:r w:rsidR="00EF0A64">
        <w:rPr>
          <w:rFonts w:ascii="Arial" w:hAnsi="Arial" w:cs="Arial"/>
          <w:sz w:val="24"/>
          <w:szCs w:val="24"/>
          <w:lang w:val="en-GB"/>
        </w:rPr>
        <w:t xml:space="preserve">. </w:t>
      </w:r>
      <w:r w:rsidR="007A2D8F" w:rsidRPr="00E402B2">
        <w:rPr>
          <w:rFonts w:ascii="Arial" w:hAnsi="Arial" w:cs="Arial"/>
          <w:sz w:val="24"/>
          <w:szCs w:val="24"/>
          <w:lang w:val="en-GB"/>
        </w:rPr>
        <w:t xml:space="preserve">Machine </w:t>
      </w:r>
      <w:r w:rsidR="00871F51">
        <w:rPr>
          <w:rFonts w:ascii="Arial" w:hAnsi="Arial" w:cs="Arial"/>
          <w:sz w:val="24"/>
          <w:szCs w:val="24"/>
          <w:lang w:val="en-GB"/>
        </w:rPr>
        <w:t>l</w:t>
      </w:r>
      <w:r w:rsidR="007A2D8F" w:rsidRPr="00E402B2">
        <w:rPr>
          <w:rFonts w:ascii="Arial" w:hAnsi="Arial" w:cs="Arial"/>
          <w:sz w:val="24"/>
          <w:szCs w:val="24"/>
          <w:lang w:val="en-GB"/>
        </w:rPr>
        <w:t xml:space="preserve">earning is made up of different algorithms, each </w:t>
      </w:r>
      <w:r w:rsidR="00871F51">
        <w:rPr>
          <w:rFonts w:ascii="Arial" w:hAnsi="Arial" w:cs="Arial"/>
          <w:sz w:val="24"/>
          <w:szCs w:val="24"/>
          <w:lang w:val="en-GB"/>
        </w:rPr>
        <w:t>using different mathematical models to fit data and be able to conduct predictions</w:t>
      </w:r>
      <w:r w:rsidR="007A2D8F" w:rsidRPr="00E402B2">
        <w:rPr>
          <w:rFonts w:ascii="Arial" w:hAnsi="Arial" w:cs="Arial"/>
          <w:sz w:val="24"/>
          <w:szCs w:val="24"/>
          <w:lang w:val="en-GB"/>
        </w:rPr>
        <w:t xml:space="preserve">. </w:t>
      </w:r>
      <w:r w:rsidR="00B47AC1" w:rsidRPr="00E402B2">
        <w:rPr>
          <w:rFonts w:ascii="Arial" w:hAnsi="Arial" w:cs="Arial"/>
          <w:sz w:val="24"/>
          <w:szCs w:val="24"/>
          <w:lang w:val="en-GB"/>
        </w:rPr>
        <w:t xml:space="preserve">Some commonly </w:t>
      </w:r>
      <w:r w:rsidR="00B47AC1" w:rsidRPr="00E402B2">
        <w:rPr>
          <w:rFonts w:ascii="Arial" w:hAnsi="Arial" w:cs="Arial"/>
          <w:sz w:val="24"/>
          <w:szCs w:val="24"/>
          <w:lang w:val="en-GB"/>
        </w:rPr>
        <w:lastRenderedPageBreak/>
        <w:t>used algorithms are Linear Regression, Decision Trees, Random Forest, KNN and K-means</w:t>
      </w:r>
      <w:r w:rsidR="005D2E2A">
        <w:rPr>
          <w:rFonts w:ascii="Arial" w:hAnsi="Arial" w:cs="Arial"/>
          <w:sz w:val="24"/>
          <w:szCs w:val="24"/>
          <w:lang w:val="en-GB"/>
        </w:rPr>
        <w:t>.</w:t>
      </w:r>
    </w:p>
    <w:p w14:paraId="6EDBCA3A" w14:textId="77777777" w:rsidR="00245AB5" w:rsidRPr="00E402B2" w:rsidRDefault="00245AB5" w:rsidP="009F7E74">
      <w:pPr>
        <w:rPr>
          <w:rFonts w:ascii="Arial" w:hAnsi="Arial" w:cs="Arial"/>
          <w:sz w:val="24"/>
          <w:szCs w:val="24"/>
          <w:lang w:val="en-GB"/>
        </w:rPr>
      </w:pPr>
    </w:p>
    <w:p w14:paraId="18BB57D9" w14:textId="4EDC22C5" w:rsidR="00326E7C" w:rsidRPr="00924E4E" w:rsidRDefault="00245AB5" w:rsidP="00924E4E">
      <w:pPr>
        <w:pStyle w:val="Heading3"/>
        <w:rPr>
          <w:lang w:val="en-GB"/>
        </w:rPr>
      </w:pPr>
      <w:bookmarkStart w:id="19" w:name="_Toc135294482"/>
      <w:r w:rsidRPr="00E402B2">
        <w:rPr>
          <w:lang w:val="en-GB"/>
        </w:rPr>
        <w:t>2.</w:t>
      </w:r>
      <w:r w:rsidR="000F1013">
        <w:rPr>
          <w:lang w:val="en-GB"/>
        </w:rPr>
        <w:t>2</w:t>
      </w:r>
      <w:r w:rsidRPr="00E402B2">
        <w:rPr>
          <w:lang w:val="en-GB"/>
        </w:rPr>
        <w:t xml:space="preserve">.2 </w:t>
      </w:r>
      <w:r w:rsidR="00B85464">
        <w:rPr>
          <w:lang w:val="en-GB"/>
        </w:rPr>
        <w:t>Machine Learning approaches</w:t>
      </w:r>
      <w:bookmarkEnd w:id="19"/>
    </w:p>
    <w:p w14:paraId="31FE95CB" w14:textId="646EFE93" w:rsidR="00E750BC" w:rsidRPr="00E402B2" w:rsidRDefault="00273A92" w:rsidP="00332198">
      <w:pPr>
        <w:rPr>
          <w:rFonts w:ascii="Arial" w:hAnsi="Arial" w:cs="Arial"/>
          <w:sz w:val="24"/>
          <w:szCs w:val="24"/>
          <w:lang w:val="en-GB"/>
        </w:rPr>
      </w:pPr>
      <w:r>
        <w:rPr>
          <w:rFonts w:ascii="Arial" w:hAnsi="Arial" w:cs="Arial"/>
          <w:sz w:val="24"/>
          <w:szCs w:val="24"/>
          <w:lang w:val="en-GB"/>
        </w:rPr>
        <w:t>There are different approaches for</w:t>
      </w:r>
      <w:r w:rsidR="0066542D">
        <w:rPr>
          <w:rFonts w:ascii="Arial" w:hAnsi="Arial" w:cs="Arial"/>
          <w:sz w:val="24"/>
          <w:szCs w:val="24"/>
          <w:lang w:val="en-GB"/>
        </w:rPr>
        <w:t xml:space="preserve"> </w:t>
      </w:r>
      <w:r>
        <w:rPr>
          <w:rFonts w:ascii="Arial" w:hAnsi="Arial" w:cs="Arial"/>
          <w:sz w:val="24"/>
          <w:szCs w:val="24"/>
          <w:lang w:val="en-GB"/>
        </w:rPr>
        <w:t>machine learnin</w:t>
      </w:r>
      <w:r w:rsidR="0066542D">
        <w:rPr>
          <w:rFonts w:ascii="Arial" w:hAnsi="Arial" w:cs="Arial"/>
          <w:sz w:val="24"/>
          <w:szCs w:val="24"/>
          <w:lang w:val="en-GB"/>
        </w:rPr>
        <w:t>g; most common are supervised learning, unsupervised learning, and reinforcement learning</w:t>
      </w:r>
      <w:r w:rsidR="009518A9" w:rsidRPr="00E402B2">
        <w:rPr>
          <w:rFonts w:ascii="Arial" w:hAnsi="Arial" w:cs="Arial"/>
          <w:sz w:val="24"/>
          <w:szCs w:val="24"/>
          <w:lang w:val="en-GB"/>
        </w:rPr>
        <w:t xml:space="preserve">. Each of these techniques works by implementing different algorithms which process and learn data in different ways. </w:t>
      </w:r>
      <w:r w:rsidR="00444A2C" w:rsidRPr="00E402B2">
        <w:rPr>
          <w:rFonts w:ascii="Arial" w:hAnsi="Arial" w:cs="Arial"/>
          <w:sz w:val="24"/>
          <w:szCs w:val="24"/>
          <w:lang w:val="en-GB"/>
        </w:rPr>
        <w:t xml:space="preserve">The main difference between </w:t>
      </w:r>
      <w:r w:rsidR="0066542D">
        <w:rPr>
          <w:rFonts w:ascii="Arial" w:hAnsi="Arial" w:cs="Arial"/>
          <w:sz w:val="24"/>
          <w:szCs w:val="24"/>
          <w:lang w:val="en-GB"/>
        </w:rPr>
        <w:t>supervised and unsupervised</w:t>
      </w:r>
      <w:r w:rsidR="00444A2C" w:rsidRPr="00E402B2">
        <w:rPr>
          <w:rFonts w:ascii="Arial" w:hAnsi="Arial" w:cs="Arial"/>
          <w:sz w:val="24"/>
          <w:szCs w:val="24"/>
          <w:lang w:val="en-GB"/>
        </w:rPr>
        <w:t xml:space="preserve"> techniques is that supervised </w:t>
      </w:r>
      <w:r w:rsidR="002F274C" w:rsidRPr="00E402B2">
        <w:rPr>
          <w:rFonts w:ascii="Arial" w:hAnsi="Arial" w:cs="Arial"/>
          <w:sz w:val="24"/>
          <w:szCs w:val="24"/>
          <w:lang w:val="en-GB"/>
        </w:rPr>
        <w:t>training require</w:t>
      </w:r>
      <w:r w:rsidR="00C932BA">
        <w:rPr>
          <w:rFonts w:ascii="Arial" w:hAnsi="Arial" w:cs="Arial"/>
          <w:sz w:val="24"/>
          <w:szCs w:val="24"/>
          <w:lang w:val="en-GB"/>
        </w:rPr>
        <w:t>s</w:t>
      </w:r>
      <w:r w:rsidR="002F274C" w:rsidRPr="00E402B2">
        <w:rPr>
          <w:rFonts w:ascii="Arial" w:hAnsi="Arial" w:cs="Arial"/>
          <w:sz w:val="24"/>
          <w:szCs w:val="24"/>
          <w:lang w:val="en-GB"/>
        </w:rPr>
        <w:t xml:space="preserve"> the programmer to label data beforehand in order for the machine learning algorithm to predict an outcome (</w:t>
      </w:r>
      <w:r w:rsidR="00444A2C" w:rsidRPr="00E402B2">
        <w:rPr>
          <w:rFonts w:ascii="Arial" w:hAnsi="Arial" w:cs="Arial"/>
          <w:sz w:val="24"/>
          <w:szCs w:val="24"/>
          <w:lang w:val="en-GB"/>
        </w:rPr>
        <w:t>focuses more on classifying the data using labels</w:t>
      </w:r>
      <w:r w:rsidR="002F274C" w:rsidRPr="00E402B2">
        <w:rPr>
          <w:rFonts w:ascii="Arial" w:hAnsi="Arial" w:cs="Arial"/>
          <w:sz w:val="24"/>
          <w:szCs w:val="24"/>
          <w:lang w:val="en-GB"/>
        </w:rPr>
        <w:t>)</w:t>
      </w:r>
      <w:r w:rsidR="00495269" w:rsidRPr="00E402B2">
        <w:rPr>
          <w:rFonts w:ascii="Arial" w:hAnsi="Arial" w:cs="Arial"/>
          <w:sz w:val="24"/>
          <w:szCs w:val="24"/>
          <w:lang w:val="en-GB"/>
        </w:rPr>
        <w:t>,</w:t>
      </w:r>
      <w:r w:rsidR="00444A2C" w:rsidRPr="00E402B2">
        <w:rPr>
          <w:rFonts w:ascii="Arial" w:hAnsi="Arial" w:cs="Arial"/>
          <w:sz w:val="24"/>
          <w:szCs w:val="24"/>
          <w:lang w:val="en-GB"/>
        </w:rPr>
        <w:t xml:space="preserve"> while unsupervised focuses more on clustering the data</w:t>
      </w:r>
      <w:r w:rsidR="00495269" w:rsidRPr="00E402B2">
        <w:rPr>
          <w:rFonts w:ascii="Arial" w:hAnsi="Arial" w:cs="Arial"/>
          <w:sz w:val="24"/>
          <w:szCs w:val="24"/>
          <w:lang w:val="en-GB"/>
        </w:rPr>
        <w:t>, reducing dimensions and identifying sequences by association</w:t>
      </w:r>
      <w:r w:rsidR="00444A2C" w:rsidRPr="00E402B2">
        <w:rPr>
          <w:rFonts w:ascii="Arial" w:hAnsi="Arial" w:cs="Arial"/>
          <w:sz w:val="24"/>
          <w:szCs w:val="24"/>
          <w:lang w:val="en-GB"/>
        </w:rPr>
        <w:t xml:space="preserve"> </w:t>
      </w:r>
      <w:sdt>
        <w:sdtPr>
          <w:rPr>
            <w:rFonts w:ascii="Arial" w:hAnsi="Arial" w:cs="Arial"/>
            <w:sz w:val="24"/>
            <w:szCs w:val="24"/>
            <w:lang w:val="en-GB"/>
          </w:rPr>
          <w:id w:val="-1416085777"/>
          <w:citation/>
        </w:sdtPr>
        <w:sdtContent>
          <w:r w:rsidR="00EA1F58" w:rsidRPr="00E402B2">
            <w:rPr>
              <w:rFonts w:ascii="Arial" w:hAnsi="Arial" w:cs="Arial"/>
              <w:sz w:val="24"/>
              <w:szCs w:val="24"/>
              <w:lang w:val="en-GB"/>
            </w:rPr>
            <w:fldChar w:fldCharType="begin"/>
          </w:r>
          <w:r w:rsidR="00670A98">
            <w:rPr>
              <w:rFonts w:ascii="Arial" w:hAnsi="Arial" w:cs="Arial"/>
              <w:sz w:val="24"/>
              <w:szCs w:val="24"/>
              <w:lang w:val="en-GB"/>
            </w:rPr>
            <w:instrText xml:space="preserve">CITATION Kus20 \l 2057 </w:instrText>
          </w:r>
          <w:r w:rsidR="00EA1F58" w:rsidRPr="00E402B2">
            <w:rPr>
              <w:rFonts w:ascii="Arial" w:hAnsi="Arial" w:cs="Arial"/>
              <w:sz w:val="24"/>
              <w:szCs w:val="24"/>
              <w:lang w:val="en-GB"/>
            </w:rPr>
            <w:fldChar w:fldCharType="separate"/>
          </w:r>
          <w:r w:rsidR="00B0732D" w:rsidRPr="00B0732D">
            <w:rPr>
              <w:rFonts w:ascii="Arial" w:hAnsi="Arial" w:cs="Arial"/>
              <w:noProof/>
              <w:sz w:val="24"/>
              <w:szCs w:val="24"/>
              <w:lang w:val="en-GB"/>
            </w:rPr>
            <w:t>[13]</w:t>
          </w:r>
          <w:r w:rsidR="00EA1F58" w:rsidRPr="00E402B2">
            <w:rPr>
              <w:rFonts w:ascii="Arial" w:hAnsi="Arial" w:cs="Arial"/>
              <w:sz w:val="24"/>
              <w:szCs w:val="24"/>
              <w:lang w:val="en-GB"/>
            </w:rPr>
            <w:fldChar w:fldCharType="end"/>
          </w:r>
        </w:sdtContent>
      </w:sdt>
      <w:r w:rsidR="00785D8B" w:rsidRPr="00E402B2">
        <w:rPr>
          <w:rFonts w:ascii="Arial" w:hAnsi="Arial" w:cs="Arial"/>
          <w:sz w:val="24"/>
          <w:szCs w:val="24"/>
          <w:lang w:val="en-GB"/>
        </w:rPr>
        <w:t>.</w:t>
      </w:r>
      <w:r w:rsidR="00D661DE" w:rsidRPr="00E402B2">
        <w:rPr>
          <w:rFonts w:ascii="Arial" w:hAnsi="Arial" w:cs="Arial"/>
          <w:sz w:val="24"/>
          <w:szCs w:val="24"/>
          <w:lang w:val="en-GB"/>
        </w:rPr>
        <w:t xml:space="preserve"> </w:t>
      </w:r>
      <w:r w:rsidR="00973983">
        <w:rPr>
          <w:rFonts w:ascii="Arial" w:hAnsi="Arial" w:cs="Arial"/>
          <w:sz w:val="24"/>
          <w:szCs w:val="24"/>
          <w:lang w:val="en-GB"/>
        </w:rPr>
        <w:t>Reinforces learning includes</w:t>
      </w:r>
      <w:r w:rsidR="00973983" w:rsidRPr="00973983">
        <w:rPr>
          <w:rFonts w:ascii="Arial" w:hAnsi="Arial" w:cs="Arial"/>
          <w:sz w:val="24"/>
          <w:szCs w:val="24"/>
          <w:lang w:val="en-GB"/>
        </w:rPr>
        <w:t xml:space="preserve"> techniques like deep Q-network, post-decision state, Dyna-Q and Q-learning.</w:t>
      </w:r>
      <w:r w:rsidR="00973983">
        <w:rPr>
          <w:rFonts w:ascii="Arial" w:hAnsi="Arial" w:cs="Arial"/>
          <w:sz w:val="24"/>
          <w:szCs w:val="24"/>
          <w:lang w:val="en-GB"/>
        </w:rPr>
        <w:t xml:space="preserve"> </w:t>
      </w:r>
      <w:r w:rsidR="00973983" w:rsidRPr="00973983">
        <w:rPr>
          <w:rFonts w:ascii="Arial" w:hAnsi="Arial" w:cs="Arial"/>
          <w:sz w:val="24"/>
          <w:szCs w:val="24"/>
          <w:lang w:val="en-GB"/>
        </w:rPr>
        <w:t>These methods assist IoT devices in selecting security protocols and key parameters for various threats through trial and error.</w:t>
      </w:r>
      <w:r w:rsidR="00973983">
        <w:rPr>
          <w:rFonts w:ascii="Arial" w:hAnsi="Arial" w:cs="Arial"/>
          <w:sz w:val="24"/>
          <w:szCs w:val="24"/>
          <w:lang w:val="en-GB"/>
        </w:rPr>
        <w:t xml:space="preserve"> As an example,</w:t>
      </w:r>
      <w:r w:rsidR="00973983" w:rsidRPr="00973983">
        <w:rPr>
          <w:rFonts w:ascii="Arial" w:hAnsi="Arial" w:cs="Arial"/>
          <w:sz w:val="24"/>
          <w:szCs w:val="24"/>
          <w:lang w:val="en-GB"/>
        </w:rPr>
        <w:t xml:space="preserve"> Q-learning is used as a model-free technique</w:t>
      </w:r>
      <w:r w:rsidR="00973983">
        <w:rPr>
          <w:rFonts w:ascii="Arial" w:hAnsi="Arial" w:cs="Arial"/>
          <w:sz w:val="24"/>
          <w:szCs w:val="24"/>
          <w:lang w:val="en-GB"/>
        </w:rPr>
        <w:t xml:space="preserve"> </w:t>
      </w:r>
      <w:r w:rsidR="00973983" w:rsidRPr="00973983">
        <w:rPr>
          <w:rFonts w:ascii="Arial" w:hAnsi="Arial" w:cs="Arial"/>
          <w:sz w:val="24"/>
          <w:szCs w:val="24"/>
          <w:lang w:val="en-GB"/>
        </w:rPr>
        <w:t>to enhance malware detection, offloaded anti-jamming, and authentication performance.</w:t>
      </w:r>
    </w:p>
    <w:p w14:paraId="3475EFCF" w14:textId="2994E32C" w:rsidR="009342D3" w:rsidRPr="00E402B2" w:rsidRDefault="00214595" w:rsidP="00A556E4">
      <w:pPr>
        <w:rPr>
          <w:rFonts w:ascii="Arial" w:hAnsi="Arial" w:cs="Arial"/>
          <w:sz w:val="24"/>
          <w:szCs w:val="24"/>
          <w:lang w:val="en-GB"/>
        </w:rPr>
      </w:pPr>
      <w:r w:rsidRPr="00E402B2">
        <w:rPr>
          <w:rFonts w:ascii="Arial" w:hAnsi="Arial" w:cs="Arial"/>
          <w:sz w:val="24"/>
          <w:szCs w:val="24"/>
          <w:lang w:val="en-GB"/>
        </w:rPr>
        <w:t>Supervised Learning is commonly used in sentiment analysis, predictive analysis based on regression or categorical classification, natural language processing, detecting email spam and image classification.</w:t>
      </w:r>
      <w:r>
        <w:rPr>
          <w:rFonts w:ascii="Arial" w:hAnsi="Arial" w:cs="Arial"/>
          <w:sz w:val="24"/>
          <w:szCs w:val="24"/>
          <w:lang w:val="en-GB"/>
        </w:rPr>
        <w:t xml:space="preserve"> </w:t>
      </w:r>
      <w:r w:rsidR="00D30013">
        <w:rPr>
          <w:rFonts w:ascii="Arial" w:hAnsi="Arial" w:cs="Arial"/>
          <w:sz w:val="24"/>
          <w:szCs w:val="24"/>
          <w:lang w:val="en-GB"/>
        </w:rPr>
        <w:t>Some a</w:t>
      </w:r>
      <w:r w:rsidR="00CA3D15">
        <w:rPr>
          <w:rFonts w:ascii="Arial" w:hAnsi="Arial" w:cs="Arial"/>
          <w:sz w:val="24"/>
          <w:szCs w:val="24"/>
          <w:lang w:val="en-GB"/>
        </w:rPr>
        <w:t>lgorithms us</w:t>
      </w:r>
      <w:r w:rsidR="00B3737F">
        <w:rPr>
          <w:rFonts w:ascii="Arial" w:hAnsi="Arial" w:cs="Arial"/>
          <w:sz w:val="24"/>
          <w:szCs w:val="24"/>
          <w:lang w:val="en-GB"/>
        </w:rPr>
        <w:t>ed</w:t>
      </w:r>
      <w:r w:rsidR="00CA3D15">
        <w:rPr>
          <w:rFonts w:ascii="Arial" w:hAnsi="Arial" w:cs="Arial"/>
          <w:sz w:val="24"/>
          <w:szCs w:val="24"/>
          <w:lang w:val="en-GB"/>
        </w:rPr>
        <w:t xml:space="preserve"> in this approach are</w:t>
      </w:r>
      <w:r w:rsidR="00CA3D15" w:rsidRPr="00E402B2">
        <w:rPr>
          <w:rFonts w:ascii="Arial" w:hAnsi="Arial" w:cs="Arial"/>
          <w:sz w:val="24"/>
          <w:szCs w:val="24"/>
          <w:lang w:val="en-GB"/>
        </w:rPr>
        <w:t xml:space="preserve"> Decision Tree, Random Forest, Support Vector Machines and Linear Regression. </w:t>
      </w:r>
      <w:r w:rsidR="00495269" w:rsidRPr="00E402B2">
        <w:rPr>
          <w:rFonts w:ascii="Arial" w:hAnsi="Arial" w:cs="Arial"/>
          <w:sz w:val="24"/>
          <w:szCs w:val="24"/>
          <w:lang w:val="en-GB"/>
        </w:rPr>
        <w:t>Unsupervised learning is mostly used in scenarios of speech processing, object</w:t>
      </w:r>
      <w:r w:rsidR="00ED63A8" w:rsidRPr="00E402B2">
        <w:rPr>
          <w:rFonts w:ascii="Arial" w:hAnsi="Arial" w:cs="Arial"/>
          <w:sz w:val="24"/>
          <w:szCs w:val="24"/>
          <w:lang w:val="en-GB"/>
        </w:rPr>
        <w:t xml:space="preserve"> </w:t>
      </w:r>
      <w:r w:rsidR="00495269" w:rsidRPr="00E402B2">
        <w:rPr>
          <w:rFonts w:ascii="Arial" w:hAnsi="Arial" w:cs="Arial"/>
          <w:sz w:val="24"/>
          <w:szCs w:val="24"/>
          <w:lang w:val="en-GB"/>
        </w:rPr>
        <w:t>categorisation</w:t>
      </w:r>
      <w:r w:rsidR="00504BDF" w:rsidRPr="00E402B2">
        <w:rPr>
          <w:rFonts w:ascii="Arial" w:hAnsi="Arial" w:cs="Arial"/>
          <w:sz w:val="24"/>
          <w:szCs w:val="24"/>
          <w:lang w:val="en-GB"/>
        </w:rPr>
        <w:t>,</w:t>
      </w:r>
      <w:r w:rsidR="00495269" w:rsidRPr="00E402B2">
        <w:rPr>
          <w:rFonts w:ascii="Arial" w:hAnsi="Arial" w:cs="Arial"/>
          <w:sz w:val="24"/>
          <w:szCs w:val="24"/>
          <w:lang w:val="en-GB"/>
        </w:rPr>
        <w:t xml:space="preserve"> audio classification</w:t>
      </w:r>
      <w:r w:rsidR="00504BDF" w:rsidRPr="00E402B2">
        <w:rPr>
          <w:rFonts w:ascii="Arial" w:hAnsi="Arial" w:cs="Arial"/>
          <w:sz w:val="24"/>
          <w:szCs w:val="24"/>
          <w:lang w:val="en-GB"/>
        </w:rPr>
        <w:t xml:space="preserve">, and automatic </w:t>
      </w:r>
      <w:r w:rsidR="00A946F5" w:rsidRPr="00E402B2">
        <w:rPr>
          <w:rFonts w:ascii="Arial" w:hAnsi="Arial" w:cs="Arial"/>
          <w:sz w:val="24"/>
          <w:szCs w:val="24"/>
          <w:lang w:val="en-GB"/>
        </w:rPr>
        <w:t>labelling</w:t>
      </w:r>
      <w:r w:rsidR="00405F25">
        <w:rPr>
          <w:rFonts w:ascii="Arial" w:hAnsi="Arial" w:cs="Arial"/>
          <w:sz w:val="24"/>
          <w:szCs w:val="24"/>
          <w:lang w:val="en-GB"/>
        </w:rPr>
        <w:t xml:space="preserve">. </w:t>
      </w:r>
      <w:r w:rsidR="00D30013">
        <w:rPr>
          <w:rFonts w:ascii="Arial" w:hAnsi="Arial" w:cs="Arial"/>
          <w:sz w:val="24"/>
          <w:szCs w:val="24"/>
          <w:lang w:val="en-GB"/>
        </w:rPr>
        <w:t xml:space="preserve">Commonly used </w:t>
      </w:r>
      <w:r w:rsidR="00C40073" w:rsidRPr="00E402B2">
        <w:rPr>
          <w:rFonts w:ascii="Arial" w:hAnsi="Arial" w:cs="Arial"/>
          <w:sz w:val="24"/>
          <w:szCs w:val="24"/>
          <w:lang w:val="en-GB"/>
        </w:rPr>
        <w:t>algorithms</w:t>
      </w:r>
      <w:r w:rsidR="00D30013">
        <w:rPr>
          <w:rFonts w:ascii="Arial" w:hAnsi="Arial" w:cs="Arial"/>
          <w:sz w:val="24"/>
          <w:szCs w:val="24"/>
          <w:lang w:val="en-GB"/>
        </w:rPr>
        <w:t xml:space="preserve"> for this approach are</w:t>
      </w:r>
      <w:r w:rsidR="00C40073" w:rsidRPr="00E402B2">
        <w:rPr>
          <w:rFonts w:ascii="Arial" w:hAnsi="Arial" w:cs="Arial"/>
          <w:sz w:val="24"/>
          <w:szCs w:val="24"/>
          <w:lang w:val="en-GB"/>
        </w:rPr>
        <w:t xml:space="preserve"> K-Means, Hierarchical Clustering</w:t>
      </w:r>
      <w:r w:rsidR="009854E6" w:rsidRPr="00E402B2">
        <w:rPr>
          <w:rFonts w:ascii="Arial" w:hAnsi="Arial" w:cs="Arial"/>
          <w:sz w:val="24"/>
          <w:szCs w:val="24"/>
          <w:lang w:val="en-GB"/>
        </w:rPr>
        <w:t>,</w:t>
      </w:r>
      <w:r w:rsidR="00C40073" w:rsidRPr="00E402B2">
        <w:rPr>
          <w:rFonts w:ascii="Arial" w:hAnsi="Arial" w:cs="Arial"/>
          <w:sz w:val="24"/>
          <w:szCs w:val="24"/>
          <w:lang w:val="en-GB"/>
        </w:rPr>
        <w:t xml:space="preserve"> Density-Based Clustering</w:t>
      </w:r>
      <w:r w:rsidR="009854E6" w:rsidRPr="00E402B2">
        <w:rPr>
          <w:rFonts w:ascii="Arial" w:hAnsi="Arial" w:cs="Arial"/>
          <w:sz w:val="24"/>
          <w:szCs w:val="24"/>
          <w:lang w:val="en-GB"/>
        </w:rPr>
        <w:t xml:space="preserve"> and A</w:t>
      </w:r>
      <w:r w:rsidR="002F274C" w:rsidRPr="00E402B2">
        <w:rPr>
          <w:rFonts w:ascii="Arial" w:hAnsi="Arial" w:cs="Arial"/>
          <w:sz w:val="24"/>
          <w:szCs w:val="24"/>
          <w:lang w:val="en-GB"/>
        </w:rPr>
        <w:t>-</w:t>
      </w:r>
      <w:r w:rsidR="009854E6" w:rsidRPr="00E402B2">
        <w:rPr>
          <w:rFonts w:ascii="Arial" w:hAnsi="Arial" w:cs="Arial"/>
          <w:sz w:val="24"/>
          <w:szCs w:val="24"/>
          <w:lang w:val="en-GB"/>
        </w:rPr>
        <w:t>priori</w:t>
      </w:r>
      <w:r w:rsidR="00C40073" w:rsidRPr="00E402B2">
        <w:rPr>
          <w:rFonts w:ascii="Arial" w:hAnsi="Arial" w:cs="Arial"/>
          <w:sz w:val="24"/>
          <w:szCs w:val="24"/>
          <w:lang w:val="en-GB"/>
        </w:rPr>
        <w:t xml:space="preserve">. </w:t>
      </w:r>
      <w:r w:rsidR="00792B42" w:rsidRPr="00E402B2">
        <w:rPr>
          <w:rFonts w:ascii="Arial" w:hAnsi="Arial" w:cs="Arial"/>
          <w:sz w:val="24"/>
          <w:szCs w:val="24"/>
          <w:lang w:val="en-GB"/>
        </w:rPr>
        <w:t>Algorithms which can be implemented in both supervised and unsupervised learning are Naïve Bayes</w:t>
      </w:r>
      <w:r w:rsidR="009854E6" w:rsidRPr="00E402B2">
        <w:rPr>
          <w:rFonts w:ascii="Arial" w:hAnsi="Arial" w:cs="Arial"/>
          <w:sz w:val="24"/>
          <w:szCs w:val="24"/>
          <w:lang w:val="en-GB"/>
        </w:rPr>
        <w:t>, Auto Regressive Integrated Moving Average (ARIMA)</w:t>
      </w:r>
      <w:r w:rsidR="00792B42" w:rsidRPr="00E402B2">
        <w:rPr>
          <w:rFonts w:ascii="Arial" w:hAnsi="Arial" w:cs="Arial"/>
          <w:sz w:val="24"/>
          <w:szCs w:val="24"/>
          <w:lang w:val="en-GB"/>
        </w:rPr>
        <w:t xml:space="preserve"> and Deep Learning. </w:t>
      </w:r>
    </w:p>
    <w:p w14:paraId="3BCAACF8" w14:textId="77777777" w:rsidR="007556CC" w:rsidRPr="00E402B2" w:rsidRDefault="007556CC" w:rsidP="00A556E4">
      <w:pPr>
        <w:rPr>
          <w:rFonts w:ascii="Arial" w:hAnsi="Arial" w:cs="Arial"/>
          <w:sz w:val="24"/>
          <w:szCs w:val="24"/>
          <w:lang w:val="en-GB"/>
        </w:rPr>
      </w:pPr>
    </w:p>
    <w:p w14:paraId="385070BF" w14:textId="16395EBF" w:rsidR="00495084" w:rsidRPr="00495084" w:rsidRDefault="009342D3" w:rsidP="00495084">
      <w:pPr>
        <w:pStyle w:val="Heading2"/>
        <w:rPr>
          <w:lang w:val="en-GB"/>
        </w:rPr>
      </w:pPr>
      <w:bookmarkStart w:id="20" w:name="_Toc135294483"/>
      <w:r w:rsidRPr="00E402B2">
        <w:rPr>
          <w:lang w:val="en-GB"/>
        </w:rPr>
        <w:t>2.</w:t>
      </w:r>
      <w:r w:rsidR="00EC2240">
        <w:rPr>
          <w:lang w:val="en-GB"/>
        </w:rPr>
        <w:t>3</w:t>
      </w:r>
      <w:r w:rsidRPr="00E402B2">
        <w:rPr>
          <w:lang w:val="en-GB"/>
        </w:rPr>
        <w:t xml:space="preserve"> </w:t>
      </w:r>
      <w:r w:rsidR="00EC2240" w:rsidRPr="00EC2240">
        <w:rPr>
          <w:lang w:val="en-GB"/>
        </w:rPr>
        <w:t>Forecasting supply and demand</w:t>
      </w:r>
      <w:r w:rsidR="00EC2240">
        <w:rPr>
          <w:lang w:val="en-GB"/>
        </w:rPr>
        <w:t>:</w:t>
      </w:r>
      <w:bookmarkEnd w:id="20"/>
    </w:p>
    <w:p w14:paraId="2B9A9FCC" w14:textId="599EA4DD" w:rsidR="00D80917" w:rsidRPr="00E402B2" w:rsidRDefault="00216E98" w:rsidP="00A556E4">
      <w:pPr>
        <w:rPr>
          <w:rFonts w:ascii="Arial" w:hAnsi="Arial" w:cs="Arial"/>
          <w:sz w:val="24"/>
          <w:szCs w:val="24"/>
          <w:lang w:val="en-GB"/>
        </w:rPr>
      </w:pPr>
      <w:r w:rsidRPr="00E402B2">
        <w:rPr>
          <w:rFonts w:ascii="Arial" w:hAnsi="Arial" w:cs="Arial"/>
          <w:sz w:val="24"/>
          <w:szCs w:val="24"/>
          <w:lang w:val="en-GB"/>
        </w:rPr>
        <w:t>Nowadays, forecasting</w:t>
      </w:r>
      <w:r w:rsidR="00FA26E8" w:rsidRPr="00E402B2">
        <w:rPr>
          <w:rFonts w:ascii="Arial" w:hAnsi="Arial" w:cs="Arial"/>
          <w:sz w:val="24"/>
          <w:szCs w:val="24"/>
          <w:lang w:val="en-GB"/>
        </w:rPr>
        <w:t xml:space="preserve"> using computerised methods</w:t>
      </w:r>
      <w:r w:rsidRPr="00E402B2">
        <w:rPr>
          <w:rFonts w:ascii="Arial" w:hAnsi="Arial" w:cs="Arial"/>
          <w:sz w:val="24"/>
          <w:szCs w:val="24"/>
          <w:lang w:val="en-GB"/>
        </w:rPr>
        <w:t xml:space="preserve"> has become a very popular process that is used in different fields to</w:t>
      </w:r>
      <w:r w:rsidR="00431C8D" w:rsidRPr="00E402B2">
        <w:rPr>
          <w:rFonts w:ascii="Arial" w:hAnsi="Arial" w:cs="Arial"/>
          <w:sz w:val="24"/>
          <w:szCs w:val="24"/>
          <w:lang w:val="en-GB"/>
        </w:rPr>
        <w:t xml:space="preserve"> be able to</w:t>
      </w:r>
      <w:r w:rsidRPr="00E402B2">
        <w:rPr>
          <w:rFonts w:ascii="Arial" w:hAnsi="Arial" w:cs="Arial"/>
          <w:sz w:val="24"/>
          <w:szCs w:val="24"/>
          <w:lang w:val="en-GB"/>
        </w:rPr>
        <w:t xml:space="preserve"> make predictions of future data based on past data. </w:t>
      </w:r>
      <w:r w:rsidR="00C125E2">
        <w:rPr>
          <w:rFonts w:ascii="Arial" w:hAnsi="Arial" w:cs="Arial"/>
          <w:sz w:val="24"/>
          <w:szCs w:val="24"/>
          <w:lang w:val="en-GB"/>
        </w:rPr>
        <w:t xml:space="preserve">As stated by </w:t>
      </w:r>
      <w:sdt>
        <w:sdtPr>
          <w:rPr>
            <w:rFonts w:ascii="Arial" w:hAnsi="Arial" w:cs="Arial"/>
            <w:sz w:val="24"/>
            <w:szCs w:val="24"/>
            <w:lang w:val="en-GB"/>
          </w:rPr>
          <w:id w:val="976426762"/>
          <w:citation/>
        </w:sdtPr>
        <w:sdtContent>
          <w:r w:rsidR="00C125E2">
            <w:rPr>
              <w:rFonts w:ascii="Arial" w:hAnsi="Arial" w:cs="Arial"/>
              <w:sz w:val="24"/>
              <w:szCs w:val="24"/>
              <w:lang w:val="en-GB"/>
            </w:rPr>
            <w:fldChar w:fldCharType="begin"/>
          </w:r>
          <w:r w:rsidR="00C125E2">
            <w:rPr>
              <w:rFonts w:ascii="Arial" w:hAnsi="Arial" w:cs="Arial"/>
              <w:sz w:val="24"/>
              <w:szCs w:val="24"/>
              <w:lang w:val="en-GB"/>
            </w:rPr>
            <w:instrText xml:space="preserve"> CITATION Fot22 \l 2057 </w:instrText>
          </w:r>
          <w:r w:rsidR="00C125E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C125E2">
            <w:rPr>
              <w:rFonts w:ascii="Arial" w:hAnsi="Arial" w:cs="Arial"/>
              <w:sz w:val="24"/>
              <w:szCs w:val="24"/>
              <w:lang w:val="en-GB"/>
            </w:rPr>
            <w:fldChar w:fldCharType="end"/>
          </w:r>
        </w:sdtContent>
      </w:sdt>
      <w:r w:rsidR="00C125E2">
        <w:rPr>
          <w:rFonts w:ascii="Arial" w:hAnsi="Arial" w:cs="Arial"/>
          <w:sz w:val="24"/>
          <w:szCs w:val="24"/>
          <w:lang w:val="en-GB"/>
        </w:rPr>
        <w:t>, i</w:t>
      </w:r>
      <w:r w:rsidR="001C1F4C" w:rsidRPr="00E402B2">
        <w:rPr>
          <w:rFonts w:ascii="Arial" w:hAnsi="Arial" w:cs="Arial"/>
          <w:sz w:val="24"/>
          <w:szCs w:val="24"/>
          <w:lang w:val="en-GB"/>
        </w:rPr>
        <w:t xml:space="preserve">n around 15 years, the field of forecasting has seen amazing growth in both theory and practice. </w:t>
      </w:r>
      <w:r w:rsidR="00E54E96" w:rsidRPr="00E402B2">
        <w:rPr>
          <w:rFonts w:ascii="Arial" w:hAnsi="Arial" w:cs="Arial"/>
          <w:sz w:val="24"/>
          <w:szCs w:val="24"/>
          <w:lang w:val="en-GB"/>
        </w:rPr>
        <w:t>Using today’s advanced technology, one can immediately get a detailed hour-by-hour weather forecast. In this forecast, the temperature, rain, weather conditions, UV index, wind and much more are predicted.</w:t>
      </w:r>
      <w:r w:rsidR="00DF1DFE" w:rsidRPr="00E402B2">
        <w:rPr>
          <w:rFonts w:ascii="Arial" w:hAnsi="Arial" w:cs="Arial"/>
          <w:sz w:val="24"/>
          <w:szCs w:val="24"/>
          <w:lang w:val="en-GB"/>
        </w:rPr>
        <w:t xml:space="preserve"> </w:t>
      </w:r>
      <w:r w:rsidR="00D80917" w:rsidRPr="00E402B2">
        <w:rPr>
          <w:rFonts w:ascii="Arial" w:hAnsi="Arial" w:cs="Arial"/>
          <w:sz w:val="24"/>
          <w:szCs w:val="24"/>
          <w:lang w:val="en-GB"/>
        </w:rPr>
        <w:t xml:space="preserve">Probability </w:t>
      </w:r>
      <w:r w:rsidR="00431C8D" w:rsidRPr="00E402B2">
        <w:rPr>
          <w:rFonts w:ascii="Arial" w:hAnsi="Arial" w:cs="Arial"/>
          <w:sz w:val="24"/>
          <w:szCs w:val="24"/>
          <w:lang w:val="en-GB"/>
        </w:rPr>
        <w:t>forecasts</w:t>
      </w:r>
      <w:r w:rsidR="00D80917" w:rsidRPr="00E402B2">
        <w:rPr>
          <w:rFonts w:ascii="Arial" w:hAnsi="Arial" w:cs="Arial"/>
          <w:sz w:val="24"/>
          <w:szCs w:val="24"/>
          <w:lang w:val="en-GB"/>
        </w:rPr>
        <w:t xml:space="preserve"> are used </w:t>
      </w:r>
      <w:r w:rsidR="005D0D2D" w:rsidRPr="00E402B2">
        <w:rPr>
          <w:rFonts w:ascii="Arial" w:hAnsi="Arial" w:cs="Arial"/>
          <w:sz w:val="24"/>
          <w:szCs w:val="24"/>
          <w:lang w:val="en-GB"/>
        </w:rPr>
        <w:t xml:space="preserve">when uncertainty is irreducible, for example it can be used </w:t>
      </w:r>
      <w:r w:rsidR="00D80917" w:rsidRPr="00E402B2">
        <w:rPr>
          <w:rFonts w:ascii="Arial" w:hAnsi="Arial" w:cs="Arial"/>
          <w:sz w:val="24"/>
          <w:szCs w:val="24"/>
          <w:lang w:val="en-GB"/>
        </w:rPr>
        <w:t>during elections to forecast which party will win the election</w:t>
      </w:r>
      <w:r w:rsidR="001356E6" w:rsidRPr="00E402B2">
        <w:rPr>
          <w:rFonts w:ascii="Arial" w:hAnsi="Arial" w:cs="Arial"/>
          <w:sz w:val="24"/>
          <w:szCs w:val="24"/>
          <w:lang w:val="en-GB"/>
        </w:rPr>
        <w:t xml:space="preserve">. </w:t>
      </w:r>
      <w:r w:rsidR="005D0D2D" w:rsidRPr="00E402B2">
        <w:rPr>
          <w:rFonts w:ascii="Arial" w:hAnsi="Arial" w:cs="Arial"/>
          <w:sz w:val="24"/>
          <w:szCs w:val="24"/>
          <w:lang w:val="en-GB"/>
        </w:rPr>
        <w:t xml:space="preserve">This does not necessarily mean that the party forecasted to win will surely win, but there is a great possibility that the forecast is correct. </w:t>
      </w:r>
      <w:r w:rsidR="001356E6" w:rsidRPr="00E402B2">
        <w:rPr>
          <w:rFonts w:ascii="Arial" w:hAnsi="Arial" w:cs="Arial"/>
          <w:sz w:val="24"/>
          <w:szCs w:val="24"/>
          <w:lang w:val="en-GB"/>
        </w:rPr>
        <w:t xml:space="preserve">Forecasts </w:t>
      </w:r>
      <w:r w:rsidR="008B5CDC" w:rsidRPr="00E402B2">
        <w:rPr>
          <w:rFonts w:ascii="Arial" w:hAnsi="Arial" w:cs="Arial"/>
          <w:sz w:val="24"/>
          <w:szCs w:val="24"/>
          <w:lang w:val="en-GB"/>
        </w:rPr>
        <w:t>can also be utilised in companies when they are selling a service or products to predict future sales based on the past sales made</w:t>
      </w:r>
      <w:r w:rsidR="008561FE" w:rsidRPr="00E402B2">
        <w:rPr>
          <w:rFonts w:ascii="Arial" w:hAnsi="Arial" w:cs="Arial"/>
          <w:sz w:val="24"/>
          <w:szCs w:val="24"/>
          <w:lang w:val="en-GB"/>
        </w:rPr>
        <w:t xml:space="preserve"> </w:t>
      </w:r>
      <w:sdt>
        <w:sdtPr>
          <w:rPr>
            <w:rFonts w:ascii="Arial" w:hAnsi="Arial" w:cs="Arial"/>
            <w:sz w:val="24"/>
            <w:szCs w:val="24"/>
            <w:lang w:val="en-GB"/>
          </w:rPr>
          <w:id w:val="1254172266"/>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Fot22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[14]</w:t>
          </w:r>
          <w:r w:rsidR="008561FE" w:rsidRPr="00E402B2">
            <w:rPr>
              <w:rFonts w:ascii="Arial" w:hAnsi="Arial" w:cs="Arial"/>
              <w:sz w:val="24"/>
              <w:szCs w:val="24"/>
              <w:lang w:val="en-GB"/>
            </w:rPr>
            <w:fldChar w:fldCharType="end"/>
          </w:r>
        </w:sdtContent>
      </w:sdt>
      <w:r w:rsidR="008B5CDC" w:rsidRPr="00E402B2">
        <w:rPr>
          <w:rFonts w:ascii="Arial" w:hAnsi="Arial" w:cs="Arial"/>
          <w:sz w:val="24"/>
          <w:szCs w:val="24"/>
          <w:lang w:val="en-GB"/>
        </w:rPr>
        <w:t>.</w:t>
      </w:r>
    </w:p>
    <w:p w14:paraId="16DC0FA7" w14:textId="61AC0E6D" w:rsidR="00E62B44" w:rsidRPr="00E402B2" w:rsidRDefault="00DF1DFE" w:rsidP="00A556E4">
      <w:pPr>
        <w:rPr>
          <w:rFonts w:ascii="Arial" w:hAnsi="Arial" w:cs="Arial"/>
          <w:sz w:val="24"/>
          <w:szCs w:val="24"/>
          <w:lang w:val="en-GB"/>
        </w:rPr>
      </w:pPr>
      <w:r w:rsidRPr="00E402B2">
        <w:rPr>
          <w:rFonts w:ascii="Arial" w:hAnsi="Arial" w:cs="Arial"/>
          <w:sz w:val="24"/>
          <w:szCs w:val="24"/>
          <w:lang w:val="en-GB"/>
        </w:rPr>
        <w:t xml:space="preserve">All these </w:t>
      </w:r>
      <w:r w:rsidR="003D76AA" w:rsidRPr="00E402B2">
        <w:rPr>
          <w:rFonts w:ascii="Arial" w:hAnsi="Arial" w:cs="Arial"/>
          <w:sz w:val="24"/>
          <w:szCs w:val="24"/>
          <w:lang w:val="en-GB"/>
        </w:rPr>
        <w:t>forecasts</w:t>
      </w:r>
      <w:r w:rsidRPr="00E402B2">
        <w:rPr>
          <w:rFonts w:ascii="Arial" w:hAnsi="Arial" w:cs="Arial"/>
          <w:sz w:val="24"/>
          <w:szCs w:val="24"/>
          <w:lang w:val="en-GB"/>
        </w:rPr>
        <w:t xml:space="preserve"> </w:t>
      </w:r>
      <w:r w:rsidR="0038031A" w:rsidRPr="00E402B2">
        <w:rPr>
          <w:rFonts w:ascii="Arial" w:hAnsi="Arial" w:cs="Arial"/>
          <w:sz w:val="24"/>
          <w:szCs w:val="24"/>
          <w:lang w:val="en-GB"/>
        </w:rPr>
        <w:t>can be</w:t>
      </w:r>
      <w:r w:rsidRPr="00E402B2">
        <w:rPr>
          <w:rFonts w:ascii="Arial" w:hAnsi="Arial" w:cs="Arial"/>
          <w:sz w:val="24"/>
          <w:szCs w:val="24"/>
          <w:lang w:val="en-GB"/>
        </w:rPr>
        <w:t xml:space="preserve"> </w:t>
      </w:r>
      <w:r w:rsidR="003D76AA" w:rsidRPr="00E402B2">
        <w:rPr>
          <w:rFonts w:ascii="Arial" w:hAnsi="Arial" w:cs="Arial"/>
          <w:sz w:val="24"/>
          <w:szCs w:val="24"/>
          <w:lang w:val="en-GB"/>
        </w:rPr>
        <w:t>estimated based on</w:t>
      </w:r>
      <w:r w:rsidRPr="00E402B2">
        <w:rPr>
          <w:rFonts w:ascii="Arial" w:hAnsi="Arial" w:cs="Arial"/>
          <w:sz w:val="24"/>
          <w:szCs w:val="24"/>
          <w:lang w:val="en-GB"/>
        </w:rPr>
        <w:t xml:space="preserve"> using multiple </w:t>
      </w:r>
      <w:r w:rsidR="003D76AA" w:rsidRPr="00E402B2">
        <w:rPr>
          <w:rFonts w:ascii="Arial" w:hAnsi="Arial" w:cs="Arial"/>
          <w:sz w:val="24"/>
          <w:szCs w:val="24"/>
          <w:lang w:val="en-GB"/>
        </w:rPr>
        <w:t xml:space="preserve">past </w:t>
      </w:r>
      <w:r w:rsidR="00041A4F" w:rsidRPr="00E402B2">
        <w:rPr>
          <w:rFonts w:ascii="Arial" w:hAnsi="Arial" w:cs="Arial"/>
          <w:sz w:val="24"/>
          <w:szCs w:val="24"/>
          <w:lang w:val="en-GB"/>
        </w:rPr>
        <w:t>parameters</w:t>
      </w:r>
      <w:r w:rsidRPr="00E402B2">
        <w:rPr>
          <w:rFonts w:ascii="Arial" w:hAnsi="Arial" w:cs="Arial"/>
          <w:sz w:val="24"/>
          <w:szCs w:val="24"/>
          <w:lang w:val="en-GB"/>
        </w:rPr>
        <w:t xml:space="preserve"> called the predictors. </w:t>
      </w:r>
      <w:r w:rsidR="005B7F41" w:rsidRPr="00E402B2">
        <w:rPr>
          <w:rFonts w:ascii="Arial" w:hAnsi="Arial" w:cs="Arial"/>
          <w:sz w:val="24"/>
          <w:szCs w:val="24"/>
          <w:lang w:val="en-GB"/>
        </w:rPr>
        <w:t xml:space="preserve">This prediction is made available </w:t>
      </w:r>
      <w:r w:rsidR="00B925FF" w:rsidRPr="00E402B2">
        <w:rPr>
          <w:rFonts w:ascii="Arial" w:hAnsi="Arial" w:cs="Arial"/>
          <w:sz w:val="24"/>
          <w:szCs w:val="24"/>
          <w:lang w:val="en-GB"/>
        </w:rPr>
        <w:t xml:space="preserve">using the different algorithms found </w:t>
      </w:r>
      <w:r w:rsidR="00B925FF" w:rsidRPr="00E402B2">
        <w:rPr>
          <w:rFonts w:ascii="Arial" w:hAnsi="Arial" w:cs="Arial"/>
          <w:sz w:val="24"/>
          <w:szCs w:val="24"/>
          <w:lang w:val="en-GB"/>
        </w:rPr>
        <w:lastRenderedPageBreak/>
        <w:t>in Machine Learning</w:t>
      </w:r>
      <w:r w:rsidR="00722F3E" w:rsidRPr="00E402B2">
        <w:rPr>
          <w:rFonts w:ascii="Arial" w:hAnsi="Arial" w:cs="Arial"/>
          <w:sz w:val="24"/>
          <w:szCs w:val="24"/>
          <w:lang w:val="en-GB"/>
        </w:rPr>
        <w:t xml:space="preserve"> to be able to not only forecast upcoming data, but also help in decision-making and analysing </w:t>
      </w:r>
      <w:proofErr w:type="gramStart"/>
      <w:r w:rsidR="00722F3E" w:rsidRPr="00E402B2">
        <w:rPr>
          <w:rFonts w:ascii="Arial" w:hAnsi="Arial" w:cs="Arial"/>
          <w:sz w:val="24"/>
          <w:szCs w:val="24"/>
          <w:lang w:val="en-GB"/>
        </w:rPr>
        <w:t>current status</w:t>
      </w:r>
      <w:proofErr w:type="gramEnd"/>
      <w:r w:rsidR="00722F3E" w:rsidRPr="00E402B2">
        <w:rPr>
          <w:rFonts w:ascii="Arial" w:hAnsi="Arial" w:cs="Arial"/>
          <w:sz w:val="24"/>
          <w:szCs w:val="24"/>
          <w:lang w:val="en-GB"/>
        </w:rPr>
        <w:t xml:space="preserve"> such as </w:t>
      </w:r>
      <w:r w:rsidR="006F230E" w:rsidRPr="00E402B2">
        <w:rPr>
          <w:rFonts w:ascii="Arial" w:hAnsi="Arial" w:cs="Arial"/>
          <w:sz w:val="24"/>
          <w:szCs w:val="24"/>
          <w:lang w:val="en-GB"/>
        </w:rPr>
        <w:t xml:space="preserve">the </w:t>
      </w:r>
      <w:r w:rsidR="00722F3E" w:rsidRPr="00E402B2">
        <w:rPr>
          <w:rFonts w:ascii="Arial" w:hAnsi="Arial" w:cs="Arial"/>
          <w:sz w:val="24"/>
          <w:szCs w:val="24"/>
          <w:lang w:val="en-GB"/>
        </w:rPr>
        <w:t>company</w:t>
      </w:r>
      <w:r w:rsidR="006F230E" w:rsidRPr="00E402B2">
        <w:rPr>
          <w:rFonts w:ascii="Arial" w:hAnsi="Arial" w:cs="Arial"/>
          <w:sz w:val="24"/>
          <w:szCs w:val="24"/>
          <w:lang w:val="en-GB"/>
        </w:rPr>
        <w:t>’s</w:t>
      </w:r>
      <w:r w:rsidR="00722F3E" w:rsidRPr="00E402B2">
        <w:rPr>
          <w:rFonts w:ascii="Arial" w:hAnsi="Arial" w:cs="Arial"/>
          <w:sz w:val="24"/>
          <w:szCs w:val="24"/>
          <w:lang w:val="en-GB"/>
        </w:rPr>
        <w:t xml:space="preserve"> performance. </w:t>
      </w:r>
      <w:r w:rsidR="003D547B" w:rsidRPr="00E402B2">
        <w:rPr>
          <w:rFonts w:ascii="Arial" w:hAnsi="Arial" w:cs="Arial"/>
          <w:sz w:val="24"/>
          <w:szCs w:val="24"/>
          <w:lang w:val="en-GB"/>
        </w:rPr>
        <w:t>The information based on the forecasting can help businesses to allocate resources</w:t>
      </w:r>
      <w:r w:rsidR="005A36E1" w:rsidRPr="00E402B2">
        <w:rPr>
          <w:rFonts w:ascii="Arial" w:hAnsi="Arial" w:cs="Arial"/>
          <w:sz w:val="24"/>
          <w:szCs w:val="24"/>
          <w:lang w:val="en-GB"/>
        </w:rPr>
        <w:t>, anticipate expenses</w:t>
      </w:r>
      <w:r w:rsidR="003D547B" w:rsidRPr="00E402B2">
        <w:rPr>
          <w:rFonts w:ascii="Arial" w:hAnsi="Arial" w:cs="Arial"/>
          <w:sz w:val="24"/>
          <w:szCs w:val="24"/>
          <w:lang w:val="en-GB"/>
        </w:rPr>
        <w:t xml:space="preserve"> and plan their budget</w:t>
      </w:r>
      <w:r w:rsidR="005A36E1" w:rsidRPr="00E402B2">
        <w:rPr>
          <w:rFonts w:ascii="Arial" w:hAnsi="Arial" w:cs="Arial"/>
          <w:sz w:val="24"/>
          <w:szCs w:val="24"/>
          <w:lang w:val="en-GB"/>
        </w:rPr>
        <w:t>s</w:t>
      </w:r>
      <w:r w:rsidR="003D547B" w:rsidRPr="00E402B2">
        <w:rPr>
          <w:rFonts w:ascii="Arial" w:hAnsi="Arial" w:cs="Arial"/>
          <w:sz w:val="24"/>
          <w:szCs w:val="24"/>
          <w:lang w:val="en-GB"/>
        </w:rPr>
        <w:t xml:space="preserve"> wisely.</w:t>
      </w:r>
      <w:r w:rsidR="001356E6" w:rsidRPr="00E402B2">
        <w:rPr>
          <w:rFonts w:ascii="Arial" w:hAnsi="Arial" w:cs="Arial"/>
          <w:sz w:val="24"/>
          <w:szCs w:val="24"/>
          <w:lang w:val="en-GB"/>
        </w:rPr>
        <w:t xml:space="preserve"> When it comes to predicting sales, one can also have an idea of how the production schedules need to be set</w:t>
      </w:r>
      <w:r w:rsidR="00E838A0" w:rsidRPr="00E402B2">
        <w:rPr>
          <w:rFonts w:ascii="Arial" w:hAnsi="Arial" w:cs="Arial"/>
          <w:sz w:val="24"/>
          <w:szCs w:val="24"/>
          <w:lang w:val="en-GB"/>
        </w:rPr>
        <w:t xml:space="preserve"> </w:t>
      </w:r>
      <w:sdt>
        <w:sdtPr>
          <w:rPr>
            <w:rFonts w:ascii="Arial" w:hAnsi="Arial" w:cs="Arial"/>
            <w:sz w:val="24"/>
            <w:szCs w:val="24"/>
            <w:lang w:val="en-GB"/>
          </w:rPr>
          <w:id w:val="1570466295"/>
          <w:citation/>
        </w:sdtPr>
        <w:sdtContent>
          <w:r w:rsidR="008561FE" w:rsidRPr="00E402B2">
            <w:rPr>
              <w:rFonts w:ascii="Arial" w:hAnsi="Arial" w:cs="Arial"/>
              <w:sz w:val="24"/>
              <w:szCs w:val="24"/>
              <w:lang w:val="en-GB"/>
            </w:rPr>
            <w:fldChar w:fldCharType="begin"/>
          </w:r>
          <w:r w:rsidR="008561FE" w:rsidRPr="00E402B2">
            <w:rPr>
              <w:rFonts w:ascii="Arial" w:hAnsi="Arial" w:cs="Arial"/>
              <w:sz w:val="24"/>
              <w:szCs w:val="24"/>
              <w:lang w:val="en-GB"/>
            </w:rPr>
            <w:instrText xml:space="preserve"> CITATION Dou75 \l 2057 </w:instrText>
          </w:r>
          <w:r w:rsidR="008561FE" w:rsidRPr="00E402B2">
            <w:rPr>
              <w:rFonts w:ascii="Arial" w:hAnsi="Arial" w:cs="Arial"/>
              <w:sz w:val="24"/>
              <w:szCs w:val="24"/>
              <w:lang w:val="en-GB"/>
            </w:rPr>
            <w:fldChar w:fldCharType="separate"/>
          </w:r>
          <w:r w:rsidR="00B0732D" w:rsidRPr="00B0732D">
            <w:rPr>
              <w:rFonts w:ascii="Arial" w:hAnsi="Arial" w:cs="Arial"/>
              <w:noProof/>
              <w:sz w:val="24"/>
              <w:szCs w:val="24"/>
              <w:lang w:val="en-GB"/>
            </w:rPr>
            <w:t>[15]</w:t>
          </w:r>
          <w:r w:rsidR="008561FE" w:rsidRPr="00E402B2">
            <w:rPr>
              <w:rFonts w:ascii="Arial" w:hAnsi="Arial" w:cs="Arial"/>
              <w:sz w:val="24"/>
              <w:szCs w:val="24"/>
              <w:lang w:val="en-GB"/>
            </w:rPr>
            <w:fldChar w:fldCharType="end"/>
          </w:r>
        </w:sdtContent>
      </w:sdt>
      <w:r w:rsidR="00EA6AA9" w:rsidRPr="00E402B2">
        <w:rPr>
          <w:rFonts w:ascii="Arial" w:hAnsi="Arial" w:cs="Arial"/>
          <w:sz w:val="24"/>
          <w:szCs w:val="24"/>
          <w:lang w:val="en-GB"/>
        </w:rPr>
        <w:t xml:space="preserve">. </w:t>
      </w:r>
      <w:r w:rsidR="0017119B" w:rsidRPr="00E402B2">
        <w:rPr>
          <w:rFonts w:ascii="Arial" w:hAnsi="Arial" w:cs="Arial"/>
          <w:sz w:val="24"/>
          <w:szCs w:val="24"/>
          <w:lang w:val="en-GB"/>
        </w:rPr>
        <w:t xml:space="preserve">When performing the forecasting, one </w:t>
      </w:r>
      <w:r w:rsidR="00B85464" w:rsidRPr="00E402B2">
        <w:rPr>
          <w:rFonts w:ascii="Arial" w:hAnsi="Arial" w:cs="Arial"/>
          <w:sz w:val="24"/>
          <w:szCs w:val="24"/>
          <w:lang w:val="en-GB"/>
        </w:rPr>
        <w:t>must</w:t>
      </w:r>
      <w:r w:rsidR="0017119B" w:rsidRPr="00E402B2">
        <w:rPr>
          <w:rFonts w:ascii="Arial" w:hAnsi="Arial" w:cs="Arial"/>
          <w:sz w:val="24"/>
          <w:szCs w:val="24"/>
          <w:lang w:val="en-GB"/>
        </w:rPr>
        <w:t xml:space="preserve"> pay attention to the data being used and how it is used in the forecasting, as if the data is not used correctly, the forecast will not output the correct results either. </w:t>
      </w:r>
      <w:r w:rsidR="007713FE" w:rsidRPr="00E402B2">
        <w:rPr>
          <w:rFonts w:ascii="Arial" w:hAnsi="Arial" w:cs="Arial"/>
          <w:sz w:val="24"/>
          <w:szCs w:val="24"/>
          <w:lang w:val="en-GB"/>
        </w:rPr>
        <w:t xml:space="preserve">If a company makes their decisions based on the incorrect predictions, the company </w:t>
      </w:r>
      <w:r w:rsidR="0014792E" w:rsidRPr="00E402B2">
        <w:rPr>
          <w:rFonts w:ascii="Arial" w:hAnsi="Arial" w:cs="Arial"/>
          <w:sz w:val="24"/>
          <w:szCs w:val="24"/>
          <w:lang w:val="en-GB"/>
        </w:rPr>
        <w:t>may</w:t>
      </w:r>
      <w:r w:rsidR="007713FE" w:rsidRPr="00E402B2">
        <w:rPr>
          <w:rFonts w:ascii="Arial" w:hAnsi="Arial" w:cs="Arial"/>
          <w:sz w:val="24"/>
          <w:szCs w:val="24"/>
          <w:lang w:val="en-GB"/>
        </w:rPr>
        <w:t xml:space="preserve"> suffer many losses in both target audiences </w:t>
      </w:r>
      <w:proofErr w:type="gramStart"/>
      <w:r w:rsidR="007713FE" w:rsidRPr="00E402B2">
        <w:rPr>
          <w:rFonts w:ascii="Arial" w:hAnsi="Arial" w:cs="Arial"/>
          <w:sz w:val="24"/>
          <w:szCs w:val="24"/>
          <w:lang w:val="en-GB"/>
        </w:rPr>
        <w:t>and also</w:t>
      </w:r>
      <w:proofErr w:type="gramEnd"/>
      <w:r w:rsidR="007713FE" w:rsidRPr="00E402B2">
        <w:rPr>
          <w:rFonts w:ascii="Arial" w:hAnsi="Arial" w:cs="Arial"/>
          <w:sz w:val="24"/>
          <w:szCs w:val="24"/>
          <w:lang w:val="en-GB"/>
        </w:rPr>
        <w:t xml:space="preserve"> the sales of products or services.</w:t>
      </w:r>
    </w:p>
    <w:p w14:paraId="704DFB0E" w14:textId="77777777" w:rsidR="00467AA2" w:rsidRPr="00E402B2" w:rsidRDefault="00467AA2" w:rsidP="00A556E4">
      <w:pPr>
        <w:rPr>
          <w:rFonts w:ascii="Arial" w:hAnsi="Arial" w:cs="Arial"/>
          <w:sz w:val="24"/>
          <w:szCs w:val="24"/>
          <w:lang w:val="en-GB"/>
        </w:rPr>
      </w:pPr>
    </w:p>
    <w:p w14:paraId="499C5776" w14:textId="4CF073BE" w:rsidR="00973B41" w:rsidRPr="00E402B2" w:rsidRDefault="0050137D" w:rsidP="00A838D5">
      <w:pPr>
        <w:pStyle w:val="Heading3"/>
        <w:rPr>
          <w:lang w:val="en-GB"/>
        </w:rPr>
      </w:pPr>
      <w:bookmarkStart w:id="21" w:name="_Toc135294484"/>
      <w:r w:rsidRPr="00E402B2">
        <w:rPr>
          <w:lang w:val="en-GB"/>
        </w:rPr>
        <w:t>2.</w:t>
      </w:r>
      <w:r w:rsidR="00A838D5">
        <w:rPr>
          <w:lang w:val="en-GB"/>
        </w:rPr>
        <w:t>3.1</w:t>
      </w:r>
      <w:r w:rsidRPr="00E402B2">
        <w:rPr>
          <w:lang w:val="en-GB"/>
        </w:rPr>
        <w:t xml:space="preserve"> </w:t>
      </w:r>
      <w:r w:rsidR="00137E86" w:rsidRPr="00E402B2">
        <w:rPr>
          <w:lang w:val="en-GB"/>
        </w:rPr>
        <w:t>Time Series Modelling</w:t>
      </w:r>
      <w:bookmarkEnd w:id="21"/>
    </w:p>
    <w:p w14:paraId="61E1A47A" w14:textId="359C4F4C" w:rsidR="0050137D" w:rsidRDefault="0050137D" w:rsidP="00A556E4">
      <w:pPr>
        <w:rPr>
          <w:rFonts w:ascii="Arial" w:hAnsi="Arial" w:cs="Arial"/>
          <w:sz w:val="24"/>
          <w:szCs w:val="24"/>
          <w:lang w:val="en-GB"/>
        </w:rPr>
      </w:pPr>
      <w:r w:rsidRPr="00E402B2">
        <w:rPr>
          <w:rFonts w:ascii="Arial" w:hAnsi="Arial" w:cs="Arial"/>
          <w:sz w:val="24"/>
          <w:szCs w:val="24"/>
          <w:lang w:val="en-GB"/>
        </w:rPr>
        <w:t xml:space="preserve">At present, the </w:t>
      </w:r>
      <w:proofErr w:type="gramStart"/>
      <w:r w:rsidRPr="00E402B2">
        <w:rPr>
          <w:rFonts w:ascii="Arial" w:hAnsi="Arial" w:cs="Arial"/>
          <w:sz w:val="24"/>
          <w:szCs w:val="24"/>
          <w:lang w:val="en-GB"/>
        </w:rPr>
        <w:t>most commonly used</w:t>
      </w:r>
      <w:proofErr w:type="gramEnd"/>
      <w:r w:rsidRPr="00E402B2">
        <w:rPr>
          <w:rFonts w:ascii="Arial" w:hAnsi="Arial" w:cs="Arial"/>
          <w:sz w:val="24"/>
          <w:szCs w:val="24"/>
          <w:lang w:val="en-GB"/>
        </w:rPr>
        <w:t xml:space="preserve"> forecasting method of sales forecasting is time series modelling.</w:t>
      </w:r>
      <w:r w:rsidR="006B3B69">
        <w:rPr>
          <w:rFonts w:ascii="Arial" w:hAnsi="Arial" w:cs="Arial"/>
          <w:sz w:val="24"/>
          <w:szCs w:val="24"/>
          <w:lang w:val="en-GB"/>
        </w:rPr>
        <w:t xml:space="preserve"> From the sales data, multiple patterns and trends can be analysed such as </w:t>
      </w:r>
      <w:r w:rsidR="006B3B69" w:rsidRPr="006B3B69">
        <w:rPr>
          <w:rFonts w:ascii="Arial" w:hAnsi="Arial" w:cs="Arial"/>
          <w:sz w:val="24"/>
          <w:szCs w:val="24"/>
          <w:lang w:val="en-GB"/>
        </w:rPr>
        <w:t>trend</w:t>
      </w:r>
      <w:r w:rsidR="006B3B69">
        <w:rPr>
          <w:rFonts w:ascii="Arial" w:hAnsi="Arial" w:cs="Arial"/>
          <w:sz w:val="24"/>
          <w:szCs w:val="24"/>
          <w:lang w:val="en-GB"/>
        </w:rPr>
        <w:t xml:space="preserve"> in sales</w:t>
      </w:r>
      <w:r w:rsidR="006B3B69" w:rsidRPr="006B3B69">
        <w:rPr>
          <w:rFonts w:ascii="Arial" w:hAnsi="Arial" w:cs="Arial"/>
          <w:sz w:val="24"/>
          <w:szCs w:val="24"/>
          <w:lang w:val="en-GB"/>
        </w:rPr>
        <w:t>, seasonality, autocorrelation, patterns caused by the impact of</w:t>
      </w:r>
      <w:r w:rsidR="006B3B69">
        <w:rPr>
          <w:rFonts w:ascii="Arial" w:hAnsi="Arial" w:cs="Arial"/>
          <w:sz w:val="24"/>
          <w:szCs w:val="24"/>
          <w:lang w:val="en-GB"/>
        </w:rPr>
        <w:t xml:space="preserve"> </w:t>
      </w:r>
      <w:r w:rsidR="006B3B69" w:rsidRPr="006B3B69">
        <w:rPr>
          <w:rFonts w:ascii="Arial" w:hAnsi="Arial" w:cs="Arial"/>
          <w:sz w:val="24"/>
          <w:szCs w:val="24"/>
          <w:lang w:val="en-GB"/>
        </w:rPr>
        <w:t xml:space="preserve">external factors, </w:t>
      </w:r>
      <w:r w:rsidR="00B85464" w:rsidRPr="006B3B69">
        <w:rPr>
          <w:rFonts w:ascii="Arial" w:hAnsi="Arial" w:cs="Arial"/>
          <w:sz w:val="24"/>
          <w:szCs w:val="24"/>
          <w:lang w:val="en-GB"/>
        </w:rPr>
        <w:t>pricing,</w:t>
      </w:r>
      <w:r w:rsidR="006B3B69">
        <w:rPr>
          <w:rFonts w:ascii="Arial" w:hAnsi="Arial" w:cs="Arial"/>
          <w:sz w:val="24"/>
          <w:szCs w:val="24"/>
          <w:lang w:val="en-GB"/>
        </w:rPr>
        <w:t xml:space="preserve"> and</w:t>
      </w:r>
      <w:r w:rsidR="006B3B69" w:rsidRPr="006B3B69">
        <w:rPr>
          <w:rFonts w:ascii="Arial" w:hAnsi="Arial" w:cs="Arial"/>
          <w:sz w:val="24"/>
          <w:szCs w:val="24"/>
          <w:lang w:val="en-GB"/>
        </w:rPr>
        <w:t xml:space="preserve"> competitors’ behaviours</w:t>
      </w:r>
      <w:sdt>
        <w:sdtPr>
          <w:rPr>
            <w:rFonts w:ascii="Arial" w:hAnsi="Arial" w:cs="Arial"/>
            <w:sz w:val="24"/>
            <w:szCs w:val="24"/>
            <w:lang w:val="en-GB"/>
          </w:rPr>
          <w:id w:val="236213525"/>
          <w:citation/>
        </w:sdtPr>
        <w:sdtContent>
          <w:r w:rsidR="006B3B69">
            <w:rPr>
              <w:rFonts w:ascii="Arial" w:hAnsi="Arial" w:cs="Arial"/>
              <w:sz w:val="24"/>
              <w:szCs w:val="24"/>
              <w:lang w:val="en-GB"/>
            </w:rPr>
            <w:fldChar w:fldCharType="begin"/>
          </w:r>
          <w:r w:rsidR="006B3B69">
            <w:rPr>
              <w:rFonts w:ascii="Arial" w:hAnsi="Arial" w:cs="Arial"/>
              <w:sz w:val="24"/>
              <w:szCs w:val="24"/>
              <w:lang w:val="en-GB"/>
            </w:rPr>
            <w:instrText xml:space="preserve"> CITATION Boh19 \l 2057 </w:instrText>
          </w:r>
          <w:r w:rsidR="006B3B69">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[16]</w:t>
          </w:r>
          <w:r w:rsidR="006B3B69">
            <w:rPr>
              <w:rFonts w:ascii="Arial" w:hAnsi="Arial" w:cs="Arial"/>
              <w:sz w:val="24"/>
              <w:szCs w:val="24"/>
              <w:lang w:val="en-GB"/>
            </w:rPr>
            <w:fldChar w:fldCharType="end"/>
          </w:r>
        </w:sdtContent>
      </w:sdt>
      <w:r w:rsidR="006B3B69">
        <w:rPr>
          <w:rFonts w:ascii="Arial" w:hAnsi="Arial" w:cs="Arial"/>
          <w:sz w:val="24"/>
          <w:szCs w:val="24"/>
          <w:lang w:val="en-GB"/>
        </w:rPr>
        <w:t xml:space="preserve">. </w:t>
      </w:r>
      <w:r w:rsidR="009F2CB6">
        <w:rPr>
          <w:rFonts w:ascii="Arial" w:hAnsi="Arial" w:cs="Arial"/>
          <w:sz w:val="24"/>
          <w:szCs w:val="24"/>
          <w:lang w:val="en-GB"/>
        </w:rPr>
        <w:t xml:space="preserve">Sales prediction can be a very complex problem, especially if the data includes outliers, </w:t>
      </w:r>
      <w:r w:rsidR="00B85464">
        <w:rPr>
          <w:rFonts w:ascii="Arial" w:hAnsi="Arial" w:cs="Arial"/>
          <w:sz w:val="24"/>
          <w:szCs w:val="24"/>
          <w:lang w:val="en-GB"/>
        </w:rPr>
        <w:t xml:space="preserve">and </w:t>
      </w:r>
      <w:r w:rsidR="009F2CB6">
        <w:rPr>
          <w:rFonts w:ascii="Arial" w:hAnsi="Arial" w:cs="Arial"/>
          <w:sz w:val="24"/>
          <w:szCs w:val="24"/>
          <w:lang w:val="en-GB"/>
        </w:rPr>
        <w:t>missing data.</w:t>
      </w:r>
      <w:r w:rsidR="001C542A">
        <w:rPr>
          <w:rFonts w:ascii="Arial" w:hAnsi="Arial" w:cs="Arial"/>
          <w:sz w:val="24"/>
          <w:szCs w:val="24"/>
          <w:lang w:val="en-GB"/>
        </w:rPr>
        <w:t xml:space="preserve"> At present, several time series models have been developed to be able to overcome this issue by using models such as ARIMA, SARIMAX, SARIMA</w:t>
      </w:r>
      <w:r w:rsidR="00E31CE7">
        <w:rPr>
          <w:rFonts w:ascii="Arial" w:hAnsi="Arial" w:cs="Arial"/>
          <w:sz w:val="24"/>
          <w:szCs w:val="24"/>
          <w:lang w:val="en-GB"/>
        </w:rPr>
        <w:t xml:space="preserve">, Random </w:t>
      </w:r>
      <w:r w:rsidR="00A556E4">
        <w:rPr>
          <w:rFonts w:ascii="Arial" w:hAnsi="Arial" w:cs="Arial"/>
          <w:sz w:val="24"/>
          <w:szCs w:val="24"/>
          <w:lang w:val="en-GB"/>
        </w:rPr>
        <w:t>Forest, and</w:t>
      </w:r>
      <w:r w:rsidR="00D54F65">
        <w:rPr>
          <w:rFonts w:ascii="Arial" w:hAnsi="Arial" w:cs="Arial"/>
          <w:sz w:val="24"/>
          <w:szCs w:val="24"/>
          <w:lang w:val="en-GB"/>
        </w:rPr>
        <w:t xml:space="preserve"> </w:t>
      </w:r>
      <w:r w:rsidR="00E31CE7">
        <w:rPr>
          <w:rFonts w:ascii="Arial" w:hAnsi="Arial" w:cs="Arial"/>
          <w:sz w:val="24"/>
          <w:szCs w:val="24"/>
          <w:lang w:val="en-GB"/>
        </w:rPr>
        <w:t>SVM</w:t>
      </w:r>
      <w:r w:rsidR="001C542A">
        <w:rPr>
          <w:rFonts w:ascii="Arial" w:hAnsi="Arial" w:cs="Arial"/>
          <w:sz w:val="24"/>
          <w:szCs w:val="24"/>
          <w:lang w:val="en-GB"/>
        </w:rPr>
        <w:t xml:space="preserve">. </w:t>
      </w:r>
      <w:r w:rsidR="00F0490A">
        <w:rPr>
          <w:rFonts w:ascii="Arial" w:hAnsi="Arial" w:cs="Arial"/>
          <w:sz w:val="24"/>
          <w:szCs w:val="24"/>
          <w:lang w:val="en-GB"/>
        </w:rPr>
        <w:t xml:space="preserve">To be able to implement such models, the sales data needs to include historical data for a long period of time to capture the seasonality and patterns, while also outliers must also be removed from the dataset before using one of the time series models. </w:t>
      </w:r>
    </w:p>
    <w:p w14:paraId="6D74A41B" w14:textId="105961B6" w:rsidR="00540640" w:rsidRDefault="008A31AD" w:rsidP="00A556E4">
      <w:pPr>
        <w:rPr>
          <w:rFonts w:ascii="Arial" w:hAnsi="Arial" w:cs="Arial"/>
          <w:sz w:val="24"/>
          <w:szCs w:val="24"/>
          <w:lang w:val="en-GB"/>
        </w:rPr>
      </w:pPr>
      <w:r>
        <w:rPr>
          <w:rFonts w:ascii="Arial" w:hAnsi="Arial" w:cs="Arial"/>
          <w:sz w:val="24"/>
          <w:szCs w:val="24"/>
          <w:lang w:val="en-GB"/>
        </w:rPr>
        <w:t xml:space="preserve">In the Time Series Modelling, different patterns </w:t>
      </w:r>
      <w:r w:rsidR="008C719E">
        <w:rPr>
          <w:rFonts w:ascii="Arial" w:hAnsi="Arial" w:cs="Arial"/>
          <w:sz w:val="24"/>
          <w:szCs w:val="24"/>
          <w:lang w:val="en-GB"/>
        </w:rPr>
        <w:t>may</w:t>
      </w:r>
      <w:r>
        <w:rPr>
          <w:rFonts w:ascii="Arial" w:hAnsi="Arial" w:cs="Arial"/>
          <w:sz w:val="24"/>
          <w:szCs w:val="24"/>
          <w:lang w:val="en-GB"/>
        </w:rPr>
        <w:t xml:space="preserve"> be present in the dataset. The data can include trends which occur when the data is either increasing or decreasing persistently for a long period of time</w:t>
      </w:r>
      <w:r w:rsidR="008C719E">
        <w:rPr>
          <w:rFonts w:ascii="Arial" w:hAnsi="Arial" w:cs="Arial"/>
          <w:sz w:val="24"/>
          <w:szCs w:val="24"/>
          <w:lang w:val="en-GB"/>
        </w:rPr>
        <w:t xml:space="preserve"> which does not have to be linear</w:t>
      </w:r>
      <w:sdt>
        <w:sdtPr>
          <w:rPr>
            <w:rFonts w:ascii="Arial" w:hAnsi="Arial" w:cs="Arial"/>
            <w:sz w:val="24"/>
            <w:szCs w:val="24"/>
            <w:lang w:val="en-GB"/>
          </w:rPr>
          <w:id w:val="-353419706"/>
          <w:citation/>
        </w:sdtPr>
        <w:sdtContent>
          <w:r w:rsidR="000E3070">
            <w:rPr>
              <w:rFonts w:ascii="Arial" w:hAnsi="Arial" w:cs="Arial"/>
              <w:sz w:val="24"/>
              <w:szCs w:val="24"/>
              <w:lang w:val="en-GB"/>
            </w:rPr>
            <w:fldChar w:fldCharType="begin"/>
          </w:r>
          <w:r w:rsidR="000E3070">
            <w:rPr>
              <w:rFonts w:ascii="Arial" w:hAnsi="Arial" w:cs="Arial"/>
              <w:sz w:val="24"/>
              <w:szCs w:val="24"/>
              <w:lang w:val="en-GB"/>
            </w:rPr>
            <w:instrText xml:space="preserve"> CITATION Ren19 \l 2057 </w:instrText>
          </w:r>
          <w:r w:rsidR="000E307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[17]</w:t>
          </w:r>
          <w:r w:rsidR="000E3070">
            <w:rPr>
              <w:rFonts w:ascii="Arial" w:hAnsi="Arial" w:cs="Arial"/>
              <w:sz w:val="24"/>
              <w:szCs w:val="24"/>
              <w:lang w:val="en-GB"/>
            </w:rPr>
            <w:fldChar w:fldCharType="end"/>
          </w:r>
        </w:sdtContent>
      </w:sdt>
      <w:r>
        <w:rPr>
          <w:rFonts w:ascii="Arial" w:hAnsi="Arial" w:cs="Arial"/>
          <w:sz w:val="24"/>
          <w:szCs w:val="24"/>
          <w:lang w:val="en-GB"/>
        </w:rPr>
        <w:t xml:space="preserve">. </w:t>
      </w:r>
      <w:r w:rsidR="00A2114E">
        <w:rPr>
          <w:rFonts w:ascii="Arial" w:hAnsi="Arial" w:cs="Arial"/>
          <w:sz w:val="24"/>
          <w:szCs w:val="24"/>
          <w:lang w:val="en-GB"/>
        </w:rPr>
        <w:t>Another type of time series pattern</w:t>
      </w:r>
      <w:r w:rsidR="00187BEB">
        <w:rPr>
          <w:rFonts w:ascii="Arial" w:hAnsi="Arial" w:cs="Arial"/>
          <w:sz w:val="24"/>
          <w:szCs w:val="24"/>
          <w:lang w:val="en-GB"/>
        </w:rPr>
        <w:t xml:space="preserve"> is the cyclic pattern. This pattern includes repeated fluctuations which are non-periodic, while the duration of these fluctuations is usually of a minimum of two years. </w:t>
      </w:r>
      <w:r w:rsidR="00435658">
        <w:rPr>
          <w:rFonts w:ascii="Arial" w:hAnsi="Arial" w:cs="Arial"/>
          <w:sz w:val="24"/>
          <w:szCs w:val="24"/>
          <w:lang w:val="en-GB"/>
        </w:rPr>
        <w:t xml:space="preserve">These fluctuations are usually due to </w:t>
      </w:r>
      <w:r w:rsidR="00862A83">
        <w:rPr>
          <w:rFonts w:ascii="Arial" w:hAnsi="Arial" w:cs="Arial"/>
          <w:sz w:val="24"/>
          <w:szCs w:val="24"/>
          <w:lang w:val="en-GB"/>
        </w:rPr>
        <w:t xml:space="preserve">the </w:t>
      </w:r>
      <w:r w:rsidR="00435658">
        <w:rPr>
          <w:rFonts w:ascii="Arial" w:hAnsi="Arial" w:cs="Arial"/>
          <w:sz w:val="24"/>
          <w:szCs w:val="24"/>
          <w:lang w:val="en-GB"/>
        </w:rPr>
        <w:t xml:space="preserve">economic conditions. </w:t>
      </w:r>
      <w:r w:rsidR="000B1D79">
        <w:rPr>
          <w:rFonts w:ascii="Arial" w:hAnsi="Arial" w:cs="Arial"/>
          <w:sz w:val="24"/>
          <w:szCs w:val="24"/>
          <w:lang w:val="en-GB"/>
        </w:rPr>
        <w:t xml:space="preserve">A </w:t>
      </w:r>
      <w:r w:rsidR="00FA1EDF">
        <w:rPr>
          <w:rFonts w:ascii="Arial" w:hAnsi="Arial" w:cs="Arial"/>
          <w:sz w:val="24"/>
          <w:szCs w:val="24"/>
          <w:lang w:val="en-GB"/>
        </w:rPr>
        <w:t>third patter</w:t>
      </w:r>
      <w:r w:rsidR="000B1D79">
        <w:rPr>
          <w:rFonts w:ascii="Arial" w:hAnsi="Arial" w:cs="Arial"/>
          <w:sz w:val="24"/>
          <w:szCs w:val="24"/>
          <w:lang w:val="en-GB"/>
        </w:rPr>
        <w:t>n</w:t>
      </w:r>
      <w:r w:rsidR="00FA1EDF">
        <w:rPr>
          <w:rFonts w:ascii="Arial" w:hAnsi="Arial" w:cs="Arial"/>
          <w:sz w:val="24"/>
          <w:szCs w:val="24"/>
          <w:lang w:val="en-GB"/>
        </w:rPr>
        <w:t xml:space="preserve"> is the </w:t>
      </w:r>
      <w:r w:rsidR="00DA56C9">
        <w:rPr>
          <w:rFonts w:ascii="Arial" w:hAnsi="Arial" w:cs="Arial"/>
          <w:sz w:val="24"/>
          <w:szCs w:val="24"/>
          <w:lang w:val="en-GB"/>
        </w:rPr>
        <w:t xml:space="preserve">seasonal pattern </w:t>
      </w:r>
      <w:r w:rsidR="00FA1EDF">
        <w:rPr>
          <w:rFonts w:ascii="Arial" w:hAnsi="Arial" w:cs="Arial"/>
          <w:sz w:val="24"/>
          <w:szCs w:val="24"/>
          <w:lang w:val="en-GB"/>
        </w:rPr>
        <w:t xml:space="preserve">which </w:t>
      </w:r>
      <w:r w:rsidR="00DA56C9">
        <w:rPr>
          <w:rFonts w:ascii="Arial" w:hAnsi="Arial" w:cs="Arial"/>
          <w:sz w:val="24"/>
          <w:szCs w:val="24"/>
          <w:lang w:val="en-GB"/>
        </w:rPr>
        <w:t xml:space="preserve">reflects the seasonality </w:t>
      </w:r>
      <w:r w:rsidR="00FA1EDF">
        <w:rPr>
          <w:rFonts w:ascii="Arial" w:hAnsi="Arial" w:cs="Arial"/>
          <w:sz w:val="24"/>
          <w:szCs w:val="24"/>
          <w:lang w:val="en-GB"/>
        </w:rPr>
        <w:t xml:space="preserve">that </w:t>
      </w:r>
      <w:r w:rsidR="00DA56C9">
        <w:rPr>
          <w:rFonts w:ascii="Arial" w:hAnsi="Arial" w:cs="Arial"/>
          <w:sz w:val="24"/>
          <w:szCs w:val="24"/>
          <w:lang w:val="en-GB"/>
        </w:rPr>
        <w:t>is present in the Time Series data.</w:t>
      </w:r>
      <w:r w:rsidR="009D4F50" w:rsidRPr="009D4F50">
        <w:t xml:space="preserve"> </w:t>
      </w:r>
      <w:r w:rsidR="009D4F50" w:rsidRPr="009D4F50">
        <w:rPr>
          <w:rFonts w:ascii="Arial" w:hAnsi="Arial" w:cs="Arial"/>
          <w:sz w:val="24"/>
          <w:szCs w:val="24"/>
          <w:lang w:val="en-GB"/>
        </w:rPr>
        <w:t>Seasonality is always of a fixed and known frequency</w:t>
      </w:r>
      <w:r w:rsidR="00C91C7F">
        <w:rPr>
          <w:rFonts w:ascii="Arial" w:hAnsi="Arial" w:cs="Arial"/>
          <w:sz w:val="24"/>
          <w:szCs w:val="24"/>
          <w:lang w:val="en-GB"/>
        </w:rPr>
        <w:t xml:space="preserve"> </w:t>
      </w:r>
      <w:sdt>
        <w:sdtPr>
          <w:rPr>
            <w:rFonts w:ascii="Arial" w:hAnsi="Arial" w:cs="Arial"/>
            <w:sz w:val="24"/>
            <w:szCs w:val="24"/>
            <w:lang w:val="en-GB"/>
          </w:rPr>
          <w:id w:val="-522629520"/>
          <w:citation/>
        </w:sdtPr>
        <w:sdtContent>
          <w:r w:rsidR="00C91C7F">
            <w:rPr>
              <w:rFonts w:ascii="Arial" w:hAnsi="Arial" w:cs="Arial"/>
              <w:sz w:val="24"/>
              <w:szCs w:val="24"/>
              <w:lang w:val="en-GB"/>
            </w:rPr>
            <w:fldChar w:fldCharType="begin"/>
          </w:r>
          <w:r w:rsidR="00C91C7F">
            <w:rPr>
              <w:rFonts w:ascii="Arial" w:hAnsi="Arial" w:cs="Arial"/>
              <w:sz w:val="24"/>
              <w:szCs w:val="24"/>
              <w:lang w:val="en-GB"/>
            </w:rPr>
            <w:instrText xml:space="preserve"> CITATION Rob18 \l 2057 </w:instrText>
          </w:r>
          <w:r w:rsidR="00C91C7F">
            <w:rPr>
              <w:rFonts w:ascii="Arial" w:hAnsi="Arial" w:cs="Arial"/>
              <w:sz w:val="24"/>
              <w:szCs w:val="24"/>
              <w:lang w:val="en-GB"/>
            </w:rPr>
            <w:fldChar w:fldCharType="separate"/>
          </w:r>
          <w:r w:rsidR="00B0732D" w:rsidRPr="00B0732D">
            <w:rPr>
              <w:rFonts w:ascii="Arial" w:hAnsi="Arial" w:cs="Arial"/>
              <w:noProof/>
              <w:sz w:val="24"/>
              <w:szCs w:val="24"/>
              <w:lang w:val="en-GB"/>
            </w:rPr>
            <w:t>[18]</w:t>
          </w:r>
          <w:r w:rsidR="00C91C7F">
            <w:rPr>
              <w:rFonts w:ascii="Arial" w:hAnsi="Arial" w:cs="Arial"/>
              <w:sz w:val="24"/>
              <w:szCs w:val="24"/>
              <w:lang w:val="en-GB"/>
            </w:rPr>
            <w:fldChar w:fldCharType="end"/>
          </w:r>
        </w:sdtContent>
      </w:sdt>
      <w:r w:rsidR="009D4F50">
        <w:rPr>
          <w:rFonts w:ascii="Arial" w:hAnsi="Arial" w:cs="Arial"/>
          <w:sz w:val="24"/>
          <w:szCs w:val="24"/>
          <w:lang w:val="en-GB"/>
        </w:rPr>
        <w:t>.</w:t>
      </w:r>
      <w:r w:rsidR="00DA56C9">
        <w:rPr>
          <w:rFonts w:ascii="Arial" w:hAnsi="Arial" w:cs="Arial"/>
          <w:sz w:val="24"/>
          <w:szCs w:val="24"/>
          <w:lang w:val="en-GB"/>
        </w:rPr>
        <w:t xml:space="preserve"> An example of seasonality is like demand for sunblock which will be highest during the summer season.</w:t>
      </w:r>
    </w:p>
    <w:p w14:paraId="1D0481FF" w14:textId="62C06355" w:rsidR="00CF74E4" w:rsidRDefault="00CF74E4" w:rsidP="00A556E4">
      <w:pPr>
        <w:rPr>
          <w:rFonts w:ascii="Arial" w:hAnsi="Arial" w:cs="Arial"/>
          <w:sz w:val="24"/>
          <w:szCs w:val="24"/>
          <w:lang w:val="en-GB"/>
        </w:rPr>
      </w:pPr>
      <w:r>
        <w:rPr>
          <w:rFonts w:ascii="Arial" w:hAnsi="Arial" w:cs="Arial"/>
          <w:sz w:val="24"/>
          <w:szCs w:val="24"/>
          <w:lang w:val="en-GB"/>
        </w:rPr>
        <w:t xml:space="preserve">Since most Machine Learning models </w:t>
      </w:r>
      <w:r w:rsidR="000B1D79">
        <w:rPr>
          <w:rFonts w:ascii="Arial" w:hAnsi="Arial" w:cs="Arial"/>
          <w:sz w:val="24"/>
          <w:szCs w:val="24"/>
          <w:lang w:val="en-GB"/>
        </w:rPr>
        <w:t>can</w:t>
      </w:r>
      <w:r>
        <w:rPr>
          <w:rFonts w:ascii="Arial" w:hAnsi="Arial" w:cs="Arial"/>
          <w:sz w:val="24"/>
          <w:szCs w:val="24"/>
          <w:lang w:val="en-GB"/>
        </w:rPr>
        <w:t xml:space="preserve"> understand only </w:t>
      </w:r>
      <w:r w:rsidR="000B1D79">
        <w:rPr>
          <w:rFonts w:ascii="Arial" w:hAnsi="Arial" w:cs="Arial"/>
          <w:sz w:val="24"/>
          <w:szCs w:val="24"/>
          <w:lang w:val="en-GB"/>
        </w:rPr>
        <w:t xml:space="preserve">numerical </w:t>
      </w:r>
      <w:r>
        <w:rPr>
          <w:rFonts w:ascii="Arial" w:hAnsi="Arial" w:cs="Arial"/>
          <w:sz w:val="24"/>
          <w:szCs w:val="24"/>
          <w:lang w:val="en-GB"/>
        </w:rPr>
        <w:t xml:space="preserve">values, when data contains </w:t>
      </w:r>
      <w:r w:rsidR="007D44B7">
        <w:rPr>
          <w:rFonts w:ascii="Arial" w:hAnsi="Arial" w:cs="Arial"/>
          <w:sz w:val="24"/>
          <w:szCs w:val="24"/>
          <w:lang w:val="en-GB"/>
        </w:rPr>
        <w:t>categorical value</w:t>
      </w:r>
      <w:r w:rsidR="005C5A17">
        <w:rPr>
          <w:rFonts w:ascii="Arial" w:hAnsi="Arial" w:cs="Arial"/>
          <w:sz w:val="24"/>
          <w:szCs w:val="24"/>
          <w:lang w:val="en-GB"/>
        </w:rPr>
        <w:t>s</w:t>
      </w:r>
      <w:r>
        <w:rPr>
          <w:rFonts w:ascii="Arial" w:hAnsi="Arial" w:cs="Arial"/>
          <w:sz w:val="24"/>
          <w:szCs w:val="24"/>
          <w:lang w:val="en-GB"/>
        </w:rPr>
        <w:t xml:space="preserve">, </w:t>
      </w:r>
      <w:r w:rsidR="000B1D79">
        <w:rPr>
          <w:rFonts w:ascii="Arial" w:hAnsi="Arial" w:cs="Arial"/>
          <w:sz w:val="24"/>
          <w:szCs w:val="24"/>
          <w:lang w:val="en-GB"/>
        </w:rPr>
        <w:t>a different approach must be taken</w:t>
      </w:r>
      <w:r>
        <w:rPr>
          <w:rFonts w:ascii="Arial" w:hAnsi="Arial" w:cs="Arial"/>
          <w:sz w:val="24"/>
          <w:szCs w:val="24"/>
          <w:lang w:val="en-GB"/>
        </w:rPr>
        <w:t>.</w:t>
      </w:r>
      <w:r w:rsidR="007B3E63">
        <w:rPr>
          <w:rFonts w:ascii="Arial" w:hAnsi="Arial" w:cs="Arial"/>
          <w:sz w:val="24"/>
          <w:szCs w:val="24"/>
          <w:lang w:val="en-GB"/>
        </w:rPr>
        <w:t xml:space="preserve"> This issue can be resolved by using multiple encoding techniques such as label encoding or one-hot encoding. In the label encoding </w:t>
      </w:r>
      <w:r w:rsidR="007D426D">
        <w:rPr>
          <w:rFonts w:ascii="Arial" w:hAnsi="Arial" w:cs="Arial"/>
          <w:sz w:val="24"/>
          <w:szCs w:val="24"/>
          <w:lang w:val="en-GB"/>
        </w:rPr>
        <w:t>technique</w:t>
      </w:r>
      <w:r w:rsidR="007B3E63">
        <w:rPr>
          <w:rFonts w:ascii="Arial" w:hAnsi="Arial" w:cs="Arial"/>
          <w:sz w:val="24"/>
          <w:szCs w:val="24"/>
          <w:lang w:val="en-GB"/>
        </w:rPr>
        <w:t>, each categorical variable is assigned an integer</w:t>
      </w:r>
      <w:sdt>
        <w:sdtPr>
          <w:rPr>
            <w:rFonts w:ascii="Arial" w:hAnsi="Arial" w:cs="Arial"/>
            <w:sz w:val="24"/>
            <w:szCs w:val="24"/>
            <w:lang w:val="en-GB"/>
          </w:rPr>
          <w:id w:val="-1280333936"/>
          <w:citation/>
        </w:sdtPr>
        <w:sdtContent>
          <w:r w:rsidR="00A354B0">
            <w:rPr>
              <w:rFonts w:ascii="Arial" w:hAnsi="Arial" w:cs="Arial"/>
              <w:sz w:val="24"/>
              <w:szCs w:val="24"/>
              <w:lang w:val="en-GB"/>
            </w:rPr>
            <w:fldChar w:fldCharType="begin"/>
          </w:r>
          <w:r w:rsidR="00A354B0">
            <w:rPr>
              <w:rFonts w:ascii="Arial" w:hAnsi="Arial" w:cs="Arial"/>
              <w:sz w:val="24"/>
              <w:szCs w:val="24"/>
              <w:lang w:val="en-GB"/>
            </w:rPr>
            <w:instrText xml:space="preserve"> CITATION Tah21 \l 2057 </w:instrText>
          </w:r>
          <w:r w:rsidR="00A354B0">
            <w:rPr>
              <w:rFonts w:ascii="Arial" w:hAnsi="Arial" w:cs="Arial"/>
              <w:sz w:val="24"/>
              <w:szCs w:val="24"/>
              <w:lang w:val="en-GB"/>
            </w:rPr>
            <w:fldChar w:fldCharType="separate"/>
          </w:r>
          <w:r w:rsidR="00B0732D">
            <w:rPr>
              <w:rFonts w:ascii="Arial" w:hAnsi="Arial" w:cs="Arial"/>
              <w:noProof/>
              <w:sz w:val="24"/>
              <w:szCs w:val="24"/>
              <w:lang w:val="en-GB"/>
            </w:rPr>
            <w:t xml:space="preserve"> </w:t>
          </w:r>
          <w:r w:rsidR="00B0732D" w:rsidRPr="00B0732D">
            <w:rPr>
              <w:rFonts w:ascii="Arial" w:hAnsi="Arial" w:cs="Arial"/>
              <w:noProof/>
              <w:sz w:val="24"/>
              <w:szCs w:val="24"/>
              <w:lang w:val="en-GB"/>
            </w:rPr>
            <w:t>[19]</w:t>
          </w:r>
          <w:r w:rsidR="00A354B0">
            <w:rPr>
              <w:rFonts w:ascii="Arial" w:hAnsi="Arial" w:cs="Arial"/>
              <w:sz w:val="24"/>
              <w:szCs w:val="24"/>
              <w:lang w:val="en-GB"/>
            </w:rPr>
            <w:fldChar w:fldCharType="end"/>
          </w:r>
        </w:sdtContent>
      </w:sdt>
      <w:r w:rsidR="007B3E63">
        <w:rPr>
          <w:rFonts w:ascii="Arial" w:hAnsi="Arial" w:cs="Arial"/>
          <w:sz w:val="24"/>
          <w:szCs w:val="24"/>
          <w:lang w:val="en-GB"/>
        </w:rPr>
        <w:t xml:space="preserve">. </w:t>
      </w:r>
      <w:r w:rsidR="007D426D">
        <w:rPr>
          <w:rFonts w:ascii="Arial" w:hAnsi="Arial" w:cs="Arial"/>
          <w:sz w:val="24"/>
          <w:szCs w:val="24"/>
          <w:lang w:val="en-GB"/>
        </w:rPr>
        <w:t>When a categorical feature has more than two values, the label encoding technique</w:t>
      </w:r>
      <w:r w:rsidR="00047225">
        <w:rPr>
          <w:rFonts w:ascii="Arial" w:hAnsi="Arial" w:cs="Arial"/>
          <w:sz w:val="24"/>
          <w:szCs w:val="24"/>
          <w:lang w:val="en-GB"/>
        </w:rPr>
        <w:t xml:space="preserve"> may cause some undesired issues as the integers assigned may be misinterpreted by the algorithms as having some sort of hierarchical order. </w:t>
      </w:r>
      <w:r w:rsidR="00202389">
        <w:rPr>
          <w:rFonts w:ascii="Arial" w:hAnsi="Arial" w:cs="Arial"/>
          <w:sz w:val="24"/>
          <w:szCs w:val="24"/>
          <w:lang w:val="en-GB"/>
        </w:rPr>
        <w:t>This issue may be resolved by us</w:t>
      </w:r>
      <w:r w:rsidR="00872324">
        <w:rPr>
          <w:rFonts w:ascii="Arial" w:hAnsi="Arial" w:cs="Arial"/>
          <w:sz w:val="24"/>
          <w:szCs w:val="24"/>
          <w:lang w:val="en-GB"/>
        </w:rPr>
        <w:t>ing</w:t>
      </w:r>
      <w:r w:rsidR="00202389">
        <w:rPr>
          <w:rFonts w:ascii="Arial" w:hAnsi="Arial" w:cs="Arial"/>
          <w:sz w:val="24"/>
          <w:szCs w:val="24"/>
          <w:lang w:val="en-GB"/>
        </w:rPr>
        <w:t xml:space="preserve"> the one-hot encoding technique. In this technique, </w:t>
      </w:r>
      <w:r w:rsidR="000B1D79">
        <w:rPr>
          <w:rFonts w:ascii="Arial" w:hAnsi="Arial" w:cs="Arial"/>
          <w:sz w:val="24"/>
          <w:szCs w:val="24"/>
          <w:lang w:val="en-GB"/>
        </w:rPr>
        <w:t>several</w:t>
      </w:r>
      <w:r w:rsidR="00872324">
        <w:rPr>
          <w:rFonts w:ascii="Arial" w:hAnsi="Arial" w:cs="Arial"/>
          <w:sz w:val="24"/>
          <w:szCs w:val="24"/>
          <w:lang w:val="en-GB"/>
        </w:rPr>
        <w:t xml:space="preserve"> additional features are created based on </w:t>
      </w:r>
      <w:r w:rsidR="00872324" w:rsidRPr="00872324">
        <w:rPr>
          <w:rFonts w:ascii="Arial" w:hAnsi="Arial" w:cs="Arial"/>
          <w:sz w:val="24"/>
          <w:szCs w:val="24"/>
          <w:lang w:val="en-GB"/>
        </w:rPr>
        <w:t>the number of unique values in the categorical feature</w:t>
      </w:r>
      <w:r w:rsidR="00872324">
        <w:rPr>
          <w:rFonts w:ascii="Arial" w:hAnsi="Arial" w:cs="Arial"/>
          <w:sz w:val="24"/>
          <w:szCs w:val="24"/>
          <w:lang w:val="en-GB"/>
        </w:rPr>
        <w:t xml:space="preserve">. </w:t>
      </w:r>
      <w:r w:rsidR="00C030CB">
        <w:rPr>
          <w:rFonts w:ascii="Arial" w:hAnsi="Arial" w:cs="Arial"/>
          <w:sz w:val="24"/>
          <w:szCs w:val="24"/>
          <w:lang w:val="en-GB"/>
        </w:rPr>
        <w:t xml:space="preserve">This mapping can have Q number of possible values, </w:t>
      </w:r>
      <w:r w:rsidR="00C030CB" w:rsidRPr="00C030CB">
        <w:rPr>
          <w:rFonts w:ascii="Arial" w:hAnsi="Arial" w:cs="Arial"/>
          <w:sz w:val="24"/>
          <w:szCs w:val="24"/>
          <w:lang w:val="en-GB"/>
        </w:rPr>
        <w:t xml:space="preserve">into a vector with Q number of elements, where only the element corresponding to the </w:t>
      </w:r>
      <w:r w:rsidR="00C030CB" w:rsidRPr="00C030CB">
        <w:rPr>
          <w:rFonts w:ascii="Arial" w:hAnsi="Arial" w:cs="Arial"/>
          <w:sz w:val="24"/>
          <w:szCs w:val="24"/>
          <w:lang w:val="en-GB"/>
        </w:rPr>
        <w:lastRenderedPageBreak/>
        <w:t>current feature value is “1”, while the remaining elements are “0’s”</w:t>
      </w:r>
      <w:r w:rsidR="002F2794">
        <w:rPr>
          <w:rFonts w:ascii="Arial" w:hAnsi="Arial" w:cs="Arial"/>
          <w:sz w:val="24"/>
          <w:szCs w:val="24"/>
          <w:lang w:val="en-GB"/>
        </w:rPr>
        <w:t xml:space="preserve"> </w:t>
      </w:r>
      <w:sdt>
        <w:sdtPr>
          <w:rPr>
            <w:rFonts w:ascii="Arial" w:hAnsi="Arial" w:cs="Arial"/>
            <w:sz w:val="24"/>
            <w:szCs w:val="24"/>
            <w:lang w:val="en-GB"/>
          </w:rPr>
          <w:id w:val="7185782"/>
          <w:citation/>
        </w:sdtPr>
        <w:sdtContent>
          <w:r w:rsidR="002F2794">
            <w:rPr>
              <w:rFonts w:ascii="Arial" w:hAnsi="Arial" w:cs="Arial"/>
              <w:sz w:val="24"/>
              <w:szCs w:val="24"/>
              <w:lang w:val="en-GB"/>
            </w:rPr>
            <w:fldChar w:fldCharType="begin"/>
          </w:r>
          <w:r w:rsidR="002F2794">
            <w:rPr>
              <w:rFonts w:ascii="Arial" w:hAnsi="Arial" w:cs="Arial"/>
              <w:sz w:val="24"/>
              <w:szCs w:val="24"/>
              <w:lang w:val="en-GB"/>
            </w:rPr>
            <w:instrText xml:space="preserve"> CITATION Hos20 \l 2057 </w:instrText>
          </w:r>
          <w:r w:rsidR="002F2794">
            <w:rPr>
              <w:rFonts w:ascii="Arial" w:hAnsi="Arial" w:cs="Arial"/>
              <w:sz w:val="24"/>
              <w:szCs w:val="24"/>
              <w:lang w:val="en-GB"/>
            </w:rPr>
            <w:fldChar w:fldCharType="separate"/>
          </w:r>
          <w:r w:rsidR="00B0732D" w:rsidRPr="00B0732D">
            <w:rPr>
              <w:rFonts w:ascii="Arial" w:hAnsi="Arial" w:cs="Arial"/>
              <w:noProof/>
              <w:sz w:val="24"/>
              <w:szCs w:val="24"/>
              <w:lang w:val="en-GB"/>
            </w:rPr>
            <w:t>[20]</w:t>
          </w:r>
          <w:r w:rsidR="002F2794">
            <w:rPr>
              <w:rFonts w:ascii="Arial" w:hAnsi="Arial" w:cs="Arial"/>
              <w:sz w:val="24"/>
              <w:szCs w:val="24"/>
              <w:lang w:val="en-GB"/>
            </w:rPr>
            <w:fldChar w:fldCharType="end"/>
          </w:r>
        </w:sdtContent>
      </w:sdt>
      <w:r w:rsidR="00C030CB">
        <w:rPr>
          <w:rFonts w:ascii="Arial" w:hAnsi="Arial" w:cs="Arial"/>
          <w:sz w:val="24"/>
          <w:szCs w:val="24"/>
          <w:lang w:val="en-GB"/>
        </w:rPr>
        <w:t xml:space="preserve">. </w:t>
      </w:r>
      <w:r w:rsidR="004E7739">
        <w:rPr>
          <w:rFonts w:ascii="Arial" w:hAnsi="Arial" w:cs="Arial"/>
          <w:sz w:val="24"/>
          <w:szCs w:val="24"/>
          <w:lang w:val="en-GB"/>
        </w:rPr>
        <w:t xml:space="preserve">This encoding is applied to all the unique variables in the categorical variables. </w:t>
      </w:r>
    </w:p>
    <w:p w14:paraId="7E561F47" w14:textId="77777777" w:rsidR="00DA329A" w:rsidRDefault="00DA329A" w:rsidP="00A556E4">
      <w:pPr>
        <w:rPr>
          <w:rFonts w:ascii="Arial" w:hAnsi="Arial" w:cs="Arial"/>
          <w:sz w:val="24"/>
          <w:szCs w:val="24"/>
          <w:lang w:val="en-GB"/>
        </w:rPr>
      </w:pPr>
    </w:p>
    <w:p w14:paraId="07F83390" w14:textId="0F9C5D5C" w:rsidR="000B1D79" w:rsidRPr="001216F9" w:rsidRDefault="008B74E5" w:rsidP="001216F9">
      <w:pPr>
        <w:pStyle w:val="Heading3"/>
        <w:rPr>
          <w:lang w:val="en-GB"/>
        </w:rPr>
      </w:pPr>
      <w:bookmarkStart w:id="22" w:name="_Toc135294485"/>
      <w:r>
        <w:rPr>
          <w:lang w:val="en-GB"/>
        </w:rPr>
        <w:t>2.</w:t>
      </w:r>
      <w:r w:rsidR="00A77321">
        <w:rPr>
          <w:lang w:val="en-GB"/>
        </w:rPr>
        <w:t>3.2</w:t>
      </w:r>
      <w:r>
        <w:rPr>
          <w:lang w:val="en-GB"/>
        </w:rPr>
        <w:t xml:space="preserve"> </w:t>
      </w:r>
      <w:r w:rsidR="00781484">
        <w:rPr>
          <w:lang w:val="en-GB"/>
        </w:rPr>
        <w:t>Forecasting Models</w:t>
      </w:r>
      <w:bookmarkEnd w:id="22"/>
      <w:r w:rsidR="00781484">
        <w:rPr>
          <w:lang w:val="en-GB"/>
        </w:rPr>
        <w:t xml:space="preserve"> </w:t>
      </w:r>
    </w:p>
    <w:p w14:paraId="1C1D0C88" w14:textId="009032BD" w:rsidR="00065D75" w:rsidRDefault="005F2B85" w:rsidP="00B26364">
      <w:pPr>
        <w:rPr>
          <w:rFonts w:ascii="Arial" w:hAnsi="Arial" w:cs="Arial"/>
          <w:sz w:val="24"/>
          <w:szCs w:val="24"/>
          <w:lang w:val="en-GB"/>
        </w:rPr>
      </w:pPr>
      <w:r>
        <w:rPr>
          <w:rFonts w:ascii="Arial" w:hAnsi="Arial" w:cs="Arial"/>
          <w:sz w:val="24"/>
          <w:szCs w:val="24"/>
          <w:lang w:val="en-GB"/>
        </w:rPr>
        <w:t>When predicting data,</w:t>
      </w:r>
      <w:r w:rsidR="007F3EA1">
        <w:rPr>
          <w:rFonts w:ascii="Arial" w:hAnsi="Arial" w:cs="Arial"/>
          <w:sz w:val="24"/>
          <w:szCs w:val="24"/>
          <w:lang w:val="en-GB"/>
        </w:rPr>
        <w:t xml:space="preserve"> several </w:t>
      </w:r>
      <w:r>
        <w:rPr>
          <w:rFonts w:ascii="Arial" w:hAnsi="Arial" w:cs="Arial"/>
          <w:sz w:val="24"/>
          <w:szCs w:val="24"/>
          <w:lang w:val="en-GB"/>
        </w:rPr>
        <w:t>models or algorithms</w:t>
      </w:r>
      <w:r w:rsidR="007F3EA1">
        <w:rPr>
          <w:rFonts w:ascii="Arial" w:hAnsi="Arial" w:cs="Arial"/>
          <w:sz w:val="24"/>
          <w:szCs w:val="24"/>
          <w:lang w:val="en-GB"/>
        </w:rPr>
        <w:t xml:space="preserve"> can be used.</w:t>
      </w:r>
      <w:r>
        <w:rPr>
          <w:rFonts w:ascii="Arial" w:hAnsi="Arial" w:cs="Arial"/>
          <w:sz w:val="24"/>
          <w:szCs w:val="24"/>
          <w:lang w:val="en-GB"/>
        </w:rPr>
        <w:t xml:space="preserve"> </w:t>
      </w:r>
      <w:r w:rsidR="00065D75">
        <w:rPr>
          <w:rFonts w:ascii="Arial" w:hAnsi="Arial" w:cs="Arial"/>
          <w:sz w:val="24"/>
          <w:szCs w:val="24"/>
          <w:lang w:val="en-GB"/>
        </w:rPr>
        <w:t xml:space="preserve">The </w:t>
      </w:r>
      <w:r w:rsidR="00FF32AF">
        <w:rPr>
          <w:rFonts w:ascii="Arial" w:hAnsi="Arial" w:cs="Arial"/>
          <w:sz w:val="24"/>
          <w:szCs w:val="24"/>
          <w:lang w:val="en-GB"/>
        </w:rPr>
        <w:t>most used</w:t>
      </w:r>
      <w:r w:rsidR="00065D75">
        <w:rPr>
          <w:rFonts w:ascii="Arial" w:hAnsi="Arial" w:cs="Arial"/>
          <w:sz w:val="24"/>
          <w:szCs w:val="24"/>
          <w:lang w:val="en-GB"/>
        </w:rPr>
        <w:t xml:space="preserve"> models for time series are </w:t>
      </w:r>
      <w:r w:rsidR="00065D75" w:rsidRPr="00065D75">
        <w:rPr>
          <w:rFonts w:ascii="Arial" w:hAnsi="Arial" w:cs="Arial"/>
          <w:sz w:val="24"/>
          <w:szCs w:val="24"/>
          <w:lang w:val="en-GB"/>
        </w:rPr>
        <w:t>Naïve model</w:t>
      </w:r>
      <w:r w:rsidR="00065D75">
        <w:rPr>
          <w:rFonts w:ascii="Arial" w:hAnsi="Arial" w:cs="Arial"/>
          <w:sz w:val="24"/>
          <w:szCs w:val="24"/>
          <w:lang w:val="en-GB"/>
        </w:rPr>
        <w:t xml:space="preserve">, </w:t>
      </w:r>
      <w:r w:rsidR="00065D75" w:rsidRPr="00065D75">
        <w:rPr>
          <w:rFonts w:ascii="Arial" w:hAnsi="Arial" w:cs="Arial"/>
          <w:sz w:val="24"/>
          <w:szCs w:val="24"/>
          <w:lang w:val="en-GB"/>
        </w:rPr>
        <w:t>Exponential smoothing model</w:t>
      </w:r>
      <w:r w:rsidR="00065D75">
        <w:rPr>
          <w:rFonts w:ascii="Arial" w:hAnsi="Arial" w:cs="Arial"/>
          <w:sz w:val="24"/>
          <w:szCs w:val="24"/>
          <w:lang w:val="en-GB"/>
        </w:rPr>
        <w:t xml:space="preserve">, </w:t>
      </w:r>
      <w:r w:rsidR="00065D75" w:rsidRPr="00065D75">
        <w:rPr>
          <w:rFonts w:ascii="Arial" w:hAnsi="Arial" w:cs="Arial"/>
          <w:sz w:val="24"/>
          <w:szCs w:val="24"/>
          <w:lang w:val="en-GB"/>
        </w:rPr>
        <w:t>ARIMA</w:t>
      </w:r>
      <w:r w:rsidR="00065D75">
        <w:rPr>
          <w:rFonts w:ascii="Arial" w:hAnsi="Arial" w:cs="Arial"/>
          <w:sz w:val="24"/>
          <w:szCs w:val="24"/>
          <w:lang w:val="en-GB"/>
        </w:rPr>
        <w:t xml:space="preserve"> or </w:t>
      </w:r>
      <w:r w:rsidR="00065D75" w:rsidRPr="00065D75">
        <w:rPr>
          <w:rFonts w:ascii="Arial" w:hAnsi="Arial" w:cs="Arial"/>
          <w:sz w:val="24"/>
          <w:szCs w:val="24"/>
          <w:lang w:val="en-GB"/>
        </w:rPr>
        <w:t>SARIMA</w:t>
      </w:r>
      <w:r w:rsidR="00065D75">
        <w:rPr>
          <w:rFonts w:ascii="Arial" w:hAnsi="Arial" w:cs="Arial"/>
          <w:sz w:val="24"/>
          <w:szCs w:val="24"/>
          <w:lang w:val="en-GB"/>
        </w:rPr>
        <w:t xml:space="preserve">, </w:t>
      </w:r>
      <w:r w:rsidR="00065D75" w:rsidRPr="00065D75">
        <w:rPr>
          <w:rFonts w:ascii="Arial" w:hAnsi="Arial" w:cs="Arial"/>
          <w:sz w:val="24"/>
          <w:szCs w:val="24"/>
          <w:lang w:val="en-GB"/>
        </w:rPr>
        <w:t>Linear regression method</w:t>
      </w:r>
      <w:r w:rsidR="00065D75">
        <w:rPr>
          <w:rFonts w:ascii="Arial" w:hAnsi="Arial" w:cs="Arial"/>
          <w:sz w:val="24"/>
          <w:szCs w:val="24"/>
          <w:lang w:val="en-GB"/>
        </w:rPr>
        <w:t xml:space="preserve">, </w:t>
      </w:r>
      <w:r w:rsidR="00065D75" w:rsidRPr="00065D75">
        <w:rPr>
          <w:rFonts w:ascii="Arial" w:hAnsi="Arial" w:cs="Arial"/>
          <w:sz w:val="24"/>
          <w:szCs w:val="24"/>
          <w:lang w:val="en-GB"/>
        </w:rPr>
        <w:t>Multi-Layer Perceptron (MLP)</w:t>
      </w:r>
      <w:r w:rsidR="00065D75">
        <w:rPr>
          <w:rFonts w:ascii="Arial" w:hAnsi="Arial" w:cs="Arial"/>
          <w:sz w:val="24"/>
          <w:szCs w:val="24"/>
          <w:lang w:val="en-GB"/>
        </w:rPr>
        <w:t xml:space="preserve">, </w:t>
      </w:r>
      <w:r w:rsidR="00065D75" w:rsidRPr="00065D75">
        <w:rPr>
          <w:rFonts w:ascii="Arial" w:hAnsi="Arial" w:cs="Arial"/>
          <w:sz w:val="24"/>
          <w:szCs w:val="24"/>
          <w:lang w:val="en-GB"/>
        </w:rPr>
        <w:t>Recurrent Neural Network (RNN)</w:t>
      </w:r>
      <w:r w:rsidR="00065D75">
        <w:rPr>
          <w:rFonts w:ascii="Arial" w:hAnsi="Arial" w:cs="Arial"/>
          <w:sz w:val="24"/>
          <w:szCs w:val="24"/>
          <w:lang w:val="en-GB"/>
        </w:rPr>
        <w:t xml:space="preserve">, </w:t>
      </w:r>
      <w:r w:rsidR="00065D75" w:rsidRPr="00065D75">
        <w:rPr>
          <w:rFonts w:ascii="Arial" w:hAnsi="Arial" w:cs="Arial"/>
          <w:sz w:val="24"/>
          <w:szCs w:val="24"/>
          <w:lang w:val="en-GB"/>
        </w:rPr>
        <w:t>Long Short-Term Memory (LSTM)</w:t>
      </w:r>
      <w:r w:rsidR="00065D75">
        <w:rPr>
          <w:rFonts w:ascii="Arial" w:hAnsi="Arial" w:cs="Arial"/>
          <w:sz w:val="24"/>
          <w:szCs w:val="24"/>
          <w:lang w:val="en-GB"/>
        </w:rPr>
        <w:t xml:space="preserve">, </w:t>
      </w:r>
      <w:r w:rsidR="00065D75" w:rsidRPr="00065D75">
        <w:rPr>
          <w:rFonts w:ascii="Arial" w:hAnsi="Arial" w:cs="Arial"/>
          <w:sz w:val="24"/>
          <w:szCs w:val="24"/>
          <w:lang w:val="en-GB"/>
        </w:rPr>
        <w:t>Decision Trees</w:t>
      </w:r>
      <w:r w:rsidR="00065D75">
        <w:rPr>
          <w:rFonts w:ascii="Arial" w:hAnsi="Arial" w:cs="Arial"/>
          <w:sz w:val="24"/>
          <w:szCs w:val="24"/>
          <w:lang w:val="en-GB"/>
        </w:rPr>
        <w:t xml:space="preserve">, </w:t>
      </w:r>
      <w:r w:rsidR="00065D75" w:rsidRPr="00065D75">
        <w:rPr>
          <w:rFonts w:ascii="Arial" w:hAnsi="Arial" w:cs="Arial"/>
          <w:sz w:val="24"/>
          <w:szCs w:val="24"/>
          <w:lang w:val="en-GB"/>
        </w:rPr>
        <w:t>XGBoost</w:t>
      </w:r>
      <w:r w:rsidR="00065D75">
        <w:rPr>
          <w:rFonts w:ascii="Arial" w:hAnsi="Arial" w:cs="Arial"/>
          <w:sz w:val="24"/>
          <w:szCs w:val="24"/>
          <w:lang w:val="en-GB"/>
        </w:rPr>
        <w:t xml:space="preserve"> and </w:t>
      </w:r>
      <w:r w:rsidR="00065D75" w:rsidRPr="00065D75">
        <w:rPr>
          <w:rFonts w:ascii="Arial" w:hAnsi="Arial" w:cs="Arial"/>
          <w:sz w:val="24"/>
          <w:szCs w:val="24"/>
          <w:lang w:val="en-GB"/>
        </w:rPr>
        <w:t>AdaBoost</w:t>
      </w:r>
      <w:r w:rsidR="00065D75">
        <w:rPr>
          <w:rFonts w:ascii="Arial" w:hAnsi="Arial" w:cs="Arial"/>
          <w:sz w:val="24"/>
          <w:szCs w:val="24"/>
          <w:lang w:val="en-GB"/>
        </w:rPr>
        <w:t>.</w:t>
      </w:r>
      <w:r w:rsidR="00190028">
        <w:rPr>
          <w:rFonts w:ascii="Arial" w:hAnsi="Arial" w:cs="Arial"/>
          <w:sz w:val="24"/>
          <w:szCs w:val="24"/>
          <w:lang w:val="en-GB"/>
        </w:rPr>
        <w:t xml:space="preserve"> Each model </w:t>
      </w:r>
      <w:r w:rsidR="005C716A">
        <w:rPr>
          <w:rFonts w:ascii="Arial" w:hAnsi="Arial" w:cs="Arial"/>
          <w:sz w:val="24"/>
          <w:szCs w:val="24"/>
          <w:lang w:val="en-GB"/>
        </w:rPr>
        <w:t xml:space="preserve">has </w:t>
      </w:r>
      <w:r w:rsidR="00141289">
        <w:rPr>
          <w:rFonts w:ascii="Arial" w:hAnsi="Arial" w:cs="Arial"/>
          <w:sz w:val="24"/>
          <w:szCs w:val="24"/>
          <w:lang w:val="en-GB"/>
        </w:rPr>
        <w:t xml:space="preserve">its own </w:t>
      </w:r>
      <w:r w:rsidR="00B16C78">
        <w:rPr>
          <w:rFonts w:ascii="Arial" w:hAnsi="Arial" w:cs="Arial"/>
          <w:sz w:val="24"/>
          <w:szCs w:val="24"/>
          <w:lang w:val="en-GB"/>
        </w:rPr>
        <w:t xml:space="preserve">unique </w:t>
      </w:r>
      <w:r w:rsidR="00FF32AF">
        <w:rPr>
          <w:rFonts w:ascii="Arial" w:hAnsi="Arial" w:cs="Arial"/>
          <w:sz w:val="24"/>
          <w:szCs w:val="24"/>
          <w:lang w:val="en-GB"/>
        </w:rPr>
        <w:t>algorithm,</w:t>
      </w:r>
      <w:r w:rsidR="00141289">
        <w:rPr>
          <w:rFonts w:ascii="Arial" w:hAnsi="Arial" w:cs="Arial"/>
          <w:sz w:val="24"/>
          <w:szCs w:val="24"/>
          <w:lang w:val="en-GB"/>
        </w:rPr>
        <w:t xml:space="preserve"> and the accuracy may vary depending on the data being predicted. </w:t>
      </w:r>
    </w:p>
    <w:p w14:paraId="4297B080" w14:textId="6A6BAB45" w:rsidR="008B74E5" w:rsidRDefault="005F2B85" w:rsidP="00B26364">
      <w:pPr>
        <w:rPr>
          <w:rFonts w:ascii="Arial" w:hAnsi="Arial" w:cs="Arial"/>
          <w:sz w:val="24"/>
          <w:szCs w:val="24"/>
          <w:lang w:val="en-GB"/>
        </w:rPr>
      </w:pPr>
      <w:r>
        <w:rPr>
          <w:rFonts w:ascii="Arial" w:hAnsi="Arial" w:cs="Arial"/>
          <w:sz w:val="24"/>
          <w:szCs w:val="24"/>
          <w:lang w:val="en-GB"/>
        </w:rPr>
        <w:t xml:space="preserve">In </w:t>
      </w:r>
      <w:r w:rsidR="00E67BAF">
        <w:rPr>
          <w:rFonts w:ascii="Arial" w:hAnsi="Arial" w:cs="Arial"/>
          <w:sz w:val="24"/>
          <w:szCs w:val="24"/>
          <w:lang w:val="en-GB"/>
        </w:rPr>
        <w:t>the study ‘</w:t>
      </w:r>
      <w:r w:rsidR="00E67BAF" w:rsidRPr="00E67BAF">
        <w:rPr>
          <w:rFonts w:ascii="Arial" w:hAnsi="Arial" w:cs="Arial"/>
          <w:sz w:val="24"/>
          <w:szCs w:val="24"/>
          <w:lang w:val="en-GB"/>
        </w:rPr>
        <w:t xml:space="preserve">Demand Forecasting Using Coupling </w:t>
      </w:r>
      <w:proofErr w:type="gramStart"/>
      <w:r w:rsidR="00E67BAF" w:rsidRPr="00E67BAF">
        <w:rPr>
          <w:rFonts w:ascii="Arial" w:hAnsi="Arial" w:cs="Arial"/>
          <w:sz w:val="24"/>
          <w:szCs w:val="24"/>
          <w:lang w:val="en-GB"/>
        </w:rPr>
        <w:t>Of</w:t>
      </w:r>
      <w:proofErr w:type="gramEnd"/>
      <w:r w:rsidR="00E67BAF" w:rsidRPr="00E67BAF">
        <w:rPr>
          <w:rFonts w:ascii="Arial" w:hAnsi="Arial" w:cs="Arial"/>
          <w:sz w:val="24"/>
          <w:szCs w:val="24"/>
          <w:lang w:val="en-GB"/>
        </w:rPr>
        <w:t xml:space="preserve"> Machine Learning And Time Series Models For The Automotive After Market Sector</w:t>
      </w:r>
      <w:r w:rsidR="00E67BAF">
        <w:rPr>
          <w:rFonts w:ascii="Arial" w:hAnsi="Arial" w:cs="Arial"/>
          <w:sz w:val="24"/>
          <w:szCs w:val="24"/>
          <w:lang w:val="en-GB"/>
        </w:rPr>
        <w:t>’</w:t>
      </w:r>
      <w:r>
        <w:rPr>
          <w:rFonts w:ascii="Arial" w:hAnsi="Arial" w:cs="Arial"/>
          <w:sz w:val="24"/>
          <w:szCs w:val="24"/>
          <w:lang w:val="en-GB"/>
        </w:rPr>
        <w:t>,</w:t>
      </w:r>
      <w:r w:rsidR="00317BAD">
        <w:rPr>
          <w:rFonts w:ascii="Arial" w:hAnsi="Arial" w:cs="Arial"/>
          <w:sz w:val="24"/>
          <w:szCs w:val="24"/>
          <w:lang w:val="en-GB"/>
        </w:rPr>
        <w:t xml:space="preserve"> demand for automotive products is forecasted </w:t>
      </w:r>
      <w:r w:rsidR="00525D54">
        <w:rPr>
          <w:rFonts w:ascii="Arial" w:hAnsi="Arial" w:cs="Arial"/>
          <w:sz w:val="24"/>
          <w:szCs w:val="24"/>
          <w:lang w:val="en-GB"/>
        </w:rPr>
        <w:t>through different models u</w:t>
      </w:r>
      <w:r w:rsidR="00525D54" w:rsidRPr="00525D54">
        <w:rPr>
          <w:rFonts w:ascii="Arial" w:hAnsi="Arial" w:cs="Arial"/>
          <w:sz w:val="24"/>
          <w:szCs w:val="24"/>
          <w:lang w:val="en-GB"/>
        </w:rPr>
        <w:t>sing historical demand history data along with external factors that influence demand</w:t>
      </w:r>
      <w:r w:rsidR="00525D54">
        <w:rPr>
          <w:rFonts w:ascii="Arial" w:hAnsi="Arial" w:cs="Arial"/>
          <w:sz w:val="24"/>
          <w:szCs w:val="24"/>
          <w:lang w:val="en-GB"/>
        </w:rPr>
        <w:t xml:space="preserve">. </w:t>
      </w:r>
      <w:r>
        <w:rPr>
          <w:rFonts w:ascii="Arial" w:hAnsi="Arial" w:cs="Arial"/>
          <w:sz w:val="24"/>
          <w:szCs w:val="24"/>
          <w:lang w:val="en-GB"/>
        </w:rPr>
        <w:t xml:space="preserve">Machine Learning models and Time-Series models are split into two sections and subcategorised to compare the best model </w:t>
      </w:r>
      <w:sdt>
        <w:sdtPr>
          <w:rPr>
            <w:rFonts w:ascii="Arial" w:hAnsi="Arial" w:cs="Arial"/>
            <w:sz w:val="24"/>
            <w:szCs w:val="24"/>
            <w:lang w:val="en-GB"/>
          </w:rPr>
          <w:id w:val="-453869577"/>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Ami22 \l 2057 </w:instrText>
          </w:r>
          <w:r>
            <w:rPr>
              <w:rFonts w:ascii="Arial" w:hAnsi="Arial" w:cs="Arial"/>
              <w:sz w:val="24"/>
              <w:szCs w:val="24"/>
              <w:lang w:val="en-GB"/>
            </w:rPr>
            <w:fldChar w:fldCharType="separate"/>
          </w:r>
          <w:r w:rsidR="00B0732D" w:rsidRPr="00B0732D">
            <w:rPr>
              <w:rFonts w:ascii="Arial" w:hAnsi="Arial" w:cs="Arial"/>
              <w:noProof/>
              <w:sz w:val="24"/>
              <w:szCs w:val="24"/>
              <w:lang w:val="en-GB"/>
            </w:rPr>
            <w:t>[21]</w:t>
          </w:r>
          <w:r>
            <w:rPr>
              <w:rFonts w:ascii="Arial" w:hAnsi="Arial" w:cs="Arial"/>
              <w:sz w:val="24"/>
              <w:szCs w:val="24"/>
              <w:lang w:val="en-GB"/>
            </w:rPr>
            <w:fldChar w:fldCharType="end"/>
          </w:r>
        </w:sdtContent>
      </w:sdt>
      <w:r>
        <w:rPr>
          <w:rFonts w:ascii="Arial" w:hAnsi="Arial" w:cs="Arial"/>
          <w:sz w:val="24"/>
          <w:szCs w:val="24"/>
          <w:lang w:val="en-GB"/>
        </w:rPr>
        <w:t>.</w:t>
      </w:r>
      <w:r w:rsidR="00621252">
        <w:rPr>
          <w:rFonts w:ascii="Arial" w:hAnsi="Arial" w:cs="Arial"/>
          <w:sz w:val="24"/>
          <w:szCs w:val="24"/>
          <w:lang w:val="en-GB"/>
        </w:rPr>
        <w:t xml:space="preserve"> According to the researcher, it was found that the top 3 models of machine learning are ADA-boost, XGB boost and GBM. On the other hand, the top 3 models for time series models are Auto-ARIMA, Naïve, and Naïve-rept. </w:t>
      </w:r>
      <w:r w:rsidR="007C084B">
        <w:rPr>
          <w:rFonts w:ascii="Arial" w:hAnsi="Arial" w:cs="Arial"/>
          <w:sz w:val="24"/>
          <w:szCs w:val="24"/>
          <w:lang w:val="en-GB"/>
        </w:rPr>
        <w:t>The best model is then selected by calculating the Root Mean Squared Error (RMSE) of each model and choosing the approach with the smallest RMSE.</w:t>
      </w:r>
    </w:p>
    <w:p w14:paraId="73DFD41A" w14:textId="77777777" w:rsidR="001E7BD2" w:rsidRPr="00E402B2" w:rsidRDefault="001E7BD2" w:rsidP="00B26364">
      <w:pPr>
        <w:rPr>
          <w:rFonts w:ascii="Arial" w:hAnsi="Arial" w:cs="Arial"/>
          <w:sz w:val="24"/>
          <w:szCs w:val="24"/>
          <w:lang w:val="en-GB"/>
        </w:rPr>
      </w:pPr>
    </w:p>
    <w:p w14:paraId="56609580" w14:textId="393DEB01" w:rsidR="00250F53" w:rsidRPr="000B73C9" w:rsidRDefault="005D0C44" w:rsidP="000B73C9">
      <w:pPr>
        <w:pStyle w:val="Heading3"/>
        <w:rPr>
          <w:rStyle w:val="Hyperlink"/>
          <w:color w:val="1F3763" w:themeColor="accent1" w:themeShade="7F"/>
          <w:u w:val="none"/>
        </w:rPr>
      </w:pPr>
      <w:bookmarkStart w:id="23" w:name="_Toc135294486"/>
      <w:r w:rsidRPr="005D0C44">
        <w:rPr>
          <w:rStyle w:val="Hyperlink"/>
          <w:color w:val="1F3763" w:themeColor="accent1" w:themeShade="7F"/>
          <w:u w:val="none"/>
        </w:rPr>
        <w:t xml:space="preserve">2.3.3 </w:t>
      </w:r>
      <w:r w:rsidR="00977B0C" w:rsidRPr="005D0C44">
        <w:rPr>
          <w:rStyle w:val="Hyperlink"/>
          <w:color w:val="1F3763" w:themeColor="accent1" w:themeShade="7F"/>
          <w:u w:val="none"/>
        </w:rPr>
        <w:t>Related Studies</w:t>
      </w:r>
      <w:bookmarkEnd w:id="23"/>
    </w:p>
    <w:p w14:paraId="25440953" w14:textId="541E288D" w:rsidR="00786E45" w:rsidRDefault="00F542B3" w:rsidP="00110BBA">
      <w:pPr>
        <w:rPr>
          <w:rStyle w:val="Hyperlink"/>
          <w:rFonts w:ascii="Arial" w:hAnsi="Arial" w:cs="Arial"/>
          <w:color w:val="auto"/>
          <w:sz w:val="24"/>
          <w:szCs w:val="24"/>
          <w:u w:val="none"/>
          <w:lang w:val="en-GB"/>
        </w:rPr>
      </w:pPr>
      <w:r w:rsidRPr="008809DD">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1572619963"/>
          <w:citation/>
        </w:sdtPr>
        <w:sdtContent>
          <w:r w:rsidR="00BA3E8F" w:rsidRPr="008809DD">
            <w:rPr>
              <w:rStyle w:val="Hyperlink"/>
              <w:rFonts w:ascii="Arial" w:hAnsi="Arial" w:cs="Arial"/>
              <w:color w:val="auto"/>
              <w:sz w:val="24"/>
              <w:szCs w:val="24"/>
              <w:highlight w:val="yellow"/>
              <w:u w:val="none"/>
              <w:lang w:val="en-GB"/>
            </w:rPr>
            <w:fldChar w:fldCharType="begin"/>
          </w:r>
          <w:r w:rsidR="00BA3E8F" w:rsidRPr="008809DD">
            <w:rPr>
              <w:rStyle w:val="Hyperlink"/>
              <w:rFonts w:ascii="Arial" w:hAnsi="Arial" w:cs="Arial"/>
              <w:color w:val="auto"/>
              <w:sz w:val="24"/>
              <w:szCs w:val="24"/>
              <w:highlight w:val="yellow"/>
              <w:u w:val="none"/>
              <w:lang w:val="en-GB"/>
            </w:rPr>
            <w:instrText xml:space="preserve"> CITATION Aka22 \l 2057 </w:instrText>
          </w:r>
          <w:r w:rsidR="00BA3E8F" w:rsidRPr="008809DD">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[22]</w:t>
          </w:r>
          <w:r w:rsidR="00BA3E8F" w:rsidRPr="008809DD">
            <w:rPr>
              <w:rStyle w:val="Hyperlink"/>
              <w:rFonts w:ascii="Arial" w:hAnsi="Arial" w:cs="Arial"/>
              <w:color w:val="auto"/>
              <w:sz w:val="24"/>
              <w:szCs w:val="24"/>
              <w:highlight w:val="yellow"/>
              <w:u w:val="none"/>
              <w:lang w:val="en-GB"/>
            </w:rPr>
            <w:fldChar w:fldCharType="end"/>
          </w:r>
        </w:sdtContent>
      </w:sdt>
      <w:r w:rsidRPr="008809DD">
        <w:rPr>
          <w:rStyle w:val="Hyperlink"/>
          <w:rFonts w:ascii="Arial" w:hAnsi="Arial" w:cs="Arial"/>
          <w:color w:val="auto"/>
          <w:sz w:val="24"/>
          <w:szCs w:val="24"/>
          <w:highlight w:val="yellow"/>
          <w:u w:val="none"/>
          <w:lang w:val="en-GB"/>
        </w:rPr>
        <w:t xml:space="preserve">,store sales were predicted using </w:t>
      </w:r>
      <w:r w:rsidR="002E7783" w:rsidRPr="008809DD">
        <w:rPr>
          <w:rStyle w:val="Hyperlink"/>
          <w:rFonts w:ascii="Arial" w:hAnsi="Arial" w:cs="Arial"/>
          <w:color w:val="auto"/>
          <w:sz w:val="24"/>
          <w:szCs w:val="24"/>
          <w:highlight w:val="yellow"/>
          <w:u w:val="none"/>
          <w:lang w:val="en-GB"/>
        </w:rPr>
        <w:t xml:space="preserve">Linear Regression, </w:t>
      </w:r>
      <w:r w:rsidR="008F6583" w:rsidRPr="008809DD">
        <w:rPr>
          <w:rStyle w:val="Hyperlink"/>
          <w:rFonts w:ascii="Arial" w:hAnsi="Arial" w:cs="Arial"/>
          <w:color w:val="auto"/>
          <w:sz w:val="24"/>
          <w:szCs w:val="24"/>
          <w:highlight w:val="yellow"/>
          <w:u w:val="none"/>
          <w:lang w:val="en-GB"/>
        </w:rPr>
        <w:t>Random Forest and XGBoost</w:t>
      </w:r>
      <w:r w:rsidR="00964C86" w:rsidRPr="008809DD">
        <w:rPr>
          <w:rStyle w:val="Hyperlink"/>
          <w:rFonts w:ascii="Arial" w:hAnsi="Arial" w:cs="Arial"/>
          <w:color w:val="auto"/>
          <w:sz w:val="24"/>
          <w:szCs w:val="24"/>
          <w:highlight w:val="yellow"/>
          <w:u w:val="none"/>
          <w:lang w:val="en-GB"/>
        </w:rPr>
        <w:t xml:space="preserve"> models</w:t>
      </w:r>
      <w:r w:rsidR="008F6583" w:rsidRPr="008809DD">
        <w:rPr>
          <w:rStyle w:val="Hyperlink"/>
          <w:rFonts w:ascii="Arial" w:hAnsi="Arial" w:cs="Arial"/>
          <w:color w:val="auto"/>
          <w:sz w:val="24"/>
          <w:szCs w:val="24"/>
          <w:highlight w:val="yellow"/>
          <w:u w:val="none"/>
          <w:lang w:val="en-GB"/>
        </w:rPr>
        <w:t>.</w:t>
      </w:r>
      <w:r w:rsidR="00C42BAD" w:rsidRPr="008809DD">
        <w:rPr>
          <w:rStyle w:val="Hyperlink"/>
          <w:rFonts w:ascii="Arial" w:hAnsi="Arial" w:cs="Arial"/>
          <w:color w:val="auto"/>
          <w:sz w:val="24"/>
          <w:szCs w:val="24"/>
          <w:highlight w:val="yellow"/>
          <w:u w:val="none"/>
          <w:lang w:val="en-GB"/>
        </w:rPr>
        <w:t xml:space="preserve"> </w:t>
      </w:r>
      <w:r w:rsidR="002E7783" w:rsidRPr="008809DD">
        <w:rPr>
          <w:rStyle w:val="Hyperlink"/>
          <w:rFonts w:ascii="Arial" w:hAnsi="Arial" w:cs="Arial"/>
          <w:color w:val="auto"/>
          <w:sz w:val="24"/>
          <w:szCs w:val="24"/>
          <w:highlight w:val="yellow"/>
          <w:u w:val="none"/>
          <w:lang w:val="en-GB"/>
        </w:rPr>
        <w:t xml:space="preserve">The Linear Regression model’s performance was so poor, that it was not included in the paper. </w:t>
      </w:r>
      <w:r w:rsidR="008809DD" w:rsidRPr="008809DD">
        <w:rPr>
          <w:rStyle w:val="Hyperlink"/>
          <w:rFonts w:ascii="Arial" w:hAnsi="Arial" w:cs="Arial"/>
          <w:color w:val="auto"/>
          <w:sz w:val="24"/>
          <w:szCs w:val="24"/>
          <w:highlight w:val="yellow"/>
          <w:u w:val="none"/>
          <w:lang w:val="en-GB"/>
        </w:rPr>
        <w:t xml:space="preserve">The dataset used contained approximately 2.94 million observations and had 6 variables. </w:t>
      </w:r>
      <w:r w:rsidR="00335C1B" w:rsidRPr="008809DD">
        <w:rPr>
          <w:rStyle w:val="Hyperlink"/>
          <w:rFonts w:ascii="Arial" w:hAnsi="Arial" w:cs="Arial"/>
          <w:color w:val="auto"/>
          <w:sz w:val="24"/>
          <w:szCs w:val="24"/>
          <w:highlight w:val="yellow"/>
          <w:u w:val="none"/>
          <w:lang w:val="en-GB"/>
        </w:rPr>
        <w:t>In this scenario</w:t>
      </w:r>
      <w:r w:rsidR="00D73E35" w:rsidRPr="008809DD">
        <w:rPr>
          <w:rStyle w:val="Hyperlink"/>
          <w:rFonts w:ascii="Arial" w:hAnsi="Arial" w:cs="Arial"/>
          <w:color w:val="auto"/>
          <w:sz w:val="24"/>
          <w:szCs w:val="24"/>
          <w:highlight w:val="yellow"/>
          <w:u w:val="none"/>
          <w:lang w:val="en-GB"/>
        </w:rPr>
        <w:t>,</w:t>
      </w:r>
      <w:r w:rsidR="00335C1B" w:rsidRPr="008809DD">
        <w:rPr>
          <w:rStyle w:val="Hyperlink"/>
          <w:rFonts w:ascii="Arial" w:hAnsi="Arial" w:cs="Arial"/>
          <w:color w:val="auto"/>
          <w:sz w:val="24"/>
          <w:szCs w:val="24"/>
          <w:highlight w:val="yellow"/>
          <w:u w:val="none"/>
          <w:lang w:val="en-GB"/>
        </w:rPr>
        <w:t xml:space="preserve"> t</w:t>
      </w:r>
      <w:r w:rsidR="003C7D5D" w:rsidRPr="008809DD">
        <w:rPr>
          <w:rStyle w:val="Hyperlink"/>
          <w:rFonts w:ascii="Arial" w:hAnsi="Arial" w:cs="Arial"/>
          <w:color w:val="auto"/>
          <w:sz w:val="24"/>
          <w:szCs w:val="24"/>
          <w:highlight w:val="yellow"/>
          <w:u w:val="none"/>
          <w:lang w:val="en-GB"/>
        </w:rPr>
        <w:t xml:space="preserve">he </w:t>
      </w:r>
      <w:r w:rsidR="008F6583" w:rsidRPr="008809DD">
        <w:rPr>
          <w:rStyle w:val="Hyperlink"/>
          <w:rFonts w:ascii="Arial" w:hAnsi="Arial" w:cs="Arial"/>
          <w:color w:val="auto"/>
          <w:sz w:val="24"/>
          <w:szCs w:val="24"/>
          <w:highlight w:val="yellow"/>
          <w:u w:val="none"/>
          <w:lang w:val="en-GB"/>
        </w:rPr>
        <w:t xml:space="preserve">XGBoost </w:t>
      </w:r>
      <w:r w:rsidR="00D73E35" w:rsidRPr="008809DD">
        <w:rPr>
          <w:rStyle w:val="Hyperlink"/>
          <w:rFonts w:ascii="Arial" w:hAnsi="Arial" w:cs="Arial"/>
          <w:color w:val="auto"/>
          <w:sz w:val="24"/>
          <w:szCs w:val="24"/>
          <w:highlight w:val="yellow"/>
          <w:u w:val="none"/>
          <w:lang w:val="en-GB"/>
        </w:rPr>
        <w:t>gained the best results</w:t>
      </w:r>
      <w:r w:rsidR="008F6583" w:rsidRPr="008809DD">
        <w:rPr>
          <w:rStyle w:val="Hyperlink"/>
          <w:rFonts w:ascii="Arial" w:hAnsi="Arial" w:cs="Arial"/>
          <w:color w:val="auto"/>
          <w:sz w:val="24"/>
          <w:szCs w:val="24"/>
          <w:highlight w:val="yellow"/>
          <w:u w:val="none"/>
          <w:lang w:val="en-GB"/>
        </w:rPr>
        <w:t xml:space="preserve">, obtaining an RMSE of </w:t>
      </w:r>
      <w:r w:rsidR="00224D84" w:rsidRPr="008809DD">
        <w:rPr>
          <w:rStyle w:val="Hyperlink"/>
          <w:rFonts w:ascii="Arial" w:hAnsi="Arial" w:cs="Arial"/>
          <w:color w:val="auto"/>
          <w:sz w:val="24"/>
          <w:szCs w:val="24"/>
          <w:highlight w:val="yellow"/>
          <w:u w:val="none"/>
          <w:lang w:val="en-GB"/>
        </w:rPr>
        <w:t>3.8</w:t>
      </w:r>
      <w:r w:rsidR="00E21389">
        <w:rPr>
          <w:rStyle w:val="Hyperlink"/>
          <w:rFonts w:ascii="Arial" w:hAnsi="Arial" w:cs="Arial"/>
          <w:color w:val="auto"/>
          <w:sz w:val="24"/>
          <w:szCs w:val="24"/>
          <w:highlight w:val="yellow"/>
          <w:u w:val="none"/>
          <w:lang w:val="en-GB"/>
        </w:rPr>
        <w:t>6</w:t>
      </w:r>
      <w:r w:rsidR="00224D84" w:rsidRPr="008809DD">
        <w:rPr>
          <w:rStyle w:val="Hyperlink"/>
          <w:rFonts w:ascii="Arial" w:hAnsi="Arial" w:cs="Arial"/>
          <w:color w:val="auto"/>
          <w:sz w:val="24"/>
          <w:szCs w:val="24"/>
          <w:highlight w:val="yellow"/>
          <w:u w:val="none"/>
          <w:lang w:val="en-GB"/>
        </w:rPr>
        <w:t xml:space="preserve"> </w:t>
      </w:r>
      <w:r w:rsidR="00BB730D" w:rsidRPr="008809DD">
        <w:rPr>
          <w:rStyle w:val="Hyperlink"/>
          <w:rFonts w:ascii="Arial" w:hAnsi="Arial" w:cs="Arial"/>
          <w:color w:val="auto"/>
          <w:sz w:val="24"/>
          <w:szCs w:val="24"/>
          <w:highlight w:val="yellow"/>
          <w:u w:val="none"/>
          <w:lang w:val="en-GB"/>
        </w:rPr>
        <w:t>and</w:t>
      </w:r>
      <w:r w:rsidR="00D73E35" w:rsidRPr="008809DD">
        <w:rPr>
          <w:rStyle w:val="Hyperlink"/>
          <w:rFonts w:ascii="Arial" w:hAnsi="Arial" w:cs="Arial"/>
          <w:color w:val="auto"/>
          <w:sz w:val="24"/>
          <w:szCs w:val="24"/>
          <w:highlight w:val="yellow"/>
          <w:u w:val="none"/>
          <w:lang w:val="en-GB"/>
        </w:rPr>
        <w:t xml:space="preserve"> an accuracy of </w:t>
      </w:r>
      <w:r w:rsidR="003A3C2B" w:rsidRPr="008809DD">
        <w:rPr>
          <w:rStyle w:val="Hyperlink"/>
          <w:rFonts w:ascii="Arial" w:hAnsi="Arial" w:cs="Arial"/>
          <w:color w:val="auto"/>
          <w:sz w:val="24"/>
          <w:szCs w:val="24"/>
          <w:highlight w:val="yellow"/>
          <w:u w:val="none"/>
          <w:lang w:val="en-GB"/>
        </w:rPr>
        <w:t>68</w:t>
      </w:r>
      <w:r w:rsidR="00D73E35" w:rsidRPr="008809DD">
        <w:rPr>
          <w:rStyle w:val="Hyperlink"/>
          <w:rFonts w:ascii="Arial" w:hAnsi="Arial" w:cs="Arial"/>
          <w:color w:val="auto"/>
          <w:sz w:val="24"/>
          <w:szCs w:val="24"/>
          <w:highlight w:val="yellow"/>
          <w:u w:val="none"/>
          <w:lang w:val="en-GB"/>
        </w:rPr>
        <w:t>%,</w:t>
      </w:r>
      <w:r w:rsidR="001E1A69" w:rsidRPr="008809DD">
        <w:rPr>
          <w:rStyle w:val="Hyperlink"/>
          <w:rFonts w:ascii="Arial" w:hAnsi="Arial" w:cs="Arial"/>
          <w:color w:val="auto"/>
          <w:sz w:val="24"/>
          <w:szCs w:val="24"/>
          <w:highlight w:val="yellow"/>
          <w:u w:val="none"/>
          <w:lang w:val="en-GB"/>
        </w:rPr>
        <w:t xml:space="preserve"> </w:t>
      </w:r>
      <w:r w:rsidR="008F6583" w:rsidRPr="008809DD">
        <w:rPr>
          <w:rStyle w:val="Hyperlink"/>
          <w:rFonts w:ascii="Arial" w:hAnsi="Arial" w:cs="Arial"/>
          <w:color w:val="auto"/>
          <w:sz w:val="24"/>
          <w:szCs w:val="24"/>
          <w:highlight w:val="yellow"/>
          <w:u w:val="none"/>
          <w:lang w:val="en-GB"/>
        </w:rPr>
        <w:t xml:space="preserve">while Random Forest obtained an RMSE of </w:t>
      </w:r>
      <w:r w:rsidR="00224D84" w:rsidRPr="008809DD">
        <w:rPr>
          <w:rStyle w:val="Hyperlink"/>
          <w:rFonts w:ascii="Arial" w:hAnsi="Arial" w:cs="Arial"/>
          <w:color w:val="auto"/>
          <w:sz w:val="24"/>
          <w:szCs w:val="24"/>
          <w:highlight w:val="yellow"/>
          <w:u w:val="none"/>
          <w:lang w:val="en-GB"/>
        </w:rPr>
        <w:t xml:space="preserve">5.13371 </w:t>
      </w:r>
      <w:r w:rsidR="001E1A69" w:rsidRPr="008809DD">
        <w:rPr>
          <w:rStyle w:val="Hyperlink"/>
          <w:rFonts w:ascii="Arial" w:hAnsi="Arial" w:cs="Arial"/>
          <w:color w:val="auto"/>
          <w:sz w:val="24"/>
          <w:szCs w:val="24"/>
          <w:highlight w:val="yellow"/>
          <w:u w:val="none"/>
          <w:lang w:val="en-GB"/>
        </w:rPr>
        <w:t xml:space="preserve">and an accuracy of </w:t>
      </w:r>
      <w:r w:rsidR="003A3C2B" w:rsidRPr="008809DD">
        <w:rPr>
          <w:rStyle w:val="Hyperlink"/>
          <w:rFonts w:ascii="Arial" w:hAnsi="Arial" w:cs="Arial"/>
          <w:color w:val="auto"/>
          <w:sz w:val="24"/>
          <w:szCs w:val="24"/>
          <w:highlight w:val="yellow"/>
          <w:u w:val="none"/>
          <w:lang w:val="en-GB"/>
        </w:rPr>
        <w:t>43</w:t>
      </w:r>
      <w:r w:rsidR="001E1A69" w:rsidRPr="008809DD">
        <w:rPr>
          <w:rStyle w:val="Hyperlink"/>
          <w:rFonts w:ascii="Arial" w:hAnsi="Arial" w:cs="Arial"/>
          <w:color w:val="auto"/>
          <w:sz w:val="24"/>
          <w:szCs w:val="24"/>
          <w:highlight w:val="yellow"/>
          <w:u w:val="none"/>
          <w:lang w:val="en-GB"/>
        </w:rPr>
        <w:t>%</w:t>
      </w:r>
      <w:r w:rsidR="008F6583" w:rsidRPr="008809DD">
        <w:rPr>
          <w:rStyle w:val="Hyperlink"/>
          <w:rFonts w:ascii="Arial" w:hAnsi="Arial" w:cs="Arial"/>
          <w:color w:val="auto"/>
          <w:sz w:val="24"/>
          <w:szCs w:val="24"/>
          <w:highlight w:val="yellow"/>
          <w:u w:val="none"/>
          <w:lang w:val="en-GB"/>
        </w:rPr>
        <w:t>.</w:t>
      </w:r>
    </w:p>
    <w:p w14:paraId="7B6343AE" w14:textId="0F65BFCD" w:rsidR="002C1480" w:rsidRDefault="00D4223F"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As proposed by </w:t>
      </w:r>
      <w:sdt>
        <w:sdtPr>
          <w:rPr>
            <w:rStyle w:val="Hyperlink"/>
            <w:rFonts w:ascii="Arial" w:hAnsi="Arial" w:cs="Arial"/>
            <w:color w:val="auto"/>
            <w:sz w:val="24"/>
            <w:szCs w:val="24"/>
            <w:u w:val="none"/>
            <w:lang w:val="en-GB"/>
          </w:rPr>
          <w:id w:val="-954245730"/>
          <w:citation/>
        </w:sdtPr>
        <w:sdtContent>
          <w:r w:rsidR="00B34B8C">
            <w:rPr>
              <w:rStyle w:val="Hyperlink"/>
              <w:rFonts w:ascii="Arial" w:hAnsi="Arial" w:cs="Arial"/>
              <w:color w:val="auto"/>
              <w:sz w:val="24"/>
              <w:szCs w:val="24"/>
              <w:u w:val="none"/>
              <w:lang w:val="en-GB"/>
            </w:rPr>
            <w:fldChar w:fldCharType="begin"/>
          </w:r>
          <w:r w:rsidR="00B34B8C">
            <w:rPr>
              <w:rStyle w:val="Hyperlink"/>
              <w:rFonts w:ascii="Arial" w:hAnsi="Arial" w:cs="Arial"/>
              <w:color w:val="auto"/>
              <w:sz w:val="24"/>
              <w:szCs w:val="24"/>
              <w:u w:val="none"/>
              <w:lang w:val="en-GB"/>
            </w:rPr>
            <w:instrText xml:space="preserve"> CITATION Jui16 \l 2057 </w:instrText>
          </w:r>
          <w:r w:rsidR="00B34B8C">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[23]</w:t>
          </w:r>
          <w:r w:rsidR="00B34B8C">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to </w:t>
      </w:r>
      <w:r w:rsidR="00412AEB">
        <w:rPr>
          <w:rStyle w:val="Hyperlink"/>
          <w:rFonts w:ascii="Arial" w:hAnsi="Arial" w:cs="Arial"/>
          <w:color w:val="auto"/>
          <w:sz w:val="24"/>
          <w:szCs w:val="24"/>
          <w:u w:val="none"/>
          <w:lang w:val="en-GB"/>
        </w:rPr>
        <w:t>forecast cos</w:t>
      </w:r>
      <w:r>
        <w:rPr>
          <w:rStyle w:val="Hyperlink"/>
          <w:rFonts w:ascii="Arial" w:hAnsi="Arial" w:cs="Arial"/>
          <w:color w:val="auto"/>
          <w:sz w:val="24"/>
          <w:szCs w:val="24"/>
          <w:u w:val="none"/>
          <w:lang w:val="en-GB"/>
        </w:rPr>
        <w:t xml:space="preserve">metics sales, </w:t>
      </w:r>
      <w:r w:rsidR="00C402BA">
        <w:rPr>
          <w:rStyle w:val="Hyperlink"/>
          <w:rFonts w:ascii="Arial" w:hAnsi="Arial" w:cs="Arial"/>
          <w:color w:val="auto"/>
          <w:sz w:val="24"/>
          <w:szCs w:val="24"/>
          <w:u w:val="none"/>
          <w:lang w:val="en-GB"/>
        </w:rPr>
        <w:t xml:space="preserve">the most appropriate method is </w:t>
      </w:r>
      <w:r>
        <w:rPr>
          <w:rStyle w:val="Hyperlink"/>
          <w:rFonts w:ascii="Arial" w:hAnsi="Arial" w:cs="Arial"/>
          <w:color w:val="auto"/>
          <w:sz w:val="24"/>
          <w:szCs w:val="24"/>
          <w:u w:val="none"/>
          <w:lang w:val="en-GB"/>
        </w:rPr>
        <w:t xml:space="preserve">LS-SVM. In this paper, the three models which were used are </w:t>
      </w:r>
      <w:r w:rsidRPr="00D4223F">
        <w:rPr>
          <w:rStyle w:val="Hyperlink"/>
          <w:rFonts w:ascii="Arial" w:hAnsi="Arial" w:cs="Arial"/>
          <w:color w:val="auto"/>
          <w:sz w:val="24"/>
          <w:szCs w:val="24"/>
          <w:u w:val="none"/>
          <w:lang w:val="en-GB"/>
        </w:rPr>
        <w:t>BPNN, LS-SVM and AR model</w:t>
      </w:r>
      <w:r>
        <w:rPr>
          <w:rStyle w:val="Hyperlink"/>
          <w:rFonts w:ascii="Arial" w:hAnsi="Arial" w:cs="Arial"/>
          <w:color w:val="auto"/>
          <w:sz w:val="24"/>
          <w:szCs w:val="24"/>
          <w:u w:val="none"/>
          <w:lang w:val="en-GB"/>
        </w:rPr>
        <w:t xml:space="preserve">. </w:t>
      </w:r>
      <w:r w:rsidR="004C79BE">
        <w:rPr>
          <w:rStyle w:val="Hyperlink"/>
          <w:rFonts w:ascii="Arial" w:hAnsi="Arial" w:cs="Arial"/>
          <w:color w:val="auto"/>
          <w:sz w:val="24"/>
          <w:szCs w:val="24"/>
          <w:u w:val="none"/>
          <w:lang w:val="en-GB"/>
        </w:rPr>
        <w:t xml:space="preserve">In terms of </w:t>
      </w:r>
      <w:r w:rsidR="00E34592" w:rsidRPr="00E34592">
        <w:rPr>
          <w:rStyle w:val="Hyperlink"/>
          <w:rFonts w:ascii="Arial" w:hAnsi="Arial" w:cs="Arial"/>
          <w:color w:val="auto"/>
          <w:sz w:val="24"/>
          <w:szCs w:val="24"/>
          <w:u w:val="none"/>
          <w:lang w:val="en-GB"/>
        </w:rPr>
        <w:t>Mean absolute percentage error</w:t>
      </w:r>
      <w:r w:rsidR="004C79BE">
        <w:rPr>
          <w:rStyle w:val="Hyperlink"/>
          <w:rFonts w:ascii="Arial" w:hAnsi="Arial" w:cs="Arial"/>
          <w:color w:val="auto"/>
          <w:sz w:val="24"/>
          <w:szCs w:val="24"/>
          <w:u w:val="none"/>
          <w:lang w:val="en-GB"/>
        </w:rPr>
        <w:t xml:space="preserve"> (MAPE), LS-SVM test resulted in 9.21%, BPNN test resulted in 12.56% while the AR model resulted in 17.13%. When evaluating the models using the </w:t>
      </w:r>
      <w:r w:rsidR="004C79BE" w:rsidRPr="004C79BE">
        <w:rPr>
          <w:rStyle w:val="Hyperlink"/>
          <w:rFonts w:ascii="Arial" w:hAnsi="Arial" w:cs="Arial"/>
          <w:color w:val="auto"/>
          <w:sz w:val="24"/>
          <w:szCs w:val="24"/>
          <w:u w:val="none"/>
          <w:lang w:val="en-GB"/>
        </w:rPr>
        <w:t>Pearson Correlation Coefficient</w:t>
      </w:r>
      <w:r w:rsidR="004C79BE">
        <w:rPr>
          <w:rStyle w:val="Hyperlink"/>
          <w:rFonts w:ascii="Arial" w:hAnsi="Arial" w:cs="Arial"/>
          <w:color w:val="auto"/>
          <w:sz w:val="24"/>
          <w:szCs w:val="24"/>
          <w:u w:val="none"/>
          <w:lang w:val="en-GB"/>
        </w:rPr>
        <w:t xml:space="preserve">, LS-SVM had the highest correlation of 0.9084, BPNN had a correlation of 0.8628 while the AR model had </w:t>
      </w:r>
      <w:r w:rsidR="00C534CA">
        <w:rPr>
          <w:rStyle w:val="Hyperlink"/>
          <w:rFonts w:ascii="Arial" w:hAnsi="Arial" w:cs="Arial"/>
          <w:color w:val="auto"/>
          <w:sz w:val="24"/>
          <w:szCs w:val="24"/>
          <w:u w:val="none"/>
          <w:lang w:val="en-GB"/>
        </w:rPr>
        <w:t>the least</w:t>
      </w:r>
      <w:r w:rsidR="004C79BE">
        <w:rPr>
          <w:rStyle w:val="Hyperlink"/>
          <w:rFonts w:ascii="Arial" w:hAnsi="Arial" w:cs="Arial"/>
          <w:color w:val="auto"/>
          <w:sz w:val="24"/>
          <w:szCs w:val="24"/>
          <w:u w:val="none"/>
          <w:lang w:val="en-GB"/>
        </w:rPr>
        <w:t xml:space="preserve"> correlation of 0.8076. </w:t>
      </w:r>
    </w:p>
    <w:p w14:paraId="56220D10" w14:textId="3D6C3798" w:rsidR="00DF4E21" w:rsidRDefault="005420C3" w:rsidP="00110BBA">
      <w:pPr>
        <w:rPr>
          <w:rStyle w:val="Hyperlink"/>
          <w:rFonts w:ascii="Arial" w:hAnsi="Arial" w:cs="Arial"/>
          <w:color w:val="auto"/>
          <w:sz w:val="24"/>
          <w:szCs w:val="24"/>
          <w:u w:val="none"/>
          <w:lang w:val="en-GB"/>
        </w:rPr>
      </w:pPr>
      <w:r w:rsidRPr="00041A2E">
        <w:rPr>
          <w:rStyle w:val="Hyperlink"/>
          <w:rFonts w:ascii="Arial" w:hAnsi="Arial" w:cs="Arial"/>
          <w:color w:val="auto"/>
          <w:sz w:val="24"/>
          <w:szCs w:val="24"/>
          <w:highlight w:val="yellow"/>
          <w:u w:val="none"/>
          <w:lang w:val="en-GB"/>
        </w:rPr>
        <w:t xml:space="preserve">In a study conducted by </w:t>
      </w:r>
      <w:sdt>
        <w:sdtPr>
          <w:rPr>
            <w:rStyle w:val="Hyperlink"/>
            <w:rFonts w:ascii="Arial" w:hAnsi="Arial" w:cs="Arial"/>
            <w:color w:val="auto"/>
            <w:sz w:val="24"/>
            <w:szCs w:val="24"/>
            <w:highlight w:val="yellow"/>
            <w:u w:val="none"/>
            <w:lang w:val="en-GB"/>
          </w:rPr>
          <w:id w:val="-353028596"/>
          <w:citation/>
        </w:sdtPr>
        <w:sdtContent>
          <w:r w:rsidRPr="00041A2E">
            <w:rPr>
              <w:rStyle w:val="Hyperlink"/>
              <w:rFonts w:ascii="Arial" w:hAnsi="Arial" w:cs="Arial"/>
              <w:color w:val="auto"/>
              <w:sz w:val="24"/>
              <w:szCs w:val="24"/>
              <w:highlight w:val="yellow"/>
              <w:u w:val="none"/>
              <w:lang w:val="en-GB"/>
            </w:rPr>
            <w:fldChar w:fldCharType="begin"/>
          </w:r>
          <w:r w:rsidRPr="00041A2E">
            <w:rPr>
              <w:rStyle w:val="Hyperlink"/>
              <w:rFonts w:ascii="Arial" w:hAnsi="Arial" w:cs="Arial"/>
              <w:color w:val="auto"/>
              <w:sz w:val="24"/>
              <w:szCs w:val="24"/>
              <w:highlight w:val="yellow"/>
              <w:u w:val="none"/>
              <w:lang w:val="en-GB"/>
            </w:rPr>
            <w:instrText xml:space="preserve"> CITATION Muh22 \l 2057 </w:instrText>
          </w:r>
          <w:r w:rsidRPr="00041A2E">
            <w:rPr>
              <w:rStyle w:val="Hyperlink"/>
              <w:rFonts w:ascii="Arial" w:hAnsi="Arial" w:cs="Arial"/>
              <w:color w:val="auto"/>
              <w:sz w:val="24"/>
              <w:szCs w:val="24"/>
              <w:highlight w:val="yellow"/>
              <w:u w:val="none"/>
              <w:lang w:val="en-GB"/>
            </w:rPr>
            <w:fldChar w:fldCharType="separate"/>
          </w:r>
          <w:r w:rsidR="00B0732D" w:rsidRPr="00B0732D">
            <w:rPr>
              <w:rFonts w:ascii="Arial" w:hAnsi="Arial" w:cs="Arial"/>
              <w:noProof/>
              <w:sz w:val="24"/>
              <w:szCs w:val="24"/>
              <w:highlight w:val="yellow"/>
              <w:lang w:val="en-GB"/>
            </w:rPr>
            <w:t>[24]</w:t>
          </w:r>
          <w:r w:rsidRPr="00041A2E">
            <w:rPr>
              <w:rStyle w:val="Hyperlink"/>
              <w:rFonts w:ascii="Arial" w:hAnsi="Arial" w:cs="Arial"/>
              <w:color w:val="auto"/>
              <w:sz w:val="24"/>
              <w:szCs w:val="24"/>
              <w:highlight w:val="yellow"/>
              <w:u w:val="none"/>
              <w:lang w:val="en-GB"/>
            </w:rPr>
            <w:fldChar w:fldCharType="end"/>
          </w:r>
        </w:sdtContent>
      </w:sdt>
      <w:r w:rsidRPr="00041A2E">
        <w:rPr>
          <w:rStyle w:val="Hyperlink"/>
          <w:rFonts w:ascii="Arial" w:hAnsi="Arial" w:cs="Arial"/>
          <w:color w:val="auto"/>
          <w:sz w:val="24"/>
          <w:szCs w:val="24"/>
          <w:highlight w:val="yellow"/>
          <w:u w:val="none"/>
          <w:lang w:val="en-GB"/>
        </w:rPr>
        <w:t xml:space="preserve">, </w:t>
      </w:r>
      <w:r w:rsidR="00776FA1" w:rsidRPr="00041A2E">
        <w:rPr>
          <w:rStyle w:val="Hyperlink"/>
          <w:rFonts w:ascii="Arial" w:hAnsi="Arial" w:cs="Arial"/>
          <w:color w:val="auto"/>
          <w:sz w:val="24"/>
          <w:szCs w:val="24"/>
          <w:highlight w:val="yellow"/>
          <w:u w:val="none"/>
          <w:lang w:val="en-GB"/>
        </w:rPr>
        <w:t xml:space="preserve">it was stated that </w:t>
      </w:r>
      <w:r w:rsidRPr="00041A2E">
        <w:rPr>
          <w:rStyle w:val="Hyperlink"/>
          <w:rFonts w:ascii="Arial" w:hAnsi="Arial" w:cs="Arial"/>
          <w:color w:val="auto"/>
          <w:sz w:val="24"/>
          <w:szCs w:val="24"/>
          <w:highlight w:val="yellow"/>
          <w:u w:val="none"/>
          <w:lang w:val="en-GB"/>
        </w:rPr>
        <w:t>sales forecasting is the most challenging task for the inventory management, marketing, customer service and Business financial planning for the retail industry</w:t>
      </w:r>
      <w:r w:rsidR="00776FA1" w:rsidRPr="00041A2E">
        <w:rPr>
          <w:rStyle w:val="Hyperlink"/>
          <w:rFonts w:ascii="Arial" w:hAnsi="Arial" w:cs="Arial"/>
          <w:color w:val="auto"/>
          <w:sz w:val="24"/>
          <w:szCs w:val="24"/>
          <w:highlight w:val="yellow"/>
          <w:u w:val="none"/>
          <w:lang w:val="en-GB"/>
        </w:rPr>
        <w:t>.</w:t>
      </w:r>
      <w:r w:rsidR="00034464" w:rsidRPr="00041A2E">
        <w:rPr>
          <w:rStyle w:val="Hyperlink"/>
          <w:rFonts w:ascii="Arial" w:hAnsi="Arial" w:cs="Arial"/>
          <w:color w:val="auto"/>
          <w:sz w:val="24"/>
          <w:szCs w:val="24"/>
          <w:highlight w:val="yellow"/>
          <w:u w:val="none"/>
          <w:lang w:val="en-GB"/>
        </w:rPr>
        <w:t xml:space="preserve"> </w:t>
      </w:r>
      <w:r w:rsidR="00AF42E2" w:rsidRPr="00041A2E">
        <w:rPr>
          <w:rStyle w:val="Hyperlink"/>
          <w:rFonts w:ascii="Arial" w:hAnsi="Arial" w:cs="Arial"/>
          <w:color w:val="auto"/>
          <w:sz w:val="24"/>
          <w:szCs w:val="24"/>
          <w:highlight w:val="yellow"/>
          <w:u w:val="none"/>
          <w:lang w:val="en-GB"/>
        </w:rPr>
        <w:t>Therefore,</w:t>
      </w:r>
      <w:r w:rsidR="00034464" w:rsidRPr="00041A2E">
        <w:rPr>
          <w:rStyle w:val="Hyperlink"/>
          <w:rFonts w:ascii="Arial" w:hAnsi="Arial" w:cs="Arial"/>
          <w:color w:val="auto"/>
          <w:sz w:val="24"/>
          <w:szCs w:val="24"/>
          <w:highlight w:val="yellow"/>
          <w:u w:val="none"/>
          <w:lang w:val="en-GB"/>
        </w:rPr>
        <w:t xml:space="preserve"> they used different machine learning techniques to perform predictive analysis of retail sales data.</w:t>
      </w:r>
      <w:r w:rsidR="003F0F8D" w:rsidRPr="00041A2E">
        <w:rPr>
          <w:rStyle w:val="Hyperlink"/>
          <w:rFonts w:ascii="Arial" w:hAnsi="Arial" w:cs="Arial"/>
          <w:color w:val="auto"/>
          <w:sz w:val="24"/>
          <w:szCs w:val="24"/>
          <w:highlight w:val="yellow"/>
          <w:u w:val="none"/>
          <w:lang w:val="en-GB"/>
        </w:rPr>
        <w:t xml:space="preserve"> The regression models used were Linear regression, Random Forest Regression and Gradient Boosting Regression, while the time series models used were ARIMA and LSTM.</w:t>
      </w:r>
      <w:r w:rsidR="006F1AA0" w:rsidRPr="00041A2E">
        <w:rPr>
          <w:rStyle w:val="Hyperlink"/>
          <w:rFonts w:ascii="Arial" w:hAnsi="Arial" w:cs="Arial"/>
          <w:color w:val="auto"/>
          <w:sz w:val="24"/>
          <w:szCs w:val="24"/>
          <w:highlight w:val="yellow"/>
          <w:u w:val="none"/>
          <w:lang w:val="en-GB"/>
        </w:rPr>
        <w:t xml:space="preserve"> </w:t>
      </w:r>
      <w:r w:rsidR="00931115" w:rsidRPr="00041A2E">
        <w:rPr>
          <w:rStyle w:val="Hyperlink"/>
          <w:rFonts w:ascii="Arial" w:hAnsi="Arial" w:cs="Arial"/>
          <w:color w:val="auto"/>
          <w:sz w:val="24"/>
          <w:szCs w:val="24"/>
          <w:highlight w:val="yellow"/>
          <w:u w:val="none"/>
          <w:lang w:val="en-GB"/>
        </w:rPr>
        <w:t xml:space="preserve">The results show that Gradient Boosting Regression performed </w:t>
      </w:r>
      <w:r w:rsidR="005321D6" w:rsidRPr="00041A2E">
        <w:rPr>
          <w:rStyle w:val="Hyperlink"/>
          <w:rFonts w:ascii="Arial" w:hAnsi="Arial" w:cs="Arial"/>
          <w:color w:val="auto"/>
          <w:sz w:val="24"/>
          <w:szCs w:val="24"/>
          <w:highlight w:val="yellow"/>
          <w:u w:val="none"/>
          <w:lang w:val="en-GB"/>
        </w:rPr>
        <w:t xml:space="preserve">best with an </w:t>
      </w:r>
      <w:r w:rsidR="005321D6" w:rsidRPr="00041A2E">
        <w:rPr>
          <w:rStyle w:val="Hyperlink"/>
          <w:rFonts w:ascii="Arial" w:hAnsi="Arial" w:cs="Arial"/>
          <w:color w:val="auto"/>
          <w:sz w:val="24"/>
          <w:szCs w:val="24"/>
          <w:highlight w:val="yellow"/>
          <w:u w:val="none"/>
          <w:lang w:val="en-GB"/>
        </w:rPr>
        <w:lastRenderedPageBreak/>
        <w:t xml:space="preserve">RMSE of 0.63 followed by Random Forest with an RMSE of 0.69. </w:t>
      </w:r>
      <w:r w:rsidR="00BC2B57" w:rsidRPr="00041A2E">
        <w:rPr>
          <w:rStyle w:val="Hyperlink"/>
          <w:rFonts w:ascii="Arial" w:hAnsi="Arial" w:cs="Arial"/>
          <w:color w:val="auto"/>
          <w:sz w:val="24"/>
          <w:szCs w:val="24"/>
          <w:highlight w:val="yellow"/>
          <w:u w:val="none"/>
          <w:lang w:val="en-GB"/>
        </w:rPr>
        <w:t xml:space="preserve">The model that performed the worst </w:t>
      </w:r>
      <w:r w:rsidR="004D525B" w:rsidRPr="00041A2E">
        <w:rPr>
          <w:rStyle w:val="Hyperlink"/>
          <w:rFonts w:ascii="Arial" w:hAnsi="Arial" w:cs="Arial"/>
          <w:color w:val="auto"/>
          <w:sz w:val="24"/>
          <w:szCs w:val="24"/>
          <w:highlight w:val="yellow"/>
          <w:u w:val="none"/>
          <w:lang w:val="en-GB"/>
        </w:rPr>
        <w:t xml:space="preserve">in this study </w:t>
      </w:r>
      <w:r w:rsidR="00BC2B57" w:rsidRPr="00041A2E">
        <w:rPr>
          <w:rStyle w:val="Hyperlink"/>
          <w:rFonts w:ascii="Arial" w:hAnsi="Arial" w:cs="Arial"/>
          <w:color w:val="auto"/>
          <w:sz w:val="24"/>
          <w:szCs w:val="24"/>
          <w:highlight w:val="yellow"/>
          <w:u w:val="none"/>
          <w:lang w:val="en-GB"/>
        </w:rPr>
        <w:t>was the ARIMA model.</w:t>
      </w:r>
    </w:p>
    <w:p w14:paraId="0325183C" w14:textId="6D4D604D" w:rsidR="00761616" w:rsidRDefault="00000000" w:rsidP="00110BBA">
      <w:pPr>
        <w:rPr>
          <w:rStyle w:val="Hyperlink"/>
          <w:rFonts w:ascii="Arial" w:hAnsi="Arial" w:cs="Arial"/>
          <w:color w:val="auto"/>
          <w:sz w:val="24"/>
          <w:szCs w:val="24"/>
          <w:u w:val="none"/>
          <w:lang w:val="en-GB"/>
        </w:rPr>
      </w:pPr>
      <w:sdt>
        <w:sdtPr>
          <w:rPr>
            <w:rStyle w:val="Hyperlink"/>
            <w:rFonts w:ascii="Arial" w:hAnsi="Arial" w:cs="Arial"/>
            <w:color w:val="auto"/>
            <w:sz w:val="24"/>
            <w:szCs w:val="24"/>
            <w:u w:val="none"/>
            <w:lang w:val="en-GB"/>
          </w:rPr>
          <w:id w:val="1028147161"/>
          <w:citation/>
        </w:sdtPr>
        <w:sdtContent>
          <w:r w:rsidR="00DF4E21">
            <w:rPr>
              <w:rStyle w:val="Hyperlink"/>
              <w:rFonts w:ascii="Arial" w:hAnsi="Arial" w:cs="Arial"/>
              <w:color w:val="auto"/>
              <w:sz w:val="24"/>
              <w:szCs w:val="24"/>
              <w:u w:val="none"/>
              <w:lang w:val="en-GB"/>
            </w:rPr>
            <w:fldChar w:fldCharType="begin"/>
          </w:r>
          <w:r w:rsidR="00DF4E21">
            <w:rPr>
              <w:rStyle w:val="Hyperlink"/>
              <w:rFonts w:ascii="Arial" w:hAnsi="Arial" w:cs="Arial"/>
              <w:color w:val="auto"/>
              <w:sz w:val="24"/>
              <w:szCs w:val="24"/>
              <w:u w:val="none"/>
              <w:lang w:val="en-GB"/>
            </w:rPr>
            <w:instrText xml:space="preserve"> CITATION Cha22 \l 2057 </w:instrText>
          </w:r>
          <w:r w:rsidR="00DF4E21">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[25]</w:t>
          </w:r>
          <w:r w:rsidR="00DF4E21">
            <w:rPr>
              <w:rStyle w:val="Hyperlink"/>
              <w:rFonts w:ascii="Arial" w:hAnsi="Arial" w:cs="Arial"/>
              <w:color w:val="auto"/>
              <w:sz w:val="24"/>
              <w:szCs w:val="24"/>
              <w:u w:val="none"/>
              <w:lang w:val="en-GB"/>
            </w:rPr>
            <w:fldChar w:fldCharType="end"/>
          </w:r>
        </w:sdtContent>
      </w:sdt>
      <w:r w:rsidR="00DF4E21">
        <w:rPr>
          <w:rStyle w:val="Hyperlink"/>
          <w:rFonts w:ascii="Arial" w:hAnsi="Arial" w:cs="Arial"/>
          <w:color w:val="auto"/>
          <w:sz w:val="24"/>
          <w:szCs w:val="24"/>
          <w:u w:val="none"/>
          <w:lang w:val="en-GB"/>
        </w:rPr>
        <w:t xml:space="preserve"> </w:t>
      </w:r>
      <w:r w:rsidR="00250F53">
        <w:rPr>
          <w:rStyle w:val="Hyperlink"/>
          <w:rFonts w:ascii="Arial" w:hAnsi="Arial" w:cs="Arial"/>
          <w:color w:val="auto"/>
          <w:sz w:val="24"/>
          <w:szCs w:val="24"/>
          <w:u w:val="none"/>
          <w:lang w:val="en-GB"/>
        </w:rPr>
        <w:t xml:space="preserve">researched </w:t>
      </w:r>
      <w:r w:rsidR="00250F53" w:rsidRPr="00250F53">
        <w:rPr>
          <w:rStyle w:val="Hyperlink"/>
          <w:rFonts w:ascii="Arial" w:hAnsi="Arial" w:cs="Arial"/>
          <w:color w:val="auto"/>
          <w:sz w:val="24"/>
          <w:szCs w:val="24"/>
          <w:u w:val="none"/>
          <w:lang w:val="en-GB"/>
        </w:rPr>
        <w:t>both statistical and deep learning method</w:t>
      </w:r>
      <w:r w:rsidR="00250F53">
        <w:rPr>
          <w:rStyle w:val="Hyperlink"/>
          <w:rFonts w:ascii="Arial" w:hAnsi="Arial" w:cs="Arial"/>
          <w:color w:val="auto"/>
          <w:sz w:val="24"/>
          <w:szCs w:val="24"/>
          <w:u w:val="none"/>
          <w:lang w:val="en-GB"/>
        </w:rPr>
        <w:t>s when conducting demand forecasting. They concluded that both</w:t>
      </w:r>
      <w:r w:rsidR="00250F53" w:rsidRPr="00250F53">
        <w:rPr>
          <w:rStyle w:val="Hyperlink"/>
          <w:rFonts w:ascii="Arial" w:hAnsi="Arial" w:cs="Arial"/>
          <w:color w:val="auto"/>
          <w:sz w:val="24"/>
          <w:szCs w:val="24"/>
          <w:u w:val="none"/>
          <w:lang w:val="en-GB"/>
        </w:rPr>
        <w:t xml:space="preserve"> are reliable and are suitable to be used </w:t>
      </w:r>
      <w:r w:rsidR="00250F53">
        <w:rPr>
          <w:rStyle w:val="Hyperlink"/>
          <w:rFonts w:ascii="Arial" w:hAnsi="Arial" w:cs="Arial"/>
          <w:color w:val="auto"/>
          <w:sz w:val="24"/>
          <w:szCs w:val="24"/>
          <w:u w:val="none"/>
          <w:lang w:val="en-GB"/>
        </w:rPr>
        <w:t xml:space="preserve">when predicting demand. </w:t>
      </w:r>
      <w:r w:rsidR="00124084">
        <w:rPr>
          <w:rStyle w:val="Hyperlink"/>
          <w:rFonts w:ascii="Arial" w:hAnsi="Arial" w:cs="Arial"/>
          <w:color w:val="auto"/>
          <w:sz w:val="24"/>
          <w:szCs w:val="24"/>
          <w:u w:val="none"/>
          <w:lang w:val="en-GB"/>
        </w:rPr>
        <w:t xml:space="preserve">The study showed that ARIMAs predictions of the future </w:t>
      </w:r>
      <w:r w:rsidR="00320A98">
        <w:rPr>
          <w:rStyle w:val="Hyperlink"/>
          <w:rFonts w:ascii="Arial" w:hAnsi="Arial" w:cs="Arial"/>
          <w:color w:val="auto"/>
          <w:sz w:val="24"/>
          <w:szCs w:val="24"/>
          <w:u w:val="none"/>
          <w:lang w:val="en-GB"/>
        </w:rPr>
        <w:t>were</w:t>
      </w:r>
      <w:r w:rsidR="00124084">
        <w:rPr>
          <w:rStyle w:val="Hyperlink"/>
          <w:rFonts w:ascii="Arial" w:hAnsi="Arial" w:cs="Arial"/>
          <w:color w:val="auto"/>
          <w:sz w:val="24"/>
          <w:szCs w:val="24"/>
          <w:u w:val="none"/>
          <w:lang w:val="en-GB"/>
        </w:rPr>
        <w:t xml:space="preserve"> made in an average straight line, whereas LSTM predicted the future value based on the seasonality </w:t>
      </w:r>
      <w:r w:rsidR="00320A98">
        <w:rPr>
          <w:rStyle w:val="Hyperlink"/>
          <w:rFonts w:ascii="Arial" w:hAnsi="Arial" w:cs="Arial"/>
          <w:color w:val="auto"/>
          <w:sz w:val="24"/>
          <w:szCs w:val="24"/>
          <w:u w:val="none"/>
          <w:lang w:val="en-GB"/>
        </w:rPr>
        <w:t xml:space="preserve">and trend </w:t>
      </w:r>
      <w:r w:rsidR="00124084">
        <w:rPr>
          <w:rStyle w:val="Hyperlink"/>
          <w:rFonts w:ascii="Arial" w:hAnsi="Arial" w:cs="Arial"/>
          <w:color w:val="auto"/>
          <w:sz w:val="24"/>
          <w:szCs w:val="24"/>
          <w:u w:val="none"/>
          <w:lang w:val="en-GB"/>
        </w:rPr>
        <w:t>of the data</w:t>
      </w:r>
      <w:r w:rsidR="00124084" w:rsidRPr="00124084">
        <w:rPr>
          <w:rStyle w:val="Hyperlink"/>
          <w:rFonts w:ascii="Arial" w:hAnsi="Arial" w:cs="Arial"/>
          <w:color w:val="auto"/>
          <w:sz w:val="24"/>
          <w:szCs w:val="24"/>
          <w:u w:val="none"/>
          <w:lang w:val="en-GB"/>
        </w:rPr>
        <w:t>.</w:t>
      </w:r>
      <w:r w:rsidR="00320A98">
        <w:rPr>
          <w:rStyle w:val="Hyperlink"/>
          <w:rFonts w:ascii="Arial" w:hAnsi="Arial" w:cs="Arial"/>
          <w:color w:val="auto"/>
          <w:sz w:val="24"/>
          <w:szCs w:val="24"/>
          <w:u w:val="none"/>
          <w:lang w:val="en-GB"/>
        </w:rPr>
        <w:t xml:space="preserve"> When the model was trained on the monthly observations of the data, the model provided better error scores.</w:t>
      </w:r>
      <w:r w:rsidR="001A4E88">
        <w:rPr>
          <w:rStyle w:val="Hyperlink"/>
          <w:rFonts w:ascii="Arial" w:hAnsi="Arial" w:cs="Arial"/>
          <w:color w:val="auto"/>
          <w:sz w:val="24"/>
          <w:szCs w:val="24"/>
          <w:u w:val="none"/>
          <w:lang w:val="en-GB"/>
        </w:rPr>
        <w:t xml:space="preserve"> The ARIMA model obtained an RMSE of 21501.657 while the Multivariate LSTM obtained an RMSE of 20693.862. </w:t>
      </w:r>
    </w:p>
    <w:p w14:paraId="4EA2FFB8" w14:textId="77777777" w:rsidR="003B4762" w:rsidRDefault="003B4762" w:rsidP="00110BBA">
      <w:pPr>
        <w:rPr>
          <w:rStyle w:val="Hyperlink"/>
          <w:rFonts w:ascii="Arial" w:hAnsi="Arial" w:cs="Arial"/>
          <w:color w:val="auto"/>
          <w:sz w:val="24"/>
          <w:szCs w:val="24"/>
          <w:u w:val="none"/>
          <w:lang w:val="en-GB"/>
        </w:rPr>
      </w:pPr>
    </w:p>
    <w:p w14:paraId="086F3948" w14:textId="4EF68B4C" w:rsidR="00213A47" w:rsidRDefault="003B4762" w:rsidP="00110BBA">
      <w:pPr>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 xml:space="preserve">In a study done by </w:t>
      </w:r>
      <w:sdt>
        <w:sdtPr>
          <w:rPr>
            <w:rStyle w:val="Hyperlink"/>
            <w:rFonts w:ascii="Arial" w:hAnsi="Arial" w:cs="Arial"/>
            <w:color w:val="auto"/>
            <w:sz w:val="24"/>
            <w:szCs w:val="24"/>
            <w:u w:val="none"/>
            <w:lang w:val="en-GB"/>
          </w:rPr>
          <w:id w:val="-1229071346"/>
          <w:citation/>
        </w:sdtPr>
        <w:sdtContent>
          <w:r>
            <w:rPr>
              <w:rStyle w:val="Hyperlink"/>
              <w:rFonts w:ascii="Arial" w:hAnsi="Arial" w:cs="Arial"/>
              <w:color w:val="auto"/>
              <w:sz w:val="24"/>
              <w:szCs w:val="24"/>
              <w:u w:val="none"/>
              <w:lang w:val="en-GB"/>
            </w:rPr>
            <w:fldChar w:fldCharType="begin"/>
          </w:r>
          <w:r>
            <w:rPr>
              <w:rStyle w:val="Hyperlink"/>
              <w:rFonts w:ascii="Arial" w:hAnsi="Arial" w:cs="Arial"/>
              <w:color w:val="auto"/>
              <w:sz w:val="24"/>
              <w:szCs w:val="24"/>
              <w:u w:val="none"/>
              <w:lang w:val="en-GB"/>
            </w:rPr>
            <w:instrText xml:space="preserve"> CITATION Jia19 \l 2057 </w:instrText>
          </w:r>
          <w:r>
            <w:rPr>
              <w:rStyle w:val="Hyperlink"/>
              <w:rFonts w:ascii="Arial" w:hAnsi="Arial" w:cs="Arial"/>
              <w:color w:val="auto"/>
              <w:sz w:val="24"/>
              <w:szCs w:val="24"/>
              <w:u w:val="none"/>
              <w:lang w:val="en-GB"/>
            </w:rPr>
            <w:fldChar w:fldCharType="separate"/>
          </w:r>
          <w:r w:rsidR="00B0732D" w:rsidRPr="00B0732D">
            <w:rPr>
              <w:rFonts w:ascii="Arial" w:hAnsi="Arial" w:cs="Arial"/>
              <w:noProof/>
              <w:sz w:val="24"/>
              <w:szCs w:val="24"/>
              <w:lang w:val="en-GB"/>
            </w:rPr>
            <w:t>[26]</w:t>
          </w:r>
          <w:r>
            <w:rPr>
              <w:rStyle w:val="Hyperlink"/>
              <w:rFonts w:ascii="Arial" w:hAnsi="Arial" w:cs="Arial"/>
              <w:color w:val="auto"/>
              <w:sz w:val="24"/>
              <w:szCs w:val="24"/>
              <w:u w:val="none"/>
              <w:lang w:val="en-GB"/>
            </w:rPr>
            <w:fldChar w:fldCharType="end"/>
          </w:r>
        </w:sdtContent>
      </w:sdt>
      <w:r>
        <w:rPr>
          <w:rStyle w:val="Hyperlink"/>
          <w:rFonts w:ascii="Arial" w:hAnsi="Arial" w:cs="Arial"/>
          <w:color w:val="auto"/>
          <w:sz w:val="24"/>
          <w:szCs w:val="24"/>
          <w:u w:val="none"/>
          <w:lang w:val="en-GB"/>
        </w:rPr>
        <w:t xml:space="preserve">, they attempted </w:t>
      </w:r>
      <w:r w:rsidRPr="003B4762">
        <w:rPr>
          <w:rStyle w:val="Hyperlink"/>
          <w:rFonts w:ascii="Arial" w:hAnsi="Arial" w:cs="Arial"/>
          <w:color w:val="auto"/>
          <w:sz w:val="24"/>
          <w:szCs w:val="24"/>
          <w:u w:val="none"/>
          <w:lang w:val="en-GB"/>
        </w:rPr>
        <w:t>to find a forecasting method to balance their purchasing and sales</w:t>
      </w:r>
      <w:r>
        <w:rPr>
          <w:rStyle w:val="Hyperlink"/>
          <w:rFonts w:ascii="Arial" w:hAnsi="Arial" w:cs="Arial"/>
          <w:color w:val="auto"/>
          <w:sz w:val="24"/>
          <w:szCs w:val="24"/>
          <w:u w:val="none"/>
          <w:lang w:val="en-GB"/>
        </w:rPr>
        <w:t xml:space="preserve"> in retail companies. </w:t>
      </w:r>
      <w:r w:rsidR="00E729A4">
        <w:rPr>
          <w:rStyle w:val="Hyperlink"/>
          <w:rFonts w:ascii="Arial" w:hAnsi="Arial" w:cs="Arial"/>
          <w:color w:val="auto"/>
          <w:sz w:val="24"/>
          <w:szCs w:val="24"/>
          <w:u w:val="none"/>
          <w:lang w:val="en-GB"/>
        </w:rPr>
        <w:t>This study explores</w:t>
      </w:r>
      <w:r w:rsidR="00E729A4" w:rsidRPr="00E729A4">
        <w:rPr>
          <w:rStyle w:val="Hyperlink"/>
          <w:rFonts w:ascii="Arial" w:hAnsi="Arial" w:cs="Arial"/>
          <w:color w:val="auto"/>
          <w:sz w:val="24"/>
          <w:szCs w:val="24"/>
          <w:u w:val="none"/>
          <w:lang w:val="en-GB"/>
        </w:rPr>
        <w:t xml:space="preserve"> ARIMA, SVM, RNN and LSTM in five dimensions </w:t>
      </w:r>
      <w:r w:rsidR="00E729A4">
        <w:rPr>
          <w:rStyle w:val="Hyperlink"/>
          <w:rFonts w:ascii="Arial" w:hAnsi="Arial" w:cs="Arial"/>
          <w:color w:val="auto"/>
          <w:sz w:val="24"/>
          <w:szCs w:val="24"/>
          <w:u w:val="none"/>
          <w:lang w:val="en-GB"/>
        </w:rPr>
        <w:t>which are</w:t>
      </w:r>
      <w:r w:rsidR="00E729A4" w:rsidRPr="00E729A4">
        <w:rPr>
          <w:rStyle w:val="Hyperlink"/>
          <w:rFonts w:ascii="Arial" w:hAnsi="Arial" w:cs="Arial"/>
          <w:color w:val="auto"/>
          <w:sz w:val="24"/>
          <w:szCs w:val="24"/>
          <w:u w:val="none"/>
          <w:lang w:val="en-GB"/>
        </w:rPr>
        <w:t xml:space="preserve"> predictive performance, generalization ability, runtime, </w:t>
      </w:r>
      <w:proofErr w:type="gramStart"/>
      <w:r w:rsidR="00E729A4" w:rsidRPr="00E729A4">
        <w:rPr>
          <w:rStyle w:val="Hyperlink"/>
          <w:rFonts w:ascii="Arial" w:hAnsi="Arial" w:cs="Arial"/>
          <w:color w:val="auto"/>
          <w:sz w:val="24"/>
          <w:szCs w:val="24"/>
          <w:u w:val="none"/>
          <w:lang w:val="en-GB"/>
        </w:rPr>
        <w:t>cost</w:t>
      </w:r>
      <w:proofErr w:type="gramEnd"/>
      <w:r w:rsidR="00E729A4" w:rsidRPr="00E729A4">
        <w:rPr>
          <w:rStyle w:val="Hyperlink"/>
          <w:rFonts w:ascii="Arial" w:hAnsi="Arial" w:cs="Arial"/>
          <w:color w:val="auto"/>
          <w:sz w:val="24"/>
          <w:szCs w:val="24"/>
          <w:u w:val="none"/>
          <w:lang w:val="en-GB"/>
        </w:rPr>
        <w:t xml:space="preserve"> and convenience</w:t>
      </w:r>
      <w:r w:rsidR="00E729A4">
        <w:rPr>
          <w:rStyle w:val="Hyperlink"/>
          <w:rFonts w:ascii="Arial" w:hAnsi="Arial" w:cs="Arial"/>
          <w:color w:val="auto"/>
          <w:sz w:val="24"/>
          <w:szCs w:val="24"/>
          <w:u w:val="none"/>
          <w:lang w:val="en-GB"/>
        </w:rPr>
        <w:t xml:space="preserve">. </w:t>
      </w:r>
      <w:r w:rsidR="00213A47">
        <w:rPr>
          <w:rStyle w:val="Hyperlink"/>
          <w:rFonts w:ascii="Arial" w:hAnsi="Arial" w:cs="Arial"/>
          <w:color w:val="auto"/>
          <w:sz w:val="24"/>
          <w:szCs w:val="24"/>
          <w:u w:val="none"/>
          <w:lang w:val="en-GB"/>
        </w:rPr>
        <w:t xml:space="preserve">When it comes to accuracy, SVM and LSTM were the best two models to use both when working with normalised or non-normalized data. </w:t>
      </w:r>
      <w:r w:rsidR="00FE5C54">
        <w:rPr>
          <w:rStyle w:val="Hyperlink"/>
          <w:rFonts w:ascii="Arial" w:hAnsi="Arial" w:cs="Arial"/>
          <w:color w:val="auto"/>
          <w:sz w:val="24"/>
          <w:szCs w:val="24"/>
          <w:u w:val="none"/>
          <w:lang w:val="en-GB"/>
        </w:rPr>
        <w:t xml:space="preserve">It was also concluded that LSTM is the most convenient model to use. </w:t>
      </w:r>
    </w:p>
    <w:p w14:paraId="6C86BA91" w14:textId="08F61888" w:rsidR="00761616" w:rsidRDefault="00C42BAD" w:rsidP="00C42BAD">
      <w:pPr>
        <w:tabs>
          <w:tab w:val="left" w:pos="3480"/>
        </w:tabs>
        <w:rPr>
          <w:rStyle w:val="Hyperlink"/>
          <w:rFonts w:ascii="Arial" w:hAnsi="Arial" w:cs="Arial"/>
          <w:color w:val="auto"/>
          <w:sz w:val="24"/>
          <w:szCs w:val="24"/>
          <w:u w:val="none"/>
          <w:lang w:val="en-GB"/>
        </w:rPr>
      </w:pPr>
      <w:r>
        <w:rPr>
          <w:rStyle w:val="Hyperlink"/>
          <w:rFonts w:ascii="Arial" w:hAnsi="Arial" w:cs="Arial"/>
          <w:color w:val="auto"/>
          <w:sz w:val="24"/>
          <w:szCs w:val="24"/>
          <w:u w:val="none"/>
          <w:lang w:val="en-GB"/>
        </w:rPr>
        <w:tab/>
      </w:r>
    </w:p>
    <w:p w14:paraId="65D5D423" w14:textId="77777777" w:rsidR="00786E45" w:rsidRPr="00E402B2" w:rsidRDefault="00786E45" w:rsidP="00110BBA">
      <w:pPr>
        <w:rPr>
          <w:rStyle w:val="Hyperlink"/>
          <w:rFonts w:ascii="Arial" w:hAnsi="Arial" w:cs="Arial"/>
          <w:color w:val="auto"/>
          <w:sz w:val="24"/>
          <w:szCs w:val="24"/>
          <w:u w:val="none"/>
          <w:lang w:val="en-GB"/>
        </w:rPr>
      </w:pPr>
    </w:p>
    <w:p w14:paraId="4A9ED643" w14:textId="61A84FE7" w:rsidR="00C612ED" w:rsidRDefault="00FF2BB3" w:rsidP="00FF2BB3">
      <w:pPr>
        <w:pStyle w:val="Heading1"/>
        <w:rPr>
          <w:rStyle w:val="Hyperlink"/>
          <w:rFonts w:ascii="Arial" w:hAnsi="Arial" w:cs="Arial"/>
          <w:color w:val="auto"/>
          <w:u w:val="none"/>
          <w:lang w:val="en-GB"/>
        </w:rPr>
      </w:pPr>
      <w:bookmarkStart w:id="24" w:name="_Toc135294487"/>
      <w:r w:rsidRPr="00A06A15">
        <w:rPr>
          <w:rStyle w:val="Hyperlink"/>
          <w:rFonts w:ascii="Arial" w:hAnsi="Arial" w:cs="Arial"/>
          <w:color w:val="auto"/>
          <w:u w:val="none"/>
          <w:lang w:val="en-GB"/>
        </w:rPr>
        <w:t xml:space="preserve">Chapter 3: </w:t>
      </w:r>
      <w:r w:rsidR="00A90437">
        <w:rPr>
          <w:rStyle w:val="Hyperlink"/>
          <w:rFonts w:ascii="Arial" w:hAnsi="Arial" w:cs="Arial"/>
          <w:color w:val="auto"/>
          <w:u w:val="none"/>
          <w:lang w:val="en-GB"/>
        </w:rPr>
        <w:t xml:space="preserve">Research </w:t>
      </w:r>
      <w:r w:rsidRPr="00A06A15">
        <w:rPr>
          <w:rStyle w:val="Hyperlink"/>
          <w:rFonts w:ascii="Arial" w:hAnsi="Arial" w:cs="Arial"/>
          <w:color w:val="auto"/>
          <w:u w:val="none"/>
          <w:lang w:val="en-GB"/>
        </w:rPr>
        <w:t>Methodology</w:t>
      </w:r>
      <w:bookmarkEnd w:id="24"/>
      <w:r w:rsidRPr="00A06A15">
        <w:rPr>
          <w:rStyle w:val="Hyperlink"/>
          <w:rFonts w:ascii="Arial" w:hAnsi="Arial" w:cs="Arial"/>
          <w:color w:val="auto"/>
          <w:u w:val="none"/>
          <w:lang w:val="en-GB"/>
        </w:rPr>
        <w:t xml:space="preserve"> </w:t>
      </w:r>
    </w:p>
    <w:p w14:paraId="6E2A6D0D" w14:textId="3337F953" w:rsidR="00FC34A0" w:rsidRDefault="00FC34A0" w:rsidP="00FC34A0">
      <w:pPr>
        <w:rPr>
          <w:lang w:val="en-GB"/>
        </w:rPr>
      </w:pPr>
    </w:p>
    <w:p w14:paraId="0728D77F" w14:textId="77777777" w:rsidR="00B47B90" w:rsidRDefault="007B0D27" w:rsidP="00B47B90">
      <w:pPr>
        <w:keepNext/>
      </w:pPr>
      <w:r>
        <w:rPr>
          <w:noProof/>
          <w:lang w:val="en-GB"/>
        </w:rPr>
        <w:drawing>
          <wp:inline distT="0" distB="0" distL="0" distR="0" wp14:anchorId="601BBE5F" wp14:editId="2467F281">
            <wp:extent cx="5731510" cy="3442335"/>
            <wp:effectExtent l="0" t="0" r="2540" b="5715"/>
            <wp:docPr id="56507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073537" name="Picture 565073537"/>
                    <pic:cNvPicPr/>
                  </pic:nvPicPr>
                  <pic:blipFill>
                    <a:blip r:embed="rId11">
                      <a:extLst>
                        <a:ext uri="{28A0092B-C50C-407E-A947-70E740481C1C}">
                          <a14:useLocalDpi xmlns:a14="http://schemas.microsoft.com/office/drawing/2010/main" val="0"/>
                        </a:ext>
                      </a:extLst>
                    </a:blip>
                    <a:stretch>
                      <a:fillRect/>
                    </a:stretch>
                  </pic:blipFill>
                  <pic:spPr>
                    <a:xfrm>
                      <a:off x="0" y="0"/>
                      <a:ext cx="5731510" cy="3442335"/>
                    </a:xfrm>
                    <a:prstGeom prst="rect">
                      <a:avLst/>
                    </a:prstGeom>
                  </pic:spPr>
                </pic:pic>
              </a:graphicData>
            </a:graphic>
          </wp:inline>
        </w:drawing>
      </w:r>
    </w:p>
    <w:p w14:paraId="0564ACA3" w14:textId="32165D08" w:rsidR="007B0D27" w:rsidRDefault="00B47B90" w:rsidP="00B47B90">
      <w:pPr>
        <w:pStyle w:val="Caption"/>
        <w:jc w:val="center"/>
        <w:rPr>
          <w:lang w:val="en-GB"/>
        </w:rPr>
      </w:pPr>
      <w:r w:rsidRPr="00DE6931">
        <w:t xml:space="preserve">Figure </w:t>
      </w:r>
      <w:fldSimple w:instr=" SEQ Figure \* ARABIC ">
        <w:r w:rsidR="006710EC">
          <w:rPr>
            <w:noProof/>
          </w:rPr>
          <w:t>1</w:t>
        </w:r>
      </w:fldSimple>
      <w:r>
        <w:rPr>
          <w:lang w:val="en-GB"/>
        </w:rPr>
        <w:t>: Pipeline</w:t>
      </w:r>
    </w:p>
    <w:p w14:paraId="19A3B4BA" w14:textId="77777777" w:rsidR="007B0D27" w:rsidRDefault="007B0D27" w:rsidP="00FC34A0">
      <w:pPr>
        <w:rPr>
          <w:lang w:val="en-GB"/>
        </w:rPr>
      </w:pPr>
    </w:p>
    <w:p w14:paraId="73E39E8E" w14:textId="2E38A5C1" w:rsidR="00DD61C0" w:rsidRPr="00DD61C0" w:rsidRDefault="008B3492" w:rsidP="0010207E">
      <w:pPr>
        <w:pStyle w:val="Heading2"/>
        <w:rPr>
          <w:lang w:val="en-GB"/>
        </w:rPr>
      </w:pPr>
      <w:bookmarkStart w:id="25" w:name="_Toc135294488"/>
      <w:r>
        <w:rPr>
          <w:lang w:val="en-GB"/>
        </w:rPr>
        <w:t xml:space="preserve">3.1 </w:t>
      </w:r>
      <w:r w:rsidR="00DD61C0" w:rsidRPr="00DD61C0">
        <w:rPr>
          <w:lang w:val="en-GB"/>
        </w:rPr>
        <w:t>Data Acquisition</w:t>
      </w:r>
      <w:bookmarkEnd w:id="25"/>
    </w:p>
    <w:p w14:paraId="7E46A71E" w14:textId="77777777" w:rsidR="00DD61C0" w:rsidRPr="00DD61C0" w:rsidRDefault="00DD61C0" w:rsidP="00DD61C0">
      <w:pPr>
        <w:rPr>
          <w:rFonts w:ascii="Arial" w:hAnsi="Arial" w:cs="Arial"/>
          <w:sz w:val="24"/>
          <w:szCs w:val="24"/>
          <w:lang w:val="en-GB"/>
        </w:rPr>
      </w:pPr>
      <w:r w:rsidRPr="00DD61C0">
        <w:rPr>
          <w:rFonts w:ascii="Arial" w:hAnsi="Arial" w:cs="Arial"/>
          <w:sz w:val="24"/>
          <w:szCs w:val="24"/>
          <w:lang w:val="en-GB"/>
        </w:rPr>
        <w:t xml:space="preserve">The data used in this study was acquired from an aesthetic company based in London which distributes products mainly to the UK and Ireland. </w:t>
      </w:r>
    </w:p>
    <w:p w14:paraId="4BF1193E" w14:textId="4A487273" w:rsidR="00FC34A0" w:rsidRDefault="00FC34A0" w:rsidP="00FC34A0">
      <w:pPr>
        <w:rPr>
          <w:lang w:val="en-GB"/>
        </w:rPr>
      </w:pPr>
    </w:p>
    <w:p w14:paraId="32EFB9A4" w14:textId="5884802C" w:rsidR="0010207E" w:rsidRPr="0010207E" w:rsidRDefault="008B3492" w:rsidP="0010207E">
      <w:pPr>
        <w:pStyle w:val="Heading2"/>
        <w:rPr>
          <w:lang w:val="en-GB"/>
        </w:rPr>
      </w:pPr>
      <w:bookmarkStart w:id="26" w:name="_Toc135294489"/>
      <w:r>
        <w:rPr>
          <w:lang w:val="en-GB"/>
        </w:rPr>
        <w:t xml:space="preserve">3.2 </w:t>
      </w:r>
      <w:r w:rsidR="0010207E" w:rsidRPr="0010207E">
        <w:rPr>
          <w:lang w:val="en-GB"/>
        </w:rPr>
        <w:t>Data description</w:t>
      </w:r>
      <w:bookmarkEnd w:id="26"/>
      <w:r w:rsidR="0010207E" w:rsidRPr="0010207E">
        <w:rPr>
          <w:lang w:val="en-GB"/>
        </w:rPr>
        <w:t xml:space="preserve"> </w:t>
      </w:r>
    </w:p>
    <w:p w14:paraId="31B19EBF" w14:textId="6AC24999" w:rsidR="0010207E" w:rsidRDefault="0010207E" w:rsidP="0010207E">
      <w:pPr>
        <w:rPr>
          <w:rFonts w:ascii="Arial" w:hAnsi="Arial" w:cs="Arial"/>
          <w:sz w:val="24"/>
          <w:szCs w:val="24"/>
          <w:lang w:val="en-GB"/>
        </w:rPr>
      </w:pPr>
      <w:r w:rsidRPr="0010207E">
        <w:rPr>
          <w:rFonts w:ascii="Arial" w:hAnsi="Arial" w:cs="Arial"/>
          <w:sz w:val="24"/>
          <w:szCs w:val="24"/>
          <w:lang w:val="en-GB"/>
        </w:rPr>
        <w:t xml:space="preserve">The data acquired is made up of 86,765 unique records which each refer to a unique sale. </w:t>
      </w:r>
      <w:r w:rsidR="000116CA">
        <w:rPr>
          <w:rFonts w:ascii="Arial" w:hAnsi="Arial" w:cs="Arial"/>
          <w:sz w:val="24"/>
          <w:szCs w:val="24"/>
          <w:lang w:val="en-GB"/>
        </w:rPr>
        <w:t>E</w:t>
      </w:r>
      <w:r w:rsidRPr="0010207E">
        <w:rPr>
          <w:rFonts w:ascii="Arial" w:hAnsi="Arial" w:cs="Arial"/>
          <w:sz w:val="24"/>
          <w:szCs w:val="24"/>
          <w:lang w:val="en-GB"/>
        </w:rPr>
        <w:t>ach sale</w:t>
      </w:r>
      <w:r w:rsidR="000116CA">
        <w:rPr>
          <w:rFonts w:ascii="Arial" w:hAnsi="Arial" w:cs="Arial"/>
          <w:sz w:val="24"/>
          <w:szCs w:val="24"/>
          <w:lang w:val="en-GB"/>
        </w:rPr>
        <w:t xml:space="preserve"> is made up of </w:t>
      </w:r>
      <w:r w:rsidRPr="0010207E">
        <w:rPr>
          <w:rFonts w:ascii="Arial" w:hAnsi="Arial" w:cs="Arial"/>
          <w:sz w:val="24"/>
          <w:szCs w:val="24"/>
          <w:lang w:val="en-GB"/>
        </w:rPr>
        <w:t>13 different variables. The first variable is a date which shows when the records was inputted into the file called the ‘</w:t>
      </w:r>
      <w:r w:rsidR="00236447">
        <w:rPr>
          <w:rFonts w:ascii="Arial" w:hAnsi="Arial" w:cs="Arial"/>
          <w:sz w:val="24"/>
          <w:szCs w:val="24"/>
          <w:lang w:val="en-GB"/>
        </w:rPr>
        <w:t>D</w:t>
      </w:r>
      <w:r w:rsidRPr="0010207E">
        <w:rPr>
          <w:rFonts w:ascii="Arial" w:hAnsi="Arial" w:cs="Arial"/>
          <w:sz w:val="24"/>
          <w:szCs w:val="24"/>
          <w:lang w:val="en-GB"/>
        </w:rPr>
        <w:t xml:space="preserve">ata </w:t>
      </w:r>
      <w:r w:rsidR="00236447">
        <w:rPr>
          <w:rFonts w:ascii="Arial" w:hAnsi="Arial" w:cs="Arial"/>
          <w:sz w:val="24"/>
          <w:szCs w:val="24"/>
          <w:lang w:val="en-GB"/>
        </w:rPr>
        <w:t>E</w:t>
      </w:r>
      <w:r w:rsidRPr="0010207E">
        <w:rPr>
          <w:rFonts w:ascii="Arial" w:hAnsi="Arial" w:cs="Arial"/>
          <w:sz w:val="24"/>
          <w:szCs w:val="24"/>
          <w:lang w:val="en-GB"/>
        </w:rPr>
        <w:t xml:space="preserve">ntry </w:t>
      </w:r>
      <w:r w:rsidR="00236447">
        <w:rPr>
          <w:rFonts w:ascii="Arial" w:hAnsi="Arial" w:cs="Arial"/>
          <w:sz w:val="24"/>
          <w:szCs w:val="24"/>
          <w:lang w:val="en-GB"/>
        </w:rPr>
        <w:t>D</w:t>
      </w:r>
      <w:r w:rsidRPr="0010207E">
        <w:rPr>
          <w:rFonts w:ascii="Arial" w:hAnsi="Arial" w:cs="Arial"/>
          <w:sz w:val="24"/>
          <w:szCs w:val="24"/>
          <w:lang w:val="en-GB"/>
        </w:rPr>
        <w:t>ate’ while the ‘Pharmacy’ column contains 11 unique pharmacy names.</w:t>
      </w:r>
      <w:r w:rsidR="00ED7E60">
        <w:rPr>
          <w:rFonts w:ascii="Arial" w:hAnsi="Arial" w:cs="Arial"/>
          <w:sz w:val="24"/>
          <w:szCs w:val="24"/>
          <w:lang w:val="en-GB"/>
        </w:rPr>
        <w:t xml:space="preserve"> The </w:t>
      </w:r>
      <w:r w:rsidR="0018191E">
        <w:rPr>
          <w:rFonts w:ascii="Arial" w:hAnsi="Arial" w:cs="Arial"/>
          <w:sz w:val="24"/>
          <w:szCs w:val="24"/>
          <w:lang w:val="en-GB"/>
        </w:rPr>
        <w:t xml:space="preserve">data includes </w:t>
      </w:r>
      <w:r w:rsidR="00432079">
        <w:rPr>
          <w:rFonts w:ascii="Arial" w:hAnsi="Arial" w:cs="Arial"/>
          <w:sz w:val="24"/>
          <w:szCs w:val="24"/>
          <w:lang w:val="en-GB"/>
        </w:rPr>
        <w:t xml:space="preserve">all the </w:t>
      </w:r>
      <w:r w:rsidR="0018191E">
        <w:rPr>
          <w:rFonts w:ascii="Arial" w:hAnsi="Arial" w:cs="Arial"/>
          <w:sz w:val="24"/>
          <w:szCs w:val="24"/>
          <w:lang w:val="en-GB"/>
        </w:rPr>
        <w:t xml:space="preserve">sales made between November 2015 and March 2022. The </w:t>
      </w:r>
      <w:r w:rsidR="004C2F58">
        <w:rPr>
          <w:rFonts w:ascii="Arial" w:hAnsi="Arial" w:cs="Arial"/>
          <w:sz w:val="24"/>
          <w:szCs w:val="24"/>
          <w:lang w:val="en-GB"/>
        </w:rPr>
        <w:t>d</w:t>
      </w:r>
      <w:r w:rsidR="00ED7E60">
        <w:rPr>
          <w:rFonts w:ascii="Arial" w:hAnsi="Arial" w:cs="Arial"/>
          <w:sz w:val="24"/>
          <w:szCs w:val="24"/>
          <w:lang w:val="en-GB"/>
        </w:rPr>
        <w:t>ate</w:t>
      </w:r>
      <w:r w:rsidR="004C2F58">
        <w:rPr>
          <w:rFonts w:ascii="Arial" w:hAnsi="Arial" w:cs="Arial"/>
          <w:sz w:val="24"/>
          <w:szCs w:val="24"/>
          <w:lang w:val="en-GB"/>
        </w:rPr>
        <w:t xml:space="preserve"> of the sale</w:t>
      </w:r>
      <w:r w:rsidR="00ED7E60">
        <w:rPr>
          <w:rFonts w:ascii="Arial" w:hAnsi="Arial" w:cs="Arial"/>
          <w:sz w:val="24"/>
          <w:szCs w:val="24"/>
          <w:lang w:val="en-GB"/>
        </w:rPr>
        <w:t xml:space="preserve"> is split into 3 different columns, ‘Year’ which refers to the year when the sale was made, ‘Month’ which includes both the Month and the year of the sale, and the ‘Quarter’ column which also includes the year and the quarter in which the sale was </w:t>
      </w:r>
      <w:r w:rsidR="004C2F58">
        <w:rPr>
          <w:rFonts w:ascii="Arial" w:hAnsi="Arial" w:cs="Arial"/>
          <w:sz w:val="24"/>
          <w:szCs w:val="24"/>
          <w:lang w:val="en-GB"/>
        </w:rPr>
        <w:t>made</w:t>
      </w:r>
      <w:r w:rsidR="00ED7E60">
        <w:rPr>
          <w:rFonts w:ascii="Arial" w:hAnsi="Arial" w:cs="Arial"/>
          <w:sz w:val="24"/>
          <w:szCs w:val="24"/>
          <w:lang w:val="en-GB"/>
        </w:rPr>
        <w:t>.</w:t>
      </w:r>
      <w:r w:rsidR="0018191E">
        <w:rPr>
          <w:rFonts w:ascii="Arial" w:hAnsi="Arial" w:cs="Arial"/>
          <w:sz w:val="24"/>
          <w:szCs w:val="24"/>
          <w:lang w:val="en-GB"/>
        </w:rPr>
        <w:t xml:space="preserve"> </w:t>
      </w:r>
    </w:p>
    <w:p w14:paraId="38B2DAEC" w14:textId="7FCBC88A" w:rsidR="002A5AAD" w:rsidRDefault="002A5AAD" w:rsidP="0010207E">
      <w:pPr>
        <w:rPr>
          <w:rFonts w:ascii="Arial" w:hAnsi="Arial" w:cs="Arial"/>
          <w:sz w:val="24"/>
          <w:szCs w:val="24"/>
          <w:lang w:val="en-GB"/>
        </w:rPr>
      </w:pPr>
      <w:r>
        <w:rPr>
          <w:rFonts w:ascii="Arial" w:hAnsi="Arial" w:cs="Arial"/>
          <w:sz w:val="24"/>
          <w:szCs w:val="24"/>
          <w:lang w:val="en-GB"/>
        </w:rPr>
        <w:t>The ‘Product’ column includes 26 unique products sold by the company</w:t>
      </w:r>
      <w:r w:rsidR="00B3428C">
        <w:rPr>
          <w:rFonts w:ascii="Arial" w:hAnsi="Arial" w:cs="Arial"/>
          <w:sz w:val="24"/>
          <w:szCs w:val="24"/>
          <w:lang w:val="en-GB"/>
        </w:rPr>
        <w:t xml:space="preserve"> which fall under 6 categories </w:t>
      </w:r>
      <w:r w:rsidR="00435532">
        <w:rPr>
          <w:rFonts w:ascii="Arial" w:hAnsi="Arial" w:cs="Arial"/>
          <w:sz w:val="24"/>
          <w:szCs w:val="24"/>
          <w:lang w:val="en-GB"/>
        </w:rPr>
        <w:t xml:space="preserve">which are </w:t>
      </w:r>
      <w:r w:rsidR="00B3428C">
        <w:rPr>
          <w:rFonts w:ascii="Arial" w:hAnsi="Arial" w:cs="Arial"/>
          <w:sz w:val="24"/>
          <w:szCs w:val="24"/>
          <w:lang w:val="en-GB"/>
        </w:rPr>
        <w:t xml:space="preserve">not included </w:t>
      </w:r>
      <w:r w:rsidR="004C117F">
        <w:rPr>
          <w:rFonts w:ascii="Arial" w:hAnsi="Arial" w:cs="Arial"/>
          <w:sz w:val="24"/>
          <w:szCs w:val="24"/>
          <w:lang w:val="en-GB"/>
        </w:rPr>
        <w:t>defined in</w:t>
      </w:r>
      <w:r w:rsidR="00B3428C">
        <w:rPr>
          <w:rFonts w:ascii="Arial" w:hAnsi="Arial" w:cs="Arial"/>
          <w:sz w:val="24"/>
          <w:szCs w:val="24"/>
          <w:lang w:val="en-GB"/>
        </w:rPr>
        <w:t xml:space="preserve"> the data. </w:t>
      </w:r>
      <w:r w:rsidR="00BA2F8B">
        <w:rPr>
          <w:rFonts w:ascii="Arial" w:hAnsi="Arial" w:cs="Arial"/>
          <w:sz w:val="24"/>
          <w:szCs w:val="24"/>
          <w:lang w:val="en-GB"/>
        </w:rPr>
        <w:t xml:space="preserve">For each sale of a product, the quantity sold is listed in the ‘Qty’ column. </w:t>
      </w:r>
      <w:r w:rsidR="005F4FED">
        <w:rPr>
          <w:rFonts w:ascii="Arial" w:hAnsi="Arial" w:cs="Arial"/>
          <w:sz w:val="24"/>
          <w:szCs w:val="24"/>
          <w:lang w:val="en-GB"/>
        </w:rPr>
        <w:t xml:space="preserve">The </w:t>
      </w:r>
      <w:r w:rsidR="00BD0887">
        <w:rPr>
          <w:rFonts w:ascii="Arial" w:hAnsi="Arial" w:cs="Arial"/>
          <w:sz w:val="24"/>
          <w:szCs w:val="24"/>
          <w:lang w:val="en-GB"/>
        </w:rPr>
        <w:t>customer’s</w:t>
      </w:r>
      <w:r w:rsidR="005F4FED">
        <w:rPr>
          <w:rFonts w:ascii="Arial" w:hAnsi="Arial" w:cs="Arial"/>
          <w:sz w:val="24"/>
          <w:szCs w:val="24"/>
          <w:lang w:val="en-GB"/>
        </w:rPr>
        <w:t xml:space="preserve"> name as well as the </w:t>
      </w:r>
      <w:r w:rsidR="00BD0887">
        <w:rPr>
          <w:rFonts w:ascii="Arial" w:hAnsi="Arial" w:cs="Arial"/>
          <w:sz w:val="24"/>
          <w:szCs w:val="24"/>
          <w:lang w:val="en-GB"/>
        </w:rPr>
        <w:t>c</w:t>
      </w:r>
      <w:r w:rsidR="005F4FED">
        <w:rPr>
          <w:rFonts w:ascii="Arial" w:hAnsi="Arial" w:cs="Arial"/>
          <w:sz w:val="24"/>
          <w:szCs w:val="24"/>
          <w:lang w:val="en-GB"/>
        </w:rPr>
        <w:t>ompany</w:t>
      </w:r>
      <w:r w:rsidR="00BD0887">
        <w:rPr>
          <w:rFonts w:ascii="Arial" w:hAnsi="Arial" w:cs="Arial"/>
          <w:sz w:val="24"/>
          <w:szCs w:val="24"/>
          <w:lang w:val="en-GB"/>
        </w:rPr>
        <w:t>’s</w:t>
      </w:r>
      <w:r w:rsidR="005F4FED">
        <w:rPr>
          <w:rFonts w:ascii="Arial" w:hAnsi="Arial" w:cs="Arial"/>
          <w:sz w:val="24"/>
          <w:szCs w:val="24"/>
          <w:lang w:val="en-GB"/>
        </w:rPr>
        <w:t xml:space="preserve"> name for each sale is listed in the different columns</w:t>
      </w:r>
      <w:r w:rsidR="00BD0887">
        <w:rPr>
          <w:rFonts w:ascii="Arial" w:hAnsi="Arial" w:cs="Arial"/>
          <w:sz w:val="24"/>
          <w:szCs w:val="24"/>
          <w:lang w:val="en-GB"/>
        </w:rPr>
        <w:t xml:space="preserve"> called ‘Cust.Name’ and ‘Comp.Name’ respectively</w:t>
      </w:r>
      <w:r w:rsidR="00996FF4">
        <w:rPr>
          <w:rFonts w:ascii="Arial" w:hAnsi="Arial" w:cs="Arial"/>
          <w:sz w:val="24"/>
          <w:szCs w:val="24"/>
          <w:lang w:val="en-GB"/>
        </w:rPr>
        <w:t xml:space="preserve">. </w:t>
      </w:r>
      <w:r w:rsidR="00336394">
        <w:rPr>
          <w:rFonts w:ascii="Arial" w:hAnsi="Arial" w:cs="Arial"/>
          <w:sz w:val="24"/>
          <w:szCs w:val="24"/>
          <w:lang w:val="en-GB"/>
        </w:rPr>
        <w:t>The data includes 4,317 unique customers while having 4,299 unique companies.</w:t>
      </w:r>
      <w:r w:rsidR="009C6E52">
        <w:rPr>
          <w:rFonts w:ascii="Arial" w:hAnsi="Arial" w:cs="Arial"/>
          <w:sz w:val="24"/>
          <w:szCs w:val="24"/>
          <w:lang w:val="en-GB"/>
        </w:rPr>
        <w:t xml:space="preserve"> In the ‘Sales Rep’ column, the name of the sales representative of the company is also listed. </w:t>
      </w:r>
    </w:p>
    <w:p w14:paraId="14A4EDFC" w14:textId="4DB0C0F5" w:rsidR="00FC34A0" w:rsidRDefault="00AC4D28" w:rsidP="00FC34A0">
      <w:pPr>
        <w:rPr>
          <w:rFonts w:ascii="Arial" w:hAnsi="Arial" w:cs="Arial"/>
          <w:sz w:val="24"/>
          <w:szCs w:val="24"/>
          <w:lang w:val="en-GB"/>
        </w:rPr>
      </w:pPr>
      <w:r>
        <w:rPr>
          <w:rFonts w:ascii="Arial" w:hAnsi="Arial" w:cs="Arial"/>
          <w:sz w:val="24"/>
          <w:szCs w:val="24"/>
          <w:lang w:val="en-GB"/>
        </w:rPr>
        <w:t xml:space="preserve">The sales </w:t>
      </w:r>
      <w:r w:rsidR="001044DD">
        <w:rPr>
          <w:rFonts w:ascii="Arial" w:hAnsi="Arial" w:cs="Arial"/>
          <w:sz w:val="24"/>
          <w:szCs w:val="24"/>
          <w:lang w:val="en-GB"/>
        </w:rPr>
        <w:t xml:space="preserve">made were spread across 10 different locations including different regions in the UK, </w:t>
      </w:r>
      <w:proofErr w:type="gramStart"/>
      <w:r w:rsidR="001044DD">
        <w:rPr>
          <w:rFonts w:ascii="Arial" w:hAnsi="Arial" w:cs="Arial"/>
          <w:sz w:val="24"/>
          <w:szCs w:val="24"/>
          <w:lang w:val="en-GB"/>
        </w:rPr>
        <w:t>Ireland</w:t>
      </w:r>
      <w:proofErr w:type="gramEnd"/>
      <w:r w:rsidR="001044DD">
        <w:rPr>
          <w:rFonts w:ascii="Arial" w:hAnsi="Arial" w:cs="Arial"/>
          <w:sz w:val="24"/>
          <w:szCs w:val="24"/>
          <w:lang w:val="en-GB"/>
        </w:rPr>
        <w:t xml:space="preserve"> and other countries such as the USA. The different countries and regions were represented by a unique number in the ‘Location’ column. </w:t>
      </w:r>
      <w:r w:rsidR="00BC42D4">
        <w:rPr>
          <w:rFonts w:ascii="Arial" w:hAnsi="Arial" w:cs="Arial"/>
          <w:sz w:val="24"/>
          <w:szCs w:val="24"/>
          <w:lang w:val="en-GB"/>
        </w:rPr>
        <w:t>To specify the locations further, 2 other columns are listed as ‘Code’ and ‘Area Code’ which correspond to the real are codes found in the UK and Ireland.</w:t>
      </w:r>
      <w:r w:rsidR="004A0B90">
        <w:rPr>
          <w:rFonts w:ascii="Arial" w:hAnsi="Arial" w:cs="Arial"/>
          <w:sz w:val="24"/>
          <w:szCs w:val="24"/>
          <w:lang w:val="en-GB"/>
        </w:rPr>
        <w:t xml:space="preserve"> For countries such as the USA, the area codes were listed as ‘blank’</w:t>
      </w:r>
      <w:r w:rsidR="00ED47CC">
        <w:rPr>
          <w:rFonts w:ascii="Arial" w:hAnsi="Arial" w:cs="Arial"/>
          <w:sz w:val="24"/>
          <w:szCs w:val="24"/>
          <w:lang w:val="en-GB"/>
        </w:rPr>
        <w:t xml:space="preserve"> since the</w:t>
      </w:r>
      <w:r w:rsidR="009C5B46">
        <w:rPr>
          <w:rFonts w:ascii="Arial" w:hAnsi="Arial" w:cs="Arial"/>
          <w:sz w:val="24"/>
          <w:szCs w:val="24"/>
          <w:lang w:val="en-GB"/>
        </w:rPr>
        <w:t>y are not part of the UK or Ireland</w:t>
      </w:r>
      <w:r w:rsidR="004A0B90">
        <w:rPr>
          <w:rFonts w:ascii="Arial" w:hAnsi="Arial" w:cs="Arial"/>
          <w:sz w:val="24"/>
          <w:szCs w:val="24"/>
          <w:lang w:val="en-GB"/>
        </w:rPr>
        <w:t>.</w:t>
      </w:r>
      <w:r w:rsidR="00BC42D4">
        <w:rPr>
          <w:rFonts w:ascii="Arial" w:hAnsi="Arial" w:cs="Arial"/>
          <w:sz w:val="24"/>
          <w:szCs w:val="24"/>
          <w:lang w:val="en-GB"/>
        </w:rPr>
        <w:t xml:space="preserve"> </w:t>
      </w:r>
    </w:p>
    <w:p w14:paraId="1E939B5D" w14:textId="66C358A9" w:rsidR="00F524B1" w:rsidRPr="002F57B7" w:rsidRDefault="00F524B1" w:rsidP="00FC34A0">
      <w:pPr>
        <w:rPr>
          <w:rFonts w:ascii="Arial" w:hAnsi="Arial" w:cs="Arial"/>
          <w:sz w:val="24"/>
          <w:szCs w:val="24"/>
          <w:lang w:val="en-GB"/>
        </w:rPr>
      </w:pPr>
      <w:r>
        <w:rPr>
          <w:rFonts w:ascii="Arial" w:hAnsi="Arial" w:cs="Arial"/>
          <w:sz w:val="24"/>
          <w:szCs w:val="24"/>
          <w:lang w:val="en-GB"/>
        </w:rPr>
        <w:t xml:space="preserve">By using this dataset, a prediction of </w:t>
      </w:r>
      <w:r w:rsidR="00F06D4C">
        <w:rPr>
          <w:rFonts w:ascii="Arial" w:hAnsi="Arial" w:cs="Arial"/>
          <w:sz w:val="24"/>
          <w:szCs w:val="24"/>
          <w:lang w:val="en-GB"/>
        </w:rPr>
        <w:t>the next following months was made and evaluated.</w:t>
      </w:r>
    </w:p>
    <w:p w14:paraId="0459D3CE" w14:textId="4C3EA73C" w:rsidR="00FC34A0" w:rsidRDefault="00FC34A0" w:rsidP="00FC34A0">
      <w:pPr>
        <w:rPr>
          <w:lang w:val="en-GB"/>
        </w:rPr>
      </w:pPr>
    </w:p>
    <w:p w14:paraId="1AA295E5" w14:textId="295E5D9E" w:rsidR="00FC34A0" w:rsidRDefault="008F169E" w:rsidP="00DB7ADA">
      <w:pPr>
        <w:pStyle w:val="Heading2"/>
        <w:rPr>
          <w:lang w:val="en-GB"/>
        </w:rPr>
      </w:pPr>
      <w:bookmarkStart w:id="27" w:name="_Toc135294490"/>
      <w:r w:rsidRPr="00DB7ADA">
        <w:rPr>
          <w:lang w:val="en-GB"/>
        </w:rPr>
        <w:t>3.3 Data Cleaning</w:t>
      </w:r>
      <w:bookmarkEnd w:id="27"/>
    </w:p>
    <w:p w14:paraId="2961542F" w14:textId="0E700BE7" w:rsidR="0090442C" w:rsidRDefault="0090442C" w:rsidP="009A072A">
      <w:pPr>
        <w:rPr>
          <w:rFonts w:ascii="Arial" w:hAnsi="Arial" w:cs="Arial"/>
          <w:sz w:val="24"/>
          <w:szCs w:val="24"/>
          <w:lang w:val="en-GB"/>
        </w:rPr>
      </w:pPr>
      <w:r>
        <w:rPr>
          <w:rFonts w:ascii="Arial" w:hAnsi="Arial" w:cs="Arial"/>
          <w:sz w:val="24"/>
          <w:szCs w:val="24"/>
          <w:lang w:val="en-GB"/>
        </w:rPr>
        <w:t xml:space="preserve">To be able to </w:t>
      </w:r>
      <w:r w:rsidR="001A2433">
        <w:rPr>
          <w:rFonts w:ascii="Arial" w:hAnsi="Arial" w:cs="Arial"/>
          <w:sz w:val="24"/>
          <w:szCs w:val="24"/>
          <w:lang w:val="en-GB"/>
        </w:rPr>
        <w:t xml:space="preserve">make </w:t>
      </w:r>
      <w:r w:rsidR="00AE28B6">
        <w:rPr>
          <w:rFonts w:ascii="Arial" w:hAnsi="Arial" w:cs="Arial"/>
          <w:sz w:val="24"/>
          <w:szCs w:val="24"/>
          <w:lang w:val="en-GB"/>
        </w:rPr>
        <w:t>a time-series forecasting</w:t>
      </w:r>
      <w:r w:rsidR="001A2433">
        <w:rPr>
          <w:rFonts w:ascii="Arial" w:hAnsi="Arial" w:cs="Arial"/>
          <w:sz w:val="24"/>
          <w:szCs w:val="24"/>
          <w:lang w:val="en-GB"/>
        </w:rPr>
        <w:t xml:space="preserve"> of </w:t>
      </w:r>
      <w:r>
        <w:rPr>
          <w:rFonts w:ascii="Arial" w:hAnsi="Arial" w:cs="Arial"/>
          <w:sz w:val="24"/>
          <w:szCs w:val="24"/>
          <w:lang w:val="en-GB"/>
        </w:rPr>
        <w:t xml:space="preserve">sales, the data needs to be </w:t>
      </w:r>
      <w:r w:rsidR="001A2433">
        <w:rPr>
          <w:rFonts w:ascii="Arial" w:hAnsi="Arial" w:cs="Arial"/>
          <w:sz w:val="24"/>
          <w:szCs w:val="24"/>
          <w:lang w:val="en-GB"/>
        </w:rPr>
        <w:t xml:space="preserve">in a </w:t>
      </w:r>
      <w:r>
        <w:rPr>
          <w:rFonts w:ascii="Arial" w:hAnsi="Arial" w:cs="Arial"/>
          <w:sz w:val="24"/>
          <w:szCs w:val="24"/>
          <w:lang w:val="en-GB"/>
        </w:rPr>
        <w:t>numerical</w:t>
      </w:r>
      <w:r w:rsidR="001A2433">
        <w:rPr>
          <w:rFonts w:ascii="Arial" w:hAnsi="Arial" w:cs="Arial"/>
          <w:sz w:val="24"/>
          <w:szCs w:val="24"/>
          <w:lang w:val="en-GB"/>
        </w:rPr>
        <w:t xml:space="preserve"> form.</w:t>
      </w:r>
      <w:r w:rsidR="00B95D1F">
        <w:rPr>
          <w:rFonts w:ascii="Arial" w:hAnsi="Arial" w:cs="Arial"/>
          <w:sz w:val="24"/>
          <w:szCs w:val="24"/>
          <w:lang w:val="en-GB"/>
        </w:rPr>
        <w:t xml:space="preserve"> </w:t>
      </w:r>
      <w:proofErr w:type="gramStart"/>
      <w:r w:rsidR="00CD5077">
        <w:rPr>
          <w:rFonts w:ascii="Arial" w:hAnsi="Arial" w:cs="Arial"/>
          <w:sz w:val="24"/>
          <w:szCs w:val="24"/>
          <w:lang w:val="en-GB"/>
        </w:rPr>
        <w:t>In order t</w:t>
      </w:r>
      <w:r w:rsidR="0011791C">
        <w:rPr>
          <w:rFonts w:ascii="Arial" w:hAnsi="Arial" w:cs="Arial"/>
          <w:sz w:val="24"/>
          <w:szCs w:val="24"/>
          <w:lang w:val="en-GB"/>
        </w:rPr>
        <w:t>o</w:t>
      </w:r>
      <w:proofErr w:type="gramEnd"/>
      <w:r w:rsidR="0011791C">
        <w:rPr>
          <w:rFonts w:ascii="Arial" w:hAnsi="Arial" w:cs="Arial"/>
          <w:sz w:val="24"/>
          <w:szCs w:val="24"/>
          <w:lang w:val="en-GB"/>
        </w:rPr>
        <w:t xml:space="preserve"> do this, </w:t>
      </w:r>
      <w:r w:rsidR="00A0076B">
        <w:rPr>
          <w:rFonts w:ascii="Arial" w:hAnsi="Arial" w:cs="Arial"/>
          <w:sz w:val="24"/>
          <w:szCs w:val="24"/>
          <w:lang w:val="en-GB"/>
        </w:rPr>
        <w:t xml:space="preserve">some </w:t>
      </w:r>
      <w:r w:rsidR="0011791C">
        <w:rPr>
          <w:rFonts w:ascii="Arial" w:hAnsi="Arial" w:cs="Arial"/>
          <w:sz w:val="24"/>
          <w:szCs w:val="24"/>
          <w:lang w:val="en-GB"/>
        </w:rPr>
        <w:t>data cleaning is required</w:t>
      </w:r>
      <w:r w:rsidR="00CD5077">
        <w:rPr>
          <w:rFonts w:ascii="Arial" w:hAnsi="Arial" w:cs="Arial"/>
          <w:sz w:val="24"/>
          <w:szCs w:val="24"/>
          <w:lang w:val="en-GB"/>
        </w:rPr>
        <w:t xml:space="preserve"> so that the data will be tailored </w:t>
      </w:r>
      <w:r w:rsidR="00A0076B">
        <w:rPr>
          <w:rFonts w:ascii="Arial" w:hAnsi="Arial" w:cs="Arial"/>
          <w:sz w:val="24"/>
          <w:szCs w:val="24"/>
          <w:lang w:val="en-GB"/>
        </w:rPr>
        <w:t>according to what</w:t>
      </w:r>
      <w:r w:rsidR="006D0FB1">
        <w:rPr>
          <w:rFonts w:ascii="Arial" w:hAnsi="Arial" w:cs="Arial"/>
          <w:sz w:val="24"/>
          <w:szCs w:val="24"/>
          <w:lang w:val="en-GB"/>
        </w:rPr>
        <w:t xml:space="preserve"> is needed and clearly understood by the algorithm. </w:t>
      </w:r>
    </w:p>
    <w:p w14:paraId="300E55EB" w14:textId="19248725" w:rsidR="009A072A" w:rsidRDefault="009A072A" w:rsidP="009A072A">
      <w:pPr>
        <w:rPr>
          <w:rFonts w:ascii="Arial" w:hAnsi="Arial" w:cs="Arial"/>
          <w:sz w:val="24"/>
          <w:szCs w:val="24"/>
          <w:lang w:val="en-GB"/>
        </w:rPr>
      </w:pPr>
      <w:r w:rsidRPr="00A140C0">
        <w:rPr>
          <w:rFonts w:ascii="Arial" w:hAnsi="Arial" w:cs="Arial"/>
          <w:sz w:val="24"/>
          <w:szCs w:val="24"/>
          <w:lang w:val="en-GB"/>
        </w:rPr>
        <w:t xml:space="preserve">The first step which taken in the data cleaning process was loading the data </w:t>
      </w:r>
      <w:r w:rsidR="00520E9C" w:rsidRPr="00A140C0">
        <w:rPr>
          <w:rFonts w:ascii="Arial" w:hAnsi="Arial" w:cs="Arial"/>
          <w:sz w:val="24"/>
          <w:szCs w:val="24"/>
          <w:lang w:val="en-GB"/>
        </w:rPr>
        <w:t xml:space="preserve">from the csv file </w:t>
      </w:r>
      <w:r w:rsidRPr="00A140C0">
        <w:rPr>
          <w:rFonts w:ascii="Arial" w:hAnsi="Arial" w:cs="Arial"/>
          <w:sz w:val="24"/>
          <w:szCs w:val="24"/>
          <w:lang w:val="en-GB"/>
        </w:rPr>
        <w:t xml:space="preserve">into a </w:t>
      </w:r>
      <w:r w:rsidR="00520E9C" w:rsidRPr="00A140C0">
        <w:rPr>
          <w:rFonts w:ascii="Arial" w:hAnsi="Arial" w:cs="Arial"/>
          <w:sz w:val="24"/>
          <w:szCs w:val="24"/>
          <w:lang w:val="en-GB"/>
        </w:rPr>
        <w:t>P</w:t>
      </w:r>
      <w:r w:rsidRPr="00A140C0">
        <w:rPr>
          <w:rFonts w:ascii="Arial" w:hAnsi="Arial" w:cs="Arial"/>
          <w:sz w:val="24"/>
          <w:szCs w:val="24"/>
          <w:lang w:val="en-GB"/>
        </w:rPr>
        <w:t xml:space="preserve">andas data frame and making sure that the data was being loaded correctly. </w:t>
      </w:r>
      <w:r w:rsidR="005B4141" w:rsidRPr="00A140C0">
        <w:rPr>
          <w:rFonts w:ascii="Arial" w:hAnsi="Arial" w:cs="Arial"/>
          <w:sz w:val="24"/>
          <w:szCs w:val="24"/>
          <w:lang w:val="en-GB"/>
        </w:rPr>
        <w:t>The data was checked for any null values and the totals for each column were displayed. Null values were</w:t>
      </w:r>
      <w:r w:rsidR="005C238F" w:rsidRPr="00A140C0">
        <w:rPr>
          <w:rFonts w:ascii="Arial" w:hAnsi="Arial" w:cs="Arial"/>
          <w:sz w:val="24"/>
          <w:szCs w:val="24"/>
          <w:lang w:val="en-GB"/>
        </w:rPr>
        <w:t xml:space="preserve"> found to be</w:t>
      </w:r>
      <w:r w:rsidR="005B4141" w:rsidRPr="00A140C0">
        <w:rPr>
          <w:rFonts w:ascii="Arial" w:hAnsi="Arial" w:cs="Arial"/>
          <w:sz w:val="24"/>
          <w:szCs w:val="24"/>
          <w:lang w:val="en-GB"/>
        </w:rPr>
        <w:t xml:space="preserve"> present </w:t>
      </w:r>
      <w:r w:rsidR="00280C54" w:rsidRPr="00A140C0">
        <w:rPr>
          <w:rFonts w:ascii="Arial" w:hAnsi="Arial" w:cs="Arial"/>
          <w:sz w:val="24"/>
          <w:szCs w:val="24"/>
          <w:lang w:val="en-GB"/>
        </w:rPr>
        <w:t xml:space="preserve">in the </w:t>
      </w:r>
      <w:r w:rsidR="005B4141" w:rsidRPr="00A140C0">
        <w:rPr>
          <w:rFonts w:ascii="Arial" w:hAnsi="Arial" w:cs="Arial"/>
          <w:sz w:val="24"/>
          <w:szCs w:val="24"/>
          <w:lang w:val="en-GB"/>
        </w:rPr>
        <w:t>‘Cust.Name’, ‘Comp.Name’ and ‘Code’ column</w:t>
      </w:r>
      <w:r w:rsidR="00280C54" w:rsidRPr="00A140C0">
        <w:rPr>
          <w:rFonts w:ascii="Arial" w:hAnsi="Arial" w:cs="Arial"/>
          <w:sz w:val="24"/>
          <w:szCs w:val="24"/>
          <w:lang w:val="en-GB"/>
        </w:rPr>
        <w:t>s.</w:t>
      </w:r>
      <w:r w:rsidR="00ED72A9">
        <w:rPr>
          <w:rFonts w:ascii="Arial" w:hAnsi="Arial" w:cs="Arial"/>
          <w:sz w:val="24"/>
          <w:szCs w:val="24"/>
          <w:lang w:val="en-GB"/>
        </w:rPr>
        <w:t xml:space="preserve"> The null values were ignored</w:t>
      </w:r>
      <w:r w:rsidR="00096615">
        <w:rPr>
          <w:rFonts w:ascii="Arial" w:hAnsi="Arial" w:cs="Arial"/>
          <w:sz w:val="24"/>
          <w:szCs w:val="24"/>
          <w:lang w:val="en-GB"/>
        </w:rPr>
        <w:t xml:space="preserve"> and kept in the data</w:t>
      </w:r>
      <w:r w:rsidR="00ED72A9">
        <w:rPr>
          <w:rFonts w:ascii="Arial" w:hAnsi="Arial" w:cs="Arial"/>
          <w:sz w:val="24"/>
          <w:szCs w:val="24"/>
          <w:lang w:val="en-GB"/>
        </w:rPr>
        <w:t xml:space="preserve"> </w:t>
      </w:r>
      <w:r w:rsidR="00ED72A9">
        <w:rPr>
          <w:rFonts w:ascii="Arial" w:hAnsi="Arial" w:cs="Arial"/>
          <w:sz w:val="24"/>
          <w:szCs w:val="24"/>
          <w:lang w:val="en-GB"/>
        </w:rPr>
        <w:lastRenderedPageBreak/>
        <w:t xml:space="preserve">as </w:t>
      </w:r>
      <w:r w:rsidR="000009A9">
        <w:rPr>
          <w:rFonts w:ascii="Arial" w:hAnsi="Arial" w:cs="Arial"/>
          <w:sz w:val="24"/>
          <w:szCs w:val="24"/>
          <w:lang w:val="en-GB"/>
        </w:rPr>
        <w:t xml:space="preserve">the mentioned columns </w:t>
      </w:r>
      <w:r w:rsidR="00ED72A9">
        <w:rPr>
          <w:rFonts w:ascii="Arial" w:hAnsi="Arial" w:cs="Arial"/>
          <w:sz w:val="24"/>
          <w:szCs w:val="24"/>
          <w:lang w:val="en-GB"/>
        </w:rPr>
        <w:t xml:space="preserve">were not going to </w:t>
      </w:r>
      <w:r w:rsidR="002603B6">
        <w:rPr>
          <w:rFonts w:ascii="Arial" w:hAnsi="Arial" w:cs="Arial"/>
          <w:sz w:val="24"/>
          <w:szCs w:val="24"/>
          <w:lang w:val="en-GB"/>
        </w:rPr>
        <w:t xml:space="preserve">be </w:t>
      </w:r>
      <w:r w:rsidR="000009A9">
        <w:rPr>
          <w:rFonts w:ascii="Arial" w:hAnsi="Arial" w:cs="Arial"/>
          <w:sz w:val="24"/>
          <w:szCs w:val="24"/>
          <w:lang w:val="en-GB"/>
        </w:rPr>
        <w:t>used when doing</w:t>
      </w:r>
      <w:r w:rsidR="00ED72A9">
        <w:rPr>
          <w:rFonts w:ascii="Arial" w:hAnsi="Arial" w:cs="Arial"/>
          <w:sz w:val="24"/>
          <w:szCs w:val="24"/>
          <w:lang w:val="en-GB"/>
        </w:rPr>
        <w:t xml:space="preserve"> the forecasting.</w:t>
      </w:r>
      <w:r w:rsidR="009841F8">
        <w:rPr>
          <w:rFonts w:ascii="Arial" w:hAnsi="Arial" w:cs="Arial"/>
          <w:sz w:val="24"/>
          <w:szCs w:val="24"/>
          <w:lang w:val="en-GB"/>
        </w:rPr>
        <w:t xml:space="preserve"> The ’Sales Rep’ column was deleted as it was not going to be used either. </w:t>
      </w:r>
    </w:p>
    <w:p w14:paraId="73BB9E57" w14:textId="635C7F43" w:rsidR="003A1C9D" w:rsidRDefault="003A1C9D" w:rsidP="009A072A">
      <w:pPr>
        <w:rPr>
          <w:rFonts w:ascii="Arial" w:hAnsi="Arial" w:cs="Arial"/>
          <w:sz w:val="24"/>
          <w:szCs w:val="24"/>
          <w:lang w:val="en-GB"/>
        </w:rPr>
      </w:pPr>
      <w:r>
        <w:rPr>
          <w:rFonts w:ascii="Arial" w:hAnsi="Arial" w:cs="Arial"/>
          <w:sz w:val="24"/>
          <w:szCs w:val="24"/>
          <w:lang w:val="en-GB"/>
        </w:rPr>
        <w:t>The next step was creating a single date column on which the forecasting can be made. The month value from the ‘Month’ column was extracted and placed in a new column</w:t>
      </w:r>
      <w:r w:rsidR="00CA0209">
        <w:rPr>
          <w:rFonts w:ascii="Arial" w:hAnsi="Arial" w:cs="Arial"/>
          <w:sz w:val="24"/>
          <w:szCs w:val="24"/>
          <w:lang w:val="en-GB"/>
        </w:rPr>
        <w:t xml:space="preserve"> called</w:t>
      </w:r>
      <w:r w:rsidR="00D20ABE">
        <w:rPr>
          <w:rFonts w:ascii="Arial" w:hAnsi="Arial" w:cs="Arial"/>
          <w:sz w:val="24"/>
          <w:szCs w:val="24"/>
          <w:lang w:val="en-GB"/>
        </w:rPr>
        <w:t xml:space="preserve"> ‘New-Month’</w:t>
      </w:r>
      <w:r>
        <w:rPr>
          <w:rFonts w:ascii="Arial" w:hAnsi="Arial" w:cs="Arial"/>
          <w:sz w:val="24"/>
          <w:szCs w:val="24"/>
          <w:lang w:val="en-GB"/>
        </w:rPr>
        <w:t xml:space="preserve">. Each month </w:t>
      </w:r>
      <w:r w:rsidR="00E23CB6">
        <w:rPr>
          <w:rFonts w:ascii="Arial" w:hAnsi="Arial" w:cs="Arial"/>
          <w:sz w:val="24"/>
          <w:szCs w:val="24"/>
          <w:lang w:val="en-GB"/>
        </w:rPr>
        <w:t>value</w:t>
      </w:r>
      <w:r w:rsidR="001467D1">
        <w:rPr>
          <w:rFonts w:ascii="Arial" w:hAnsi="Arial" w:cs="Arial"/>
          <w:sz w:val="24"/>
          <w:szCs w:val="24"/>
          <w:lang w:val="en-GB"/>
        </w:rPr>
        <w:t xml:space="preserve"> in the new column</w:t>
      </w:r>
      <w:r w:rsidR="00E23CB6">
        <w:rPr>
          <w:rFonts w:ascii="Arial" w:hAnsi="Arial" w:cs="Arial"/>
          <w:sz w:val="24"/>
          <w:szCs w:val="24"/>
          <w:lang w:val="en-GB"/>
        </w:rPr>
        <w:t xml:space="preserve"> </w:t>
      </w:r>
      <w:r>
        <w:rPr>
          <w:rFonts w:ascii="Arial" w:hAnsi="Arial" w:cs="Arial"/>
          <w:sz w:val="24"/>
          <w:szCs w:val="24"/>
          <w:lang w:val="en-GB"/>
        </w:rPr>
        <w:t xml:space="preserve">was then changed from </w:t>
      </w:r>
      <w:r w:rsidR="00FB24A1">
        <w:rPr>
          <w:rFonts w:ascii="Arial" w:hAnsi="Arial" w:cs="Arial"/>
          <w:sz w:val="24"/>
          <w:szCs w:val="24"/>
          <w:lang w:val="en-GB"/>
        </w:rPr>
        <w:t>text</w:t>
      </w:r>
      <w:r>
        <w:rPr>
          <w:rFonts w:ascii="Arial" w:hAnsi="Arial" w:cs="Arial"/>
          <w:sz w:val="24"/>
          <w:szCs w:val="24"/>
          <w:lang w:val="en-GB"/>
        </w:rPr>
        <w:t xml:space="preserve"> to numeric</w:t>
      </w:r>
      <w:r w:rsidR="001467D1">
        <w:rPr>
          <w:rFonts w:ascii="Arial" w:hAnsi="Arial" w:cs="Arial"/>
          <w:sz w:val="24"/>
          <w:szCs w:val="24"/>
          <w:lang w:val="en-GB"/>
        </w:rPr>
        <w:t xml:space="preserve"> while </w:t>
      </w:r>
      <w:r w:rsidR="00FB24A1">
        <w:rPr>
          <w:rFonts w:ascii="Arial" w:hAnsi="Arial" w:cs="Arial"/>
          <w:sz w:val="24"/>
          <w:szCs w:val="24"/>
          <w:lang w:val="en-GB"/>
        </w:rPr>
        <w:t xml:space="preserve">the old ‘Month’ column was deleted, and the </w:t>
      </w:r>
      <w:r w:rsidR="0021010B">
        <w:rPr>
          <w:rFonts w:ascii="Arial" w:hAnsi="Arial" w:cs="Arial"/>
          <w:sz w:val="24"/>
          <w:szCs w:val="24"/>
          <w:lang w:val="en-GB"/>
        </w:rPr>
        <w:t>column containing the month as a numeric value was named ‘Month’.</w:t>
      </w:r>
      <w:r>
        <w:rPr>
          <w:rFonts w:ascii="Arial" w:hAnsi="Arial" w:cs="Arial"/>
          <w:sz w:val="24"/>
          <w:szCs w:val="24"/>
          <w:lang w:val="en-GB"/>
        </w:rPr>
        <w:t xml:space="preserve"> </w:t>
      </w:r>
      <w:r w:rsidR="0021010B">
        <w:rPr>
          <w:rFonts w:ascii="Arial" w:hAnsi="Arial" w:cs="Arial"/>
          <w:sz w:val="24"/>
          <w:szCs w:val="24"/>
          <w:lang w:val="en-GB"/>
        </w:rPr>
        <w:t>T</w:t>
      </w:r>
      <w:r>
        <w:rPr>
          <w:rFonts w:ascii="Arial" w:hAnsi="Arial" w:cs="Arial"/>
          <w:sz w:val="24"/>
          <w:szCs w:val="24"/>
          <w:lang w:val="en-GB"/>
        </w:rPr>
        <w:t xml:space="preserve">he same process was </w:t>
      </w:r>
      <w:r w:rsidR="009D17AE">
        <w:rPr>
          <w:rFonts w:ascii="Arial" w:hAnsi="Arial" w:cs="Arial"/>
          <w:sz w:val="24"/>
          <w:szCs w:val="24"/>
          <w:lang w:val="en-GB"/>
        </w:rPr>
        <w:t xml:space="preserve">then </w:t>
      </w:r>
      <w:r>
        <w:rPr>
          <w:rFonts w:ascii="Arial" w:hAnsi="Arial" w:cs="Arial"/>
          <w:sz w:val="24"/>
          <w:szCs w:val="24"/>
          <w:lang w:val="en-GB"/>
        </w:rPr>
        <w:t>repeated on the ‘Quarter’ column</w:t>
      </w:r>
      <w:r w:rsidR="009D17AE">
        <w:rPr>
          <w:rFonts w:ascii="Arial" w:hAnsi="Arial" w:cs="Arial"/>
          <w:sz w:val="24"/>
          <w:szCs w:val="24"/>
          <w:lang w:val="en-GB"/>
        </w:rPr>
        <w:t xml:space="preserve"> to extract the quarter as a number. </w:t>
      </w:r>
    </w:p>
    <w:p w14:paraId="5A73E98E" w14:textId="42617DE7" w:rsidR="005B5AEC" w:rsidRDefault="005B5AEC" w:rsidP="009A072A">
      <w:pPr>
        <w:rPr>
          <w:rFonts w:ascii="Arial" w:hAnsi="Arial" w:cs="Arial"/>
          <w:sz w:val="24"/>
          <w:szCs w:val="24"/>
          <w:lang w:val="en-GB"/>
        </w:rPr>
      </w:pPr>
      <w:r>
        <w:rPr>
          <w:rFonts w:ascii="Arial" w:hAnsi="Arial" w:cs="Arial"/>
          <w:sz w:val="24"/>
          <w:szCs w:val="24"/>
          <w:lang w:val="en-GB"/>
        </w:rPr>
        <w:t xml:space="preserve">The ’Location’ column </w:t>
      </w:r>
      <w:r w:rsidR="00323945">
        <w:rPr>
          <w:rFonts w:ascii="Arial" w:hAnsi="Arial" w:cs="Arial"/>
          <w:sz w:val="24"/>
          <w:szCs w:val="24"/>
          <w:lang w:val="en-GB"/>
        </w:rPr>
        <w:t xml:space="preserve">contained only a number which represented a specific location. </w:t>
      </w:r>
      <w:r w:rsidR="00D657AD">
        <w:rPr>
          <w:rFonts w:ascii="Arial" w:hAnsi="Arial" w:cs="Arial"/>
          <w:sz w:val="24"/>
          <w:szCs w:val="24"/>
          <w:lang w:val="en-GB"/>
        </w:rPr>
        <w:t xml:space="preserve">This needed to be changed so that the data could be more easily interpreted by seeing the real location listed in the records. </w:t>
      </w:r>
      <w:r w:rsidR="004D31C3">
        <w:rPr>
          <w:rFonts w:ascii="Arial" w:hAnsi="Arial" w:cs="Arial"/>
          <w:sz w:val="24"/>
          <w:szCs w:val="24"/>
          <w:lang w:val="en-GB"/>
        </w:rPr>
        <w:t>This was done by</w:t>
      </w:r>
      <w:r w:rsidR="00E77890">
        <w:rPr>
          <w:rFonts w:ascii="Arial" w:hAnsi="Arial" w:cs="Arial"/>
          <w:sz w:val="24"/>
          <w:szCs w:val="24"/>
          <w:lang w:val="en-GB"/>
        </w:rPr>
        <w:t xml:space="preserve"> </w:t>
      </w:r>
      <w:r w:rsidR="006105CC">
        <w:rPr>
          <w:rFonts w:ascii="Arial" w:hAnsi="Arial" w:cs="Arial"/>
          <w:sz w:val="24"/>
          <w:szCs w:val="24"/>
          <w:lang w:val="en-GB"/>
        </w:rPr>
        <w:t xml:space="preserve">automatically </w:t>
      </w:r>
      <w:r w:rsidR="00662B37">
        <w:rPr>
          <w:rFonts w:ascii="Arial" w:hAnsi="Arial" w:cs="Arial"/>
          <w:sz w:val="24"/>
          <w:szCs w:val="24"/>
          <w:lang w:val="en-GB"/>
        </w:rPr>
        <w:t xml:space="preserve">replacing </w:t>
      </w:r>
      <w:r w:rsidR="00E77890">
        <w:rPr>
          <w:rFonts w:ascii="Arial" w:hAnsi="Arial" w:cs="Arial"/>
          <w:sz w:val="24"/>
          <w:szCs w:val="24"/>
          <w:lang w:val="en-GB"/>
        </w:rPr>
        <w:t>each number with the specific location</w:t>
      </w:r>
      <w:r w:rsidR="003313F7">
        <w:rPr>
          <w:rFonts w:ascii="Arial" w:hAnsi="Arial" w:cs="Arial"/>
          <w:sz w:val="24"/>
          <w:szCs w:val="24"/>
          <w:lang w:val="en-GB"/>
        </w:rPr>
        <w:t xml:space="preserve"> value </w:t>
      </w:r>
      <w:r w:rsidR="009E7A15">
        <w:rPr>
          <w:rFonts w:ascii="Arial" w:hAnsi="Arial" w:cs="Arial"/>
          <w:sz w:val="24"/>
          <w:szCs w:val="24"/>
          <w:lang w:val="en-GB"/>
        </w:rPr>
        <w:t>for each record found in the data frame</w:t>
      </w:r>
      <w:r w:rsidR="00E77890">
        <w:rPr>
          <w:rFonts w:ascii="Arial" w:hAnsi="Arial" w:cs="Arial"/>
          <w:sz w:val="24"/>
          <w:szCs w:val="24"/>
          <w:lang w:val="en-GB"/>
        </w:rPr>
        <w:t xml:space="preserve">. </w:t>
      </w:r>
    </w:p>
    <w:p w14:paraId="3511FA4E" w14:textId="672C00BA" w:rsidR="00756306" w:rsidRDefault="00A959FE" w:rsidP="009A072A">
      <w:pPr>
        <w:rPr>
          <w:rFonts w:ascii="Arial" w:hAnsi="Arial" w:cs="Arial"/>
          <w:sz w:val="24"/>
          <w:szCs w:val="24"/>
          <w:lang w:val="en-GB"/>
        </w:rPr>
      </w:pPr>
      <w:r>
        <w:rPr>
          <w:rFonts w:ascii="Arial" w:hAnsi="Arial" w:cs="Arial"/>
          <w:sz w:val="24"/>
          <w:szCs w:val="24"/>
          <w:lang w:val="en-GB"/>
        </w:rPr>
        <w:t xml:space="preserve">The ’Product’ column contained some </w:t>
      </w:r>
      <w:r w:rsidR="00EE58F9">
        <w:rPr>
          <w:rFonts w:ascii="Arial" w:hAnsi="Arial" w:cs="Arial"/>
          <w:sz w:val="24"/>
          <w:szCs w:val="24"/>
          <w:lang w:val="en-GB"/>
        </w:rPr>
        <w:t xml:space="preserve">data inputting errors. </w:t>
      </w:r>
      <w:r w:rsidR="00A1053D">
        <w:rPr>
          <w:rFonts w:ascii="Arial" w:hAnsi="Arial" w:cs="Arial"/>
          <w:sz w:val="24"/>
          <w:szCs w:val="24"/>
          <w:lang w:val="en-GB"/>
        </w:rPr>
        <w:t xml:space="preserve">Some products were typed down differently in </w:t>
      </w:r>
      <w:r w:rsidR="003D0E52">
        <w:rPr>
          <w:rFonts w:ascii="Arial" w:hAnsi="Arial" w:cs="Arial"/>
          <w:sz w:val="24"/>
          <w:szCs w:val="24"/>
          <w:lang w:val="en-GB"/>
        </w:rPr>
        <w:t xml:space="preserve">certain records such as written all in capital letters instead of </w:t>
      </w:r>
      <w:r w:rsidR="00B23411">
        <w:rPr>
          <w:rFonts w:ascii="Arial" w:hAnsi="Arial" w:cs="Arial"/>
          <w:sz w:val="24"/>
          <w:szCs w:val="24"/>
          <w:lang w:val="en-GB"/>
        </w:rPr>
        <w:t xml:space="preserve">capitalising </w:t>
      </w:r>
      <w:r w:rsidR="004751B7">
        <w:rPr>
          <w:rFonts w:ascii="Arial" w:hAnsi="Arial" w:cs="Arial"/>
          <w:sz w:val="24"/>
          <w:szCs w:val="24"/>
          <w:lang w:val="en-GB"/>
        </w:rPr>
        <w:t xml:space="preserve">the first letter of </w:t>
      </w:r>
      <w:r w:rsidR="00B23411">
        <w:rPr>
          <w:rFonts w:ascii="Arial" w:hAnsi="Arial" w:cs="Arial"/>
          <w:sz w:val="24"/>
          <w:szCs w:val="24"/>
          <w:lang w:val="en-GB"/>
        </w:rPr>
        <w:t>each word.</w:t>
      </w:r>
      <w:r w:rsidR="0060173A">
        <w:rPr>
          <w:rFonts w:ascii="Arial" w:hAnsi="Arial" w:cs="Arial"/>
          <w:sz w:val="24"/>
          <w:szCs w:val="24"/>
          <w:lang w:val="en-GB"/>
        </w:rPr>
        <w:t xml:space="preserve"> This resulted in having to first ex</w:t>
      </w:r>
      <w:r w:rsidR="004F4C86">
        <w:rPr>
          <w:rFonts w:ascii="Arial" w:hAnsi="Arial" w:cs="Arial"/>
          <w:sz w:val="24"/>
          <w:szCs w:val="24"/>
          <w:lang w:val="en-GB"/>
        </w:rPr>
        <w:t>tract all the unique value</w:t>
      </w:r>
      <w:r w:rsidR="001F6BC5">
        <w:rPr>
          <w:rFonts w:ascii="Arial" w:hAnsi="Arial" w:cs="Arial"/>
          <w:sz w:val="24"/>
          <w:szCs w:val="24"/>
          <w:lang w:val="en-GB"/>
        </w:rPr>
        <w:t>s</w:t>
      </w:r>
      <w:r w:rsidR="004F4C86">
        <w:rPr>
          <w:rFonts w:ascii="Arial" w:hAnsi="Arial" w:cs="Arial"/>
          <w:sz w:val="24"/>
          <w:szCs w:val="24"/>
          <w:lang w:val="en-GB"/>
        </w:rPr>
        <w:t xml:space="preserve"> found in the column, and then determining which products were doubled. </w:t>
      </w:r>
      <w:r w:rsidR="00B73FC2">
        <w:rPr>
          <w:rFonts w:ascii="Arial" w:hAnsi="Arial" w:cs="Arial"/>
          <w:sz w:val="24"/>
          <w:szCs w:val="24"/>
          <w:lang w:val="en-GB"/>
        </w:rPr>
        <w:t xml:space="preserve">To keep the data anonymous, each </w:t>
      </w:r>
      <w:r w:rsidR="00C341E5">
        <w:rPr>
          <w:rFonts w:ascii="Arial" w:hAnsi="Arial" w:cs="Arial"/>
          <w:sz w:val="24"/>
          <w:szCs w:val="24"/>
          <w:lang w:val="en-GB"/>
        </w:rPr>
        <w:t xml:space="preserve">original </w:t>
      </w:r>
      <w:r w:rsidR="00B73FC2">
        <w:rPr>
          <w:rFonts w:ascii="Arial" w:hAnsi="Arial" w:cs="Arial"/>
          <w:sz w:val="24"/>
          <w:szCs w:val="24"/>
          <w:lang w:val="en-GB"/>
        </w:rPr>
        <w:t xml:space="preserve">product name was changed </w:t>
      </w:r>
      <w:r w:rsidR="00D0418D">
        <w:rPr>
          <w:rFonts w:ascii="Arial" w:hAnsi="Arial" w:cs="Arial"/>
          <w:sz w:val="24"/>
          <w:szCs w:val="24"/>
          <w:lang w:val="en-GB"/>
        </w:rPr>
        <w:t>to a</w:t>
      </w:r>
      <w:r w:rsidR="009846E2">
        <w:rPr>
          <w:rFonts w:ascii="Arial" w:hAnsi="Arial" w:cs="Arial"/>
          <w:sz w:val="24"/>
          <w:szCs w:val="24"/>
          <w:lang w:val="en-GB"/>
        </w:rPr>
        <w:t>n</w:t>
      </w:r>
      <w:r w:rsidR="00D0418D">
        <w:rPr>
          <w:rFonts w:ascii="Arial" w:hAnsi="Arial" w:cs="Arial"/>
          <w:sz w:val="24"/>
          <w:szCs w:val="24"/>
          <w:lang w:val="en-GB"/>
        </w:rPr>
        <w:t xml:space="preserve"> identifiable name such as </w:t>
      </w:r>
      <w:r w:rsidR="009846E2">
        <w:rPr>
          <w:rFonts w:ascii="Arial" w:hAnsi="Arial" w:cs="Arial"/>
          <w:sz w:val="24"/>
          <w:szCs w:val="24"/>
          <w:lang w:val="en-GB"/>
        </w:rPr>
        <w:t>the type of product</w:t>
      </w:r>
      <w:r w:rsidR="00D0418D">
        <w:rPr>
          <w:rFonts w:ascii="Arial" w:hAnsi="Arial" w:cs="Arial"/>
          <w:sz w:val="24"/>
          <w:szCs w:val="24"/>
          <w:lang w:val="en-GB"/>
        </w:rPr>
        <w:t xml:space="preserve"> </w:t>
      </w:r>
      <w:r w:rsidR="009846E2">
        <w:rPr>
          <w:rFonts w:ascii="Arial" w:hAnsi="Arial" w:cs="Arial"/>
          <w:sz w:val="24"/>
          <w:szCs w:val="24"/>
          <w:lang w:val="en-GB"/>
        </w:rPr>
        <w:t xml:space="preserve">and a number added at the end. </w:t>
      </w:r>
      <w:r w:rsidR="004B00B8">
        <w:rPr>
          <w:rFonts w:ascii="Arial" w:hAnsi="Arial" w:cs="Arial"/>
          <w:sz w:val="24"/>
          <w:szCs w:val="24"/>
          <w:lang w:val="en-GB"/>
        </w:rPr>
        <w:t xml:space="preserve">This was done using the replace function found in </w:t>
      </w:r>
      <w:r w:rsidR="00DD0307">
        <w:rPr>
          <w:rFonts w:ascii="Arial" w:hAnsi="Arial" w:cs="Arial"/>
          <w:sz w:val="24"/>
          <w:szCs w:val="24"/>
          <w:lang w:val="en-GB"/>
        </w:rPr>
        <w:t>P</w:t>
      </w:r>
      <w:r w:rsidR="004B00B8">
        <w:rPr>
          <w:rFonts w:ascii="Arial" w:hAnsi="Arial" w:cs="Arial"/>
          <w:sz w:val="24"/>
          <w:szCs w:val="24"/>
          <w:lang w:val="en-GB"/>
        </w:rPr>
        <w:t>andas</w:t>
      </w:r>
      <w:r w:rsidR="00E11F12">
        <w:rPr>
          <w:rFonts w:ascii="Arial" w:hAnsi="Arial" w:cs="Arial"/>
          <w:sz w:val="24"/>
          <w:szCs w:val="24"/>
          <w:lang w:val="en-GB"/>
        </w:rPr>
        <w:t xml:space="preserve">. For the products which were duplicated, instead of giving one value to replace, the variations of the products were listed. </w:t>
      </w:r>
    </w:p>
    <w:p w14:paraId="348DBEC5" w14:textId="364EE0BC" w:rsidR="00490603" w:rsidRDefault="00490603" w:rsidP="009A072A">
      <w:pPr>
        <w:rPr>
          <w:rFonts w:ascii="Arial" w:hAnsi="Arial" w:cs="Arial"/>
          <w:sz w:val="24"/>
          <w:szCs w:val="24"/>
          <w:lang w:val="en-GB"/>
        </w:rPr>
      </w:pPr>
      <w:r>
        <w:rPr>
          <w:rFonts w:ascii="Arial" w:hAnsi="Arial" w:cs="Arial"/>
          <w:sz w:val="24"/>
          <w:szCs w:val="24"/>
          <w:lang w:val="en-GB"/>
        </w:rPr>
        <w:t xml:space="preserve">A category column was missing from the data. The different products were </w:t>
      </w:r>
      <w:r w:rsidR="00EB3666">
        <w:rPr>
          <w:rFonts w:ascii="Arial" w:hAnsi="Arial" w:cs="Arial"/>
          <w:sz w:val="24"/>
          <w:szCs w:val="24"/>
          <w:lang w:val="en-GB"/>
        </w:rPr>
        <w:t xml:space="preserve">first analysed, and then each product was assigned to one category. Six different categories were </w:t>
      </w:r>
      <w:r w:rsidR="00144C22">
        <w:rPr>
          <w:rFonts w:ascii="Arial" w:hAnsi="Arial" w:cs="Arial"/>
          <w:sz w:val="24"/>
          <w:szCs w:val="24"/>
          <w:lang w:val="en-GB"/>
        </w:rPr>
        <w:t>created,</w:t>
      </w:r>
      <w:r w:rsidR="00EB3666">
        <w:rPr>
          <w:rFonts w:ascii="Arial" w:hAnsi="Arial" w:cs="Arial"/>
          <w:sz w:val="24"/>
          <w:szCs w:val="24"/>
          <w:lang w:val="en-GB"/>
        </w:rPr>
        <w:t xml:space="preserve"> </w:t>
      </w:r>
      <w:r w:rsidR="005618C6">
        <w:rPr>
          <w:rFonts w:ascii="Arial" w:hAnsi="Arial" w:cs="Arial"/>
          <w:sz w:val="24"/>
          <w:szCs w:val="24"/>
          <w:lang w:val="en-GB"/>
        </w:rPr>
        <w:t xml:space="preserve">and this needed to be added in the data frame. </w:t>
      </w:r>
      <w:proofErr w:type="gramStart"/>
      <w:r w:rsidR="00144C22">
        <w:rPr>
          <w:rFonts w:ascii="Arial" w:hAnsi="Arial" w:cs="Arial"/>
          <w:sz w:val="24"/>
          <w:szCs w:val="24"/>
          <w:lang w:val="en-GB"/>
        </w:rPr>
        <w:t>In order to</w:t>
      </w:r>
      <w:proofErr w:type="gramEnd"/>
      <w:r w:rsidR="00144C22">
        <w:rPr>
          <w:rFonts w:ascii="Arial" w:hAnsi="Arial" w:cs="Arial"/>
          <w:sz w:val="24"/>
          <w:szCs w:val="24"/>
          <w:lang w:val="en-GB"/>
        </w:rPr>
        <w:t xml:space="preserve"> do this task, </w:t>
      </w:r>
      <w:r w:rsidR="00115263">
        <w:rPr>
          <w:rFonts w:ascii="Arial" w:hAnsi="Arial" w:cs="Arial"/>
          <w:sz w:val="24"/>
          <w:szCs w:val="24"/>
          <w:lang w:val="en-GB"/>
        </w:rPr>
        <w:t>the ‘Product’ column</w:t>
      </w:r>
      <w:r w:rsidR="00844670">
        <w:rPr>
          <w:rFonts w:ascii="Arial" w:hAnsi="Arial" w:cs="Arial"/>
          <w:sz w:val="24"/>
          <w:szCs w:val="24"/>
          <w:lang w:val="en-GB"/>
        </w:rPr>
        <w:t xml:space="preserve"> needed to be duplicated, and then </w:t>
      </w:r>
      <w:r w:rsidR="00144C22">
        <w:rPr>
          <w:rFonts w:ascii="Arial" w:hAnsi="Arial" w:cs="Arial"/>
          <w:sz w:val="24"/>
          <w:szCs w:val="24"/>
          <w:lang w:val="en-GB"/>
        </w:rPr>
        <w:t xml:space="preserve">a dictionary had to be used. </w:t>
      </w:r>
      <w:r w:rsidR="00CA780F">
        <w:rPr>
          <w:rFonts w:ascii="Arial" w:hAnsi="Arial" w:cs="Arial"/>
          <w:sz w:val="24"/>
          <w:szCs w:val="24"/>
          <w:lang w:val="en-GB"/>
        </w:rPr>
        <w:t xml:space="preserve">The dictionary </w:t>
      </w:r>
      <w:r w:rsidR="00C17551">
        <w:rPr>
          <w:rFonts w:ascii="Arial" w:hAnsi="Arial" w:cs="Arial"/>
          <w:sz w:val="24"/>
          <w:szCs w:val="24"/>
          <w:lang w:val="en-GB"/>
        </w:rPr>
        <w:t xml:space="preserve">was created by writing the names of the products in the first </w:t>
      </w:r>
      <w:r w:rsidR="0046358E">
        <w:rPr>
          <w:rFonts w:ascii="Arial" w:hAnsi="Arial" w:cs="Arial"/>
          <w:sz w:val="24"/>
          <w:szCs w:val="24"/>
          <w:lang w:val="en-GB"/>
        </w:rPr>
        <w:t>value</w:t>
      </w:r>
      <w:r w:rsidR="002132C3">
        <w:rPr>
          <w:rFonts w:ascii="Arial" w:hAnsi="Arial" w:cs="Arial"/>
          <w:sz w:val="24"/>
          <w:szCs w:val="24"/>
          <w:lang w:val="en-GB"/>
        </w:rPr>
        <w:t xml:space="preserve"> </w:t>
      </w:r>
      <w:r w:rsidR="00C17551">
        <w:rPr>
          <w:rFonts w:ascii="Arial" w:hAnsi="Arial" w:cs="Arial"/>
          <w:sz w:val="24"/>
          <w:szCs w:val="24"/>
          <w:lang w:val="en-GB"/>
        </w:rPr>
        <w:t xml:space="preserve">and </w:t>
      </w:r>
      <w:r w:rsidR="002132C3">
        <w:rPr>
          <w:rFonts w:ascii="Arial" w:hAnsi="Arial" w:cs="Arial"/>
          <w:sz w:val="24"/>
          <w:szCs w:val="24"/>
          <w:lang w:val="en-GB"/>
        </w:rPr>
        <w:t>declaring the category in the second</w:t>
      </w:r>
      <w:r w:rsidR="0046358E">
        <w:rPr>
          <w:rFonts w:ascii="Arial" w:hAnsi="Arial" w:cs="Arial"/>
          <w:sz w:val="24"/>
          <w:szCs w:val="24"/>
          <w:lang w:val="en-GB"/>
        </w:rPr>
        <w:t xml:space="preserve"> value</w:t>
      </w:r>
      <w:r w:rsidR="002132C3">
        <w:rPr>
          <w:rFonts w:ascii="Arial" w:hAnsi="Arial" w:cs="Arial"/>
          <w:sz w:val="24"/>
          <w:szCs w:val="24"/>
          <w:lang w:val="en-GB"/>
        </w:rPr>
        <w:t>.</w:t>
      </w:r>
      <w:r w:rsidR="00CA780F">
        <w:rPr>
          <w:rFonts w:ascii="Arial" w:hAnsi="Arial" w:cs="Arial"/>
          <w:sz w:val="24"/>
          <w:szCs w:val="24"/>
          <w:lang w:val="en-GB"/>
        </w:rPr>
        <w:t xml:space="preserve"> </w:t>
      </w:r>
      <w:r w:rsidR="003F1086">
        <w:rPr>
          <w:rFonts w:ascii="Arial" w:hAnsi="Arial" w:cs="Arial"/>
          <w:sz w:val="24"/>
          <w:szCs w:val="24"/>
          <w:lang w:val="en-GB"/>
        </w:rPr>
        <w:t xml:space="preserve">The dictionary was then used to find the first values </w:t>
      </w:r>
      <w:r w:rsidR="00091DDF">
        <w:rPr>
          <w:rFonts w:ascii="Arial" w:hAnsi="Arial" w:cs="Arial"/>
          <w:sz w:val="24"/>
          <w:szCs w:val="24"/>
          <w:lang w:val="en-GB"/>
        </w:rPr>
        <w:t xml:space="preserve">in the column </w:t>
      </w:r>
      <w:r w:rsidR="003F1086">
        <w:rPr>
          <w:rFonts w:ascii="Arial" w:hAnsi="Arial" w:cs="Arial"/>
          <w:sz w:val="24"/>
          <w:szCs w:val="24"/>
          <w:lang w:val="en-GB"/>
        </w:rPr>
        <w:t>and replace them with the categor</w:t>
      </w:r>
      <w:r w:rsidR="00091DDF">
        <w:rPr>
          <w:rFonts w:ascii="Arial" w:hAnsi="Arial" w:cs="Arial"/>
          <w:sz w:val="24"/>
          <w:szCs w:val="24"/>
          <w:lang w:val="en-GB"/>
        </w:rPr>
        <w:t>y names</w:t>
      </w:r>
      <w:r w:rsidR="003F1086">
        <w:rPr>
          <w:rFonts w:ascii="Arial" w:hAnsi="Arial" w:cs="Arial"/>
          <w:sz w:val="24"/>
          <w:szCs w:val="24"/>
          <w:lang w:val="en-GB"/>
        </w:rPr>
        <w:t>.</w:t>
      </w:r>
      <w:r w:rsidR="00FF1C56">
        <w:rPr>
          <w:rFonts w:ascii="Arial" w:hAnsi="Arial" w:cs="Arial"/>
          <w:sz w:val="24"/>
          <w:szCs w:val="24"/>
          <w:lang w:val="en-GB"/>
        </w:rPr>
        <w:t xml:space="preserve"> </w:t>
      </w:r>
    </w:p>
    <w:p w14:paraId="57A5A149" w14:textId="0221E8F0" w:rsidR="00705C92" w:rsidRDefault="00D739BB" w:rsidP="009A072A">
      <w:pPr>
        <w:rPr>
          <w:rFonts w:ascii="Arial" w:hAnsi="Arial" w:cs="Arial"/>
          <w:sz w:val="24"/>
          <w:szCs w:val="24"/>
          <w:lang w:val="en-GB"/>
        </w:rPr>
      </w:pPr>
      <w:r>
        <w:rPr>
          <w:rFonts w:ascii="Arial" w:hAnsi="Arial" w:cs="Arial"/>
          <w:sz w:val="24"/>
          <w:szCs w:val="24"/>
          <w:lang w:val="en-GB"/>
        </w:rPr>
        <w:t>Since the data contained</w:t>
      </w:r>
      <w:r w:rsidR="001F0E81">
        <w:rPr>
          <w:rFonts w:ascii="Arial" w:hAnsi="Arial" w:cs="Arial"/>
          <w:sz w:val="24"/>
          <w:szCs w:val="24"/>
          <w:lang w:val="en-GB"/>
        </w:rPr>
        <w:t xml:space="preserve"> thousands of unique</w:t>
      </w:r>
      <w:r>
        <w:rPr>
          <w:rFonts w:ascii="Arial" w:hAnsi="Arial" w:cs="Arial"/>
          <w:sz w:val="24"/>
          <w:szCs w:val="24"/>
          <w:lang w:val="en-GB"/>
        </w:rPr>
        <w:t xml:space="preserve"> customer</w:t>
      </w:r>
      <w:r w:rsidR="001F0E81">
        <w:rPr>
          <w:rFonts w:ascii="Arial" w:hAnsi="Arial" w:cs="Arial"/>
          <w:sz w:val="24"/>
          <w:szCs w:val="24"/>
          <w:lang w:val="en-GB"/>
        </w:rPr>
        <w:t xml:space="preserve"> names, </w:t>
      </w:r>
      <w:r>
        <w:rPr>
          <w:rFonts w:ascii="Arial" w:hAnsi="Arial" w:cs="Arial"/>
          <w:sz w:val="24"/>
          <w:szCs w:val="24"/>
          <w:lang w:val="en-GB"/>
        </w:rPr>
        <w:t xml:space="preserve">a dictionary </w:t>
      </w:r>
      <w:r w:rsidR="00A27B94">
        <w:rPr>
          <w:rFonts w:ascii="Arial" w:hAnsi="Arial" w:cs="Arial"/>
          <w:sz w:val="24"/>
          <w:szCs w:val="24"/>
          <w:lang w:val="en-GB"/>
        </w:rPr>
        <w:t>could not be used</w:t>
      </w:r>
      <w:r w:rsidR="00424AC6">
        <w:rPr>
          <w:rFonts w:ascii="Arial" w:hAnsi="Arial" w:cs="Arial"/>
          <w:sz w:val="24"/>
          <w:szCs w:val="24"/>
          <w:lang w:val="en-GB"/>
        </w:rPr>
        <w:t xml:space="preserve"> straightaway </w:t>
      </w:r>
      <w:r>
        <w:rPr>
          <w:rFonts w:ascii="Arial" w:hAnsi="Arial" w:cs="Arial"/>
          <w:sz w:val="24"/>
          <w:szCs w:val="24"/>
          <w:lang w:val="en-GB"/>
        </w:rPr>
        <w:t>to make the names anonymous.</w:t>
      </w:r>
      <w:r w:rsidR="009E3CA2">
        <w:rPr>
          <w:rFonts w:ascii="Arial" w:hAnsi="Arial" w:cs="Arial"/>
          <w:sz w:val="24"/>
          <w:szCs w:val="24"/>
          <w:lang w:val="en-GB"/>
        </w:rPr>
        <w:t xml:space="preserve"> Therefore, </w:t>
      </w:r>
      <w:r w:rsidR="000E1CF9">
        <w:rPr>
          <w:rFonts w:ascii="Arial" w:hAnsi="Arial" w:cs="Arial"/>
          <w:sz w:val="24"/>
          <w:szCs w:val="24"/>
          <w:lang w:val="en-GB"/>
        </w:rPr>
        <w:t>the unique names had to be stored in a</w:t>
      </w:r>
      <w:r w:rsidR="00E015E9">
        <w:rPr>
          <w:rFonts w:ascii="Arial" w:hAnsi="Arial" w:cs="Arial"/>
          <w:sz w:val="24"/>
          <w:szCs w:val="24"/>
          <w:lang w:val="en-GB"/>
        </w:rPr>
        <w:t xml:space="preserve"> variable and then an array was created. A </w:t>
      </w:r>
      <w:r w:rsidR="009E3CA2">
        <w:rPr>
          <w:rFonts w:ascii="Arial" w:hAnsi="Arial" w:cs="Arial"/>
          <w:sz w:val="24"/>
          <w:szCs w:val="24"/>
          <w:lang w:val="en-GB"/>
        </w:rPr>
        <w:t>function wa</w:t>
      </w:r>
      <w:r w:rsidR="000E1CF9">
        <w:rPr>
          <w:rFonts w:ascii="Arial" w:hAnsi="Arial" w:cs="Arial"/>
          <w:sz w:val="24"/>
          <w:szCs w:val="24"/>
          <w:lang w:val="en-GB"/>
        </w:rPr>
        <w:t>s</w:t>
      </w:r>
      <w:r w:rsidR="00424AC6">
        <w:rPr>
          <w:rFonts w:ascii="Arial" w:hAnsi="Arial" w:cs="Arial"/>
          <w:sz w:val="24"/>
          <w:szCs w:val="24"/>
          <w:lang w:val="en-GB"/>
        </w:rPr>
        <w:t xml:space="preserve"> </w:t>
      </w:r>
      <w:r w:rsidR="006E3D8E">
        <w:rPr>
          <w:rFonts w:ascii="Arial" w:hAnsi="Arial" w:cs="Arial"/>
          <w:sz w:val="24"/>
          <w:szCs w:val="24"/>
          <w:lang w:val="en-GB"/>
        </w:rPr>
        <w:t xml:space="preserve">also </w:t>
      </w:r>
      <w:r w:rsidR="009E3CA2">
        <w:rPr>
          <w:rFonts w:ascii="Arial" w:hAnsi="Arial" w:cs="Arial"/>
          <w:sz w:val="24"/>
          <w:szCs w:val="24"/>
          <w:lang w:val="en-GB"/>
        </w:rPr>
        <w:t>created</w:t>
      </w:r>
      <w:r w:rsidR="00D5253C">
        <w:rPr>
          <w:rFonts w:ascii="Arial" w:hAnsi="Arial" w:cs="Arial"/>
          <w:sz w:val="24"/>
          <w:szCs w:val="24"/>
          <w:lang w:val="en-GB"/>
        </w:rPr>
        <w:t xml:space="preserve"> so that </w:t>
      </w:r>
      <w:r w:rsidR="00AE335D">
        <w:rPr>
          <w:rFonts w:ascii="Arial" w:hAnsi="Arial" w:cs="Arial"/>
          <w:sz w:val="24"/>
          <w:szCs w:val="24"/>
          <w:lang w:val="en-GB"/>
        </w:rPr>
        <w:t xml:space="preserve">each name stored in the array would be changed to the word ‘company’ and </w:t>
      </w:r>
      <w:r w:rsidR="001140C8">
        <w:rPr>
          <w:rFonts w:ascii="Arial" w:hAnsi="Arial" w:cs="Arial"/>
          <w:sz w:val="24"/>
          <w:szCs w:val="24"/>
          <w:lang w:val="en-GB"/>
        </w:rPr>
        <w:t xml:space="preserve">a unique </w:t>
      </w:r>
      <w:r w:rsidR="007242B4">
        <w:rPr>
          <w:rFonts w:ascii="Arial" w:hAnsi="Arial" w:cs="Arial"/>
          <w:sz w:val="24"/>
          <w:szCs w:val="24"/>
          <w:lang w:val="en-GB"/>
        </w:rPr>
        <w:t>number</w:t>
      </w:r>
      <w:r w:rsidR="001140C8">
        <w:rPr>
          <w:rFonts w:ascii="Arial" w:hAnsi="Arial" w:cs="Arial"/>
          <w:sz w:val="24"/>
          <w:szCs w:val="24"/>
          <w:lang w:val="en-GB"/>
        </w:rPr>
        <w:t xml:space="preserve"> added at the end</w:t>
      </w:r>
      <w:r w:rsidR="000E1CF9">
        <w:rPr>
          <w:rFonts w:ascii="Arial" w:hAnsi="Arial" w:cs="Arial"/>
          <w:sz w:val="24"/>
          <w:szCs w:val="24"/>
          <w:lang w:val="en-GB"/>
        </w:rPr>
        <w:t>.</w:t>
      </w:r>
      <w:r w:rsidR="00200D62">
        <w:rPr>
          <w:rFonts w:ascii="Arial" w:hAnsi="Arial" w:cs="Arial"/>
          <w:sz w:val="24"/>
          <w:szCs w:val="24"/>
          <w:lang w:val="en-GB"/>
        </w:rPr>
        <w:t xml:space="preserve"> A dictionary was then used to replace the </w:t>
      </w:r>
      <w:r w:rsidR="000A3A68">
        <w:rPr>
          <w:rFonts w:ascii="Arial" w:hAnsi="Arial" w:cs="Arial"/>
          <w:sz w:val="24"/>
          <w:szCs w:val="24"/>
          <w:lang w:val="en-GB"/>
        </w:rPr>
        <w:t xml:space="preserve">customer’s names with the </w:t>
      </w:r>
      <w:r w:rsidR="003D7B41">
        <w:rPr>
          <w:rFonts w:ascii="Arial" w:hAnsi="Arial" w:cs="Arial"/>
          <w:sz w:val="24"/>
          <w:szCs w:val="24"/>
          <w:lang w:val="en-GB"/>
        </w:rPr>
        <w:t xml:space="preserve">names found in the dictionary created. </w:t>
      </w:r>
      <w:r w:rsidR="00902ED0">
        <w:rPr>
          <w:rFonts w:ascii="Arial" w:hAnsi="Arial" w:cs="Arial"/>
          <w:sz w:val="24"/>
          <w:szCs w:val="24"/>
          <w:lang w:val="en-GB"/>
        </w:rPr>
        <w:t xml:space="preserve">A copy of the dictionary </w:t>
      </w:r>
      <w:r w:rsidR="004B4B9C">
        <w:rPr>
          <w:rFonts w:ascii="Arial" w:hAnsi="Arial" w:cs="Arial"/>
          <w:sz w:val="24"/>
          <w:szCs w:val="24"/>
          <w:lang w:val="en-GB"/>
        </w:rPr>
        <w:t xml:space="preserve">containing old and new names </w:t>
      </w:r>
      <w:r w:rsidR="00902ED0">
        <w:rPr>
          <w:rFonts w:ascii="Arial" w:hAnsi="Arial" w:cs="Arial"/>
          <w:sz w:val="24"/>
          <w:szCs w:val="24"/>
          <w:lang w:val="en-GB"/>
        </w:rPr>
        <w:t>was then saved in a csv file so that the</w:t>
      </w:r>
      <w:r w:rsidR="004F0783">
        <w:rPr>
          <w:rFonts w:ascii="Arial" w:hAnsi="Arial" w:cs="Arial"/>
          <w:sz w:val="24"/>
          <w:szCs w:val="24"/>
          <w:lang w:val="en-GB"/>
        </w:rPr>
        <w:t xml:space="preserve">re would be a reference to </w:t>
      </w:r>
      <w:r w:rsidR="0005498C">
        <w:rPr>
          <w:rFonts w:ascii="Arial" w:hAnsi="Arial" w:cs="Arial"/>
          <w:sz w:val="24"/>
          <w:szCs w:val="24"/>
          <w:lang w:val="en-GB"/>
        </w:rPr>
        <w:t>the real names.</w:t>
      </w:r>
      <w:r w:rsidR="00902ED0">
        <w:rPr>
          <w:rFonts w:ascii="Arial" w:hAnsi="Arial" w:cs="Arial"/>
          <w:sz w:val="24"/>
          <w:szCs w:val="24"/>
          <w:lang w:val="en-GB"/>
        </w:rPr>
        <w:t xml:space="preserve"> </w:t>
      </w:r>
      <w:r w:rsidR="001D6AFA">
        <w:rPr>
          <w:rFonts w:ascii="Arial" w:hAnsi="Arial" w:cs="Arial"/>
          <w:sz w:val="24"/>
          <w:szCs w:val="24"/>
          <w:lang w:val="en-GB"/>
        </w:rPr>
        <w:t xml:space="preserve">The same process was repeated for the company names and the pharmacies. </w:t>
      </w:r>
    </w:p>
    <w:p w14:paraId="502C8EB6" w14:textId="2FAA0F3F" w:rsidR="00A8457F" w:rsidRDefault="003E0924" w:rsidP="009A072A">
      <w:pPr>
        <w:rPr>
          <w:rFonts w:ascii="Arial" w:hAnsi="Arial" w:cs="Arial"/>
          <w:sz w:val="24"/>
          <w:szCs w:val="24"/>
          <w:lang w:val="en-GB"/>
        </w:rPr>
      </w:pPr>
      <w:r>
        <w:rPr>
          <w:rFonts w:ascii="Arial" w:hAnsi="Arial" w:cs="Arial"/>
          <w:sz w:val="24"/>
          <w:szCs w:val="24"/>
          <w:lang w:val="en-GB"/>
        </w:rPr>
        <w:t xml:space="preserve">The columns which were </w:t>
      </w:r>
      <w:r w:rsidR="006F51E3">
        <w:rPr>
          <w:rFonts w:ascii="Arial" w:hAnsi="Arial" w:cs="Arial"/>
          <w:sz w:val="24"/>
          <w:szCs w:val="24"/>
          <w:lang w:val="en-GB"/>
        </w:rPr>
        <w:t xml:space="preserve">not </w:t>
      </w:r>
      <w:r w:rsidR="00C17843">
        <w:rPr>
          <w:rFonts w:ascii="Arial" w:hAnsi="Arial" w:cs="Arial"/>
          <w:sz w:val="24"/>
          <w:szCs w:val="24"/>
          <w:lang w:val="en-GB"/>
        </w:rPr>
        <w:t xml:space="preserve">considered </w:t>
      </w:r>
      <w:r w:rsidR="006F51E3">
        <w:rPr>
          <w:rFonts w:ascii="Arial" w:hAnsi="Arial" w:cs="Arial"/>
          <w:sz w:val="24"/>
          <w:szCs w:val="24"/>
          <w:lang w:val="en-GB"/>
        </w:rPr>
        <w:t>that important when predicting future sales</w:t>
      </w:r>
      <w:r w:rsidR="00C17843">
        <w:rPr>
          <w:rFonts w:ascii="Arial" w:hAnsi="Arial" w:cs="Arial"/>
          <w:sz w:val="24"/>
          <w:szCs w:val="24"/>
          <w:lang w:val="en-GB"/>
        </w:rPr>
        <w:t xml:space="preserve"> were the </w:t>
      </w:r>
      <w:r w:rsidR="00236447">
        <w:rPr>
          <w:rFonts w:ascii="Arial" w:hAnsi="Arial" w:cs="Arial"/>
          <w:sz w:val="24"/>
          <w:szCs w:val="24"/>
          <w:lang w:val="en-GB"/>
        </w:rPr>
        <w:t xml:space="preserve">‘Data Entry Date’, </w:t>
      </w:r>
      <w:r w:rsidR="00971EC4">
        <w:rPr>
          <w:rFonts w:ascii="Arial" w:hAnsi="Arial" w:cs="Arial"/>
          <w:sz w:val="24"/>
          <w:szCs w:val="24"/>
          <w:lang w:val="en-GB"/>
        </w:rPr>
        <w:t>‘Cust.Name’, ‘Comp.Name’, ’Area Code’ and ‘Code.</w:t>
      </w:r>
      <w:r w:rsidR="00B41270">
        <w:rPr>
          <w:rFonts w:ascii="Arial" w:hAnsi="Arial" w:cs="Arial"/>
          <w:sz w:val="24"/>
          <w:szCs w:val="24"/>
          <w:lang w:val="en-GB"/>
        </w:rPr>
        <w:t xml:space="preserve"> These columns were removed so that </w:t>
      </w:r>
      <w:r w:rsidR="003E710B">
        <w:rPr>
          <w:rFonts w:ascii="Arial" w:hAnsi="Arial" w:cs="Arial"/>
          <w:sz w:val="24"/>
          <w:szCs w:val="24"/>
          <w:lang w:val="en-GB"/>
        </w:rPr>
        <w:t xml:space="preserve">the forecasting process would be made only on the relevant data. </w:t>
      </w:r>
    </w:p>
    <w:p w14:paraId="58C5D962" w14:textId="50355374" w:rsidR="000D62C8" w:rsidRDefault="000D62C8" w:rsidP="009A072A">
      <w:pPr>
        <w:rPr>
          <w:rFonts w:ascii="Arial" w:hAnsi="Arial" w:cs="Arial"/>
          <w:sz w:val="24"/>
          <w:szCs w:val="24"/>
          <w:lang w:val="en-GB"/>
        </w:rPr>
      </w:pPr>
      <w:r>
        <w:rPr>
          <w:rFonts w:ascii="Arial" w:hAnsi="Arial" w:cs="Arial"/>
          <w:sz w:val="24"/>
          <w:szCs w:val="24"/>
          <w:lang w:val="en-GB"/>
        </w:rPr>
        <w:lastRenderedPageBreak/>
        <w:t xml:space="preserve">The final step in the data cleaning process included </w:t>
      </w:r>
      <w:r w:rsidR="00A8457F">
        <w:rPr>
          <w:rFonts w:ascii="Arial" w:hAnsi="Arial" w:cs="Arial"/>
          <w:sz w:val="24"/>
          <w:szCs w:val="24"/>
          <w:lang w:val="en-GB"/>
        </w:rPr>
        <w:t xml:space="preserve">removing </w:t>
      </w:r>
      <w:r w:rsidR="002B6438">
        <w:rPr>
          <w:rFonts w:ascii="Arial" w:hAnsi="Arial" w:cs="Arial"/>
          <w:sz w:val="24"/>
          <w:szCs w:val="24"/>
          <w:lang w:val="en-GB"/>
        </w:rPr>
        <w:t xml:space="preserve">records containing </w:t>
      </w:r>
      <w:r w:rsidR="00A8457F">
        <w:rPr>
          <w:rFonts w:ascii="Arial" w:hAnsi="Arial" w:cs="Arial"/>
          <w:sz w:val="24"/>
          <w:szCs w:val="24"/>
          <w:lang w:val="en-GB"/>
        </w:rPr>
        <w:t>negative quantities</w:t>
      </w:r>
      <w:r w:rsidR="002B6438">
        <w:rPr>
          <w:rFonts w:ascii="Arial" w:hAnsi="Arial" w:cs="Arial"/>
          <w:sz w:val="24"/>
          <w:szCs w:val="24"/>
          <w:lang w:val="en-GB"/>
        </w:rPr>
        <w:t xml:space="preserve"> which represented the samples </w:t>
      </w:r>
      <w:r w:rsidR="00E559D4">
        <w:rPr>
          <w:rFonts w:ascii="Arial" w:hAnsi="Arial" w:cs="Arial"/>
          <w:sz w:val="24"/>
          <w:szCs w:val="24"/>
          <w:lang w:val="en-GB"/>
        </w:rPr>
        <w:t xml:space="preserve">which were </w:t>
      </w:r>
      <w:r w:rsidR="002B6438">
        <w:rPr>
          <w:rFonts w:ascii="Arial" w:hAnsi="Arial" w:cs="Arial"/>
          <w:sz w:val="24"/>
          <w:szCs w:val="24"/>
          <w:lang w:val="en-GB"/>
        </w:rPr>
        <w:t>given to customers</w:t>
      </w:r>
      <w:r w:rsidR="004D13AE">
        <w:rPr>
          <w:rFonts w:ascii="Arial" w:hAnsi="Arial" w:cs="Arial"/>
          <w:sz w:val="24"/>
          <w:szCs w:val="24"/>
          <w:lang w:val="en-GB"/>
        </w:rPr>
        <w:t>.</w:t>
      </w:r>
      <w:r w:rsidR="00BC1E5E">
        <w:rPr>
          <w:rFonts w:ascii="Arial" w:hAnsi="Arial" w:cs="Arial"/>
          <w:sz w:val="24"/>
          <w:szCs w:val="24"/>
          <w:lang w:val="en-GB"/>
        </w:rPr>
        <w:t xml:space="preserve"> The new data frame was then saved into a new csv file to be used later in the forecasting methods.</w:t>
      </w:r>
    </w:p>
    <w:p w14:paraId="0055FB94" w14:textId="77777777" w:rsidR="009732E2" w:rsidRPr="00A140C0" w:rsidRDefault="009732E2" w:rsidP="009A072A">
      <w:pPr>
        <w:rPr>
          <w:rFonts w:ascii="Arial" w:hAnsi="Arial" w:cs="Arial"/>
          <w:sz w:val="24"/>
          <w:szCs w:val="24"/>
          <w:lang w:val="en-GB"/>
        </w:rPr>
      </w:pPr>
    </w:p>
    <w:p w14:paraId="68BB2D25" w14:textId="0032232D" w:rsidR="008F169E" w:rsidRDefault="008F169E" w:rsidP="00DB7ADA">
      <w:pPr>
        <w:pStyle w:val="Heading2"/>
        <w:rPr>
          <w:lang w:val="en-GB"/>
        </w:rPr>
      </w:pPr>
      <w:bookmarkStart w:id="28" w:name="_Toc135294491"/>
      <w:r w:rsidRPr="00DB7ADA">
        <w:rPr>
          <w:lang w:val="en-GB"/>
        </w:rPr>
        <w:t>3.4 Data Exploration</w:t>
      </w:r>
      <w:bookmarkEnd w:id="28"/>
      <w:r w:rsidRPr="00DB7ADA">
        <w:rPr>
          <w:lang w:val="en-GB"/>
        </w:rPr>
        <w:t xml:space="preserve"> </w:t>
      </w:r>
    </w:p>
    <w:p w14:paraId="40E71B61" w14:textId="3CB2EB7E" w:rsidR="00C65235" w:rsidRPr="003040EC" w:rsidRDefault="00C65235" w:rsidP="00C65235">
      <w:pPr>
        <w:rPr>
          <w:rFonts w:ascii="Arial" w:hAnsi="Arial" w:cs="Arial"/>
          <w:sz w:val="24"/>
          <w:szCs w:val="24"/>
          <w:lang w:val="en-GB"/>
        </w:rPr>
      </w:pPr>
      <w:r w:rsidRPr="003040EC">
        <w:rPr>
          <w:rFonts w:ascii="Arial" w:hAnsi="Arial" w:cs="Arial"/>
          <w:sz w:val="24"/>
          <w:szCs w:val="24"/>
          <w:lang w:val="en-GB"/>
        </w:rPr>
        <w:t>To save some time during the research, the data was first explored using PowerBI visuals</w:t>
      </w:r>
      <w:r w:rsidR="00F80059" w:rsidRPr="003040EC">
        <w:rPr>
          <w:rFonts w:ascii="Arial" w:hAnsi="Arial" w:cs="Arial"/>
          <w:sz w:val="24"/>
          <w:szCs w:val="24"/>
          <w:lang w:val="en-GB"/>
        </w:rPr>
        <w:t>,</w:t>
      </w:r>
      <w:r w:rsidRPr="003040EC">
        <w:rPr>
          <w:rFonts w:ascii="Arial" w:hAnsi="Arial" w:cs="Arial"/>
          <w:sz w:val="24"/>
          <w:szCs w:val="24"/>
          <w:lang w:val="en-GB"/>
        </w:rPr>
        <w:t xml:space="preserve"> and then the most important visuals were plotted using Python. The data was explored by plotting it against various plot such as Histograms, Boxplots, Pie </w:t>
      </w:r>
      <w:r w:rsidR="00F80059" w:rsidRPr="003040EC">
        <w:rPr>
          <w:rFonts w:ascii="Arial" w:hAnsi="Arial" w:cs="Arial"/>
          <w:sz w:val="24"/>
          <w:szCs w:val="24"/>
          <w:lang w:val="en-GB"/>
        </w:rPr>
        <w:t>Charts,</w:t>
      </w:r>
      <w:r w:rsidRPr="003040EC">
        <w:rPr>
          <w:rFonts w:ascii="Arial" w:hAnsi="Arial" w:cs="Arial"/>
          <w:sz w:val="24"/>
          <w:szCs w:val="24"/>
          <w:lang w:val="en-GB"/>
        </w:rPr>
        <w:t xml:space="preserve"> and others.</w:t>
      </w:r>
    </w:p>
    <w:p w14:paraId="123D40C8" w14:textId="339D67AD" w:rsidR="00622346" w:rsidRPr="0074637D" w:rsidRDefault="00C65235" w:rsidP="00815AA4">
      <w:pPr>
        <w:rPr>
          <w:rFonts w:ascii="Arial" w:hAnsi="Arial" w:cs="Arial"/>
          <w:sz w:val="24"/>
          <w:szCs w:val="24"/>
          <w:lang w:val="en-GB"/>
        </w:rPr>
      </w:pPr>
      <w:r w:rsidRPr="0074637D">
        <w:rPr>
          <w:rFonts w:ascii="Arial" w:hAnsi="Arial" w:cs="Arial"/>
          <w:sz w:val="24"/>
          <w:szCs w:val="24"/>
          <w:lang w:val="en-GB"/>
        </w:rPr>
        <w:t xml:space="preserve">The distribution of variables can be easily identified when the data is plotted using Histograms. </w:t>
      </w:r>
      <w:r w:rsidR="00D27B27" w:rsidRPr="0074637D">
        <w:rPr>
          <w:rFonts w:ascii="Arial" w:hAnsi="Arial" w:cs="Arial"/>
          <w:sz w:val="24"/>
          <w:szCs w:val="24"/>
          <w:lang w:val="en-GB"/>
        </w:rPr>
        <w:t xml:space="preserve">From the </w:t>
      </w:r>
      <w:r w:rsidR="00FD75AA" w:rsidRPr="0074637D">
        <w:rPr>
          <w:rFonts w:ascii="Arial" w:hAnsi="Arial" w:cs="Arial"/>
          <w:sz w:val="24"/>
          <w:szCs w:val="24"/>
          <w:lang w:val="en-GB"/>
        </w:rPr>
        <w:t>histogram</w:t>
      </w:r>
      <w:r w:rsidR="00D27B27" w:rsidRPr="0074637D">
        <w:rPr>
          <w:rFonts w:ascii="Arial" w:hAnsi="Arial" w:cs="Arial"/>
          <w:sz w:val="24"/>
          <w:szCs w:val="24"/>
          <w:lang w:val="en-GB"/>
        </w:rPr>
        <w:t xml:space="preserve"> </w:t>
      </w:r>
      <w:r w:rsidR="008B6120" w:rsidRPr="0074637D">
        <w:rPr>
          <w:rFonts w:ascii="Arial" w:hAnsi="Arial" w:cs="Arial"/>
          <w:sz w:val="24"/>
          <w:szCs w:val="24"/>
          <w:lang w:val="en-GB"/>
        </w:rPr>
        <w:t xml:space="preserve">shown </w:t>
      </w:r>
      <w:r w:rsidR="00D27B27" w:rsidRPr="0074637D">
        <w:rPr>
          <w:rFonts w:ascii="Arial" w:hAnsi="Arial" w:cs="Arial"/>
          <w:sz w:val="24"/>
          <w:szCs w:val="24"/>
          <w:lang w:val="en-GB"/>
        </w:rPr>
        <w:t>in</w:t>
      </w:r>
      <w:r w:rsidR="0074637D" w:rsidRPr="0074637D">
        <w:rPr>
          <w:rFonts w:ascii="Arial" w:hAnsi="Arial" w:cs="Arial"/>
          <w:sz w:val="24"/>
          <w:szCs w:val="24"/>
          <w:lang w:val="en-GB"/>
        </w:rPr>
        <w:t xml:space="preserve"> </w:t>
      </w:r>
      <w:r w:rsidR="0074637D" w:rsidRPr="0074637D">
        <w:rPr>
          <w:rFonts w:ascii="Arial" w:hAnsi="Arial" w:cs="Arial"/>
          <w:sz w:val="24"/>
          <w:szCs w:val="24"/>
          <w:u w:val="single"/>
          <w:lang w:val="en-GB"/>
        </w:rPr>
        <w:fldChar w:fldCharType="begin"/>
      </w:r>
      <w:r w:rsidR="0074637D" w:rsidRPr="0074637D">
        <w:rPr>
          <w:rFonts w:ascii="Arial" w:hAnsi="Arial" w:cs="Arial"/>
          <w:sz w:val="24"/>
          <w:szCs w:val="24"/>
          <w:u w:val="single"/>
          <w:lang w:val="en-GB"/>
        </w:rPr>
        <w:instrText xml:space="preserve"> REF _Ref135294145 \h </w:instrText>
      </w:r>
      <w:r w:rsidR="0074637D" w:rsidRPr="0074637D">
        <w:rPr>
          <w:rFonts w:ascii="Arial" w:hAnsi="Arial" w:cs="Arial"/>
          <w:sz w:val="24"/>
          <w:szCs w:val="24"/>
          <w:u w:val="single"/>
          <w:lang w:val="en-GB"/>
        </w:rPr>
      </w:r>
      <w:r w:rsidR="0074637D" w:rsidRPr="0074637D">
        <w:rPr>
          <w:rFonts w:ascii="Arial" w:hAnsi="Arial" w:cs="Arial"/>
          <w:sz w:val="24"/>
          <w:szCs w:val="24"/>
          <w:u w:val="single"/>
          <w:lang w:val="en-GB"/>
        </w:rPr>
        <w:instrText xml:space="preserve"> \* MERGEFORMAT </w:instrText>
      </w:r>
      <w:r w:rsidR="0074637D" w:rsidRPr="0074637D">
        <w:rPr>
          <w:rFonts w:ascii="Arial" w:hAnsi="Arial" w:cs="Arial"/>
          <w:sz w:val="24"/>
          <w:szCs w:val="24"/>
          <w:u w:val="single"/>
          <w:lang w:val="en-GB"/>
        </w:rPr>
        <w:fldChar w:fldCharType="separate"/>
      </w:r>
      <w:r w:rsidR="0074637D" w:rsidRPr="0074637D">
        <w:rPr>
          <w:rFonts w:ascii="Arial" w:hAnsi="Arial" w:cs="Arial"/>
          <w:sz w:val="24"/>
          <w:szCs w:val="24"/>
        </w:rPr>
        <w:t xml:space="preserve">Figure </w:t>
      </w:r>
      <w:r w:rsidR="0074637D" w:rsidRPr="0074637D">
        <w:rPr>
          <w:rFonts w:ascii="Arial" w:hAnsi="Arial" w:cs="Arial"/>
          <w:noProof/>
          <w:sz w:val="24"/>
          <w:szCs w:val="24"/>
        </w:rPr>
        <w:t>2</w:t>
      </w:r>
      <w:r w:rsidR="0074637D" w:rsidRPr="0074637D">
        <w:rPr>
          <w:rFonts w:ascii="Arial" w:hAnsi="Arial" w:cs="Arial"/>
          <w:sz w:val="24"/>
          <w:szCs w:val="24"/>
          <w:lang w:val="en-GB"/>
        </w:rPr>
        <w:t>: Category Distribution</w:t>
      </w:r>
      <w:r w:rsidR="0074637D" w:rsidRPr="0074637D">
        <w:rPr>
          <w:rFonts w:ascii="Arial" w:hAnsi="Arial" w:cs="Arial"/>
          <w:sz w:val="24"/>
          <w:szCs w:val="24"/>
          <w:u w:val="single"/>
          <w:lang w:val="en-GB"/>
        </w:rPr>
        <w:fldChar w:fldCharType="end"/>
      </w:r>
      <w:r w:rsidR="00D27B27" w:rsidRPr="0074637D">
        <w:rPr>
          <w:rFonts w:ascii="Arial" w:hAnsi="Arial" w:cs="Arial"/>
          <w:sz w:val="24"/>
          <w:szCs w:val="24"/>
          <w:lang w:val="en-GB"/>
        </w:rPr>
        <w:t>, it can be noted that ‘Profilho’ was the most popular category</w:t>
      </w:r>
      <w:r w:rsidR="00126321" w:rsidRPr="0074637D">
        <w:rPr>
          <w:rFonts w:ascii="Arial" w:hAnsi="Arial" w:cs="Arial"/>
          <w:sz w:val="24"/>
          <w:szCs w:val="24"/>
          <w:lang w:val="en-GB"/>
        </w:rPr>
        <w:t xml:space="preserve"> followed by</w:t>
      </w:r>
      <w:r w:rsidR="00C536A1" w:rsidRPr="0074637D">
        <w:rPr>
          <w:rFonts w:ascii="Arial" w:hAnsi="Arial" w:cs="Arial"/>
          <w:sz w:val="24"/>
          <w:szCs w:val="24"/>
          <w:lang w:val="en-GB"/>
        </w:rPr>
        <w:t xml:space="preserve"> the</w:t>
      </w:r>
      <w:r w:rsidR="00126321" w:rsidRPr="0074637D">
        <w:rPr>
          <w:rFonts w:ascii="Arial" w:hAnsi="Arial" w:cs="Arial"/>
          <w:sz w:val="24"/>
          <w:szCs w:val="24"/>
          <w:lang w:val="en-GB"/>
        </w:rPr>
        <w:t xml:space="preserve"> ‘Dermafiller’</w:t>
      </w:r>
      <w:r w:rsidR="00C536A1" w:rsidRPr="0074637D">
        <w:rPr>
          <w:rFonts w:ascii="Arial" w:hAnsi="Arial" w:cs="Arial"/>
          <w:sz w:val="24"/>
          <w:szCs w:val="24"/>
          <w:lang w:val="en-GB"/>
        </w:rPr>
        <w:t xml:space="preserve"> category</w:t>
      </w:r>
      <w:r w:rsidR="00D27B27" w:rsidRPr="0074637D">
        <w:rPr>
          <w:rFonts w:ascii="Arial" w:hAnsi="Arial" w:cs="Arial"/>
          <w:sz w:val="24"/>
          <w:szCs w:val="24"/>
          <w:lang w:val="en-GB"/>
        </w:rPr>
        <w:t>.</w:t>
      </w:r>
      <w:r w:rsidR="001C160B" w:rsidRPr="0074637D">
        <w:rPr>
          <w:rFonts w:ascii="Arial" w:hAnsi="Arial" w:cs="Arial"/>
          <w:sz w:val="24"/>
          <w:szCs w:val="24"/>
          <w:lang w:val="en-GB"/>
        </w:rPr>
        <w:t xml:space="preserve"> </w:t>
      </w:r>
      <w:r w:rsidR="00665FDF" w:rsidRPr="0074637D">
        <w:rPr>
          <w:rFonts w:ascii="Arial" w:hAnsi="Arial" w:cs="Arial"/>
          <w:sz w:val="24"/>
          <w:szCs w:val="24"/>
          <w:lang w:val="en-GB"/>
        </w:rPr>
        <w:t>In</w:t>
      </w:r>
      <w:r w:rsidR="0074637D" w:rsidRPr="0074637D">
        <w:rPr>
          <w:rFonts w:ascii="Arial" w:hAnsi="Arial" w:cs="Arial"/>
          <w:sz w:val="24"/>
          <w:szCs w:val="24"/>
          <w:lang w:val="en-GB"/>
        </w:rPr>
        <w:t xml:space="preserve"> </w:t>
      </w:r>
      <w:r w:rsidR="0074637D" w:rsidRPr="0074637D">
        <w:rPr>
          <w:rFonts w:ascii="Arial" w:hAnsi="Arial" w:cs="Arial"/>
          <w:sz w:val="24"/>
          <w:szCs w:val="24"/>
          <w:lang w:val="en-GB"/>
        </w:rPr>
        <w:fldChar w:fldCharType="begin"/>
      </w:r>
      <w:r w:rsidR="0074637D" w:rsidRPr="0074637D">
        <w:rPr>
          <w:rFonts w:ascii="Arial" w:hAnsi="Arial" w:cs="Arial"/>
          <w:sz w:val="24"/>
          <w:szCs w:val="24"/>
          <w:lang w:val="en-GB"/>
        </w:rPr>
        <w:instrText xml:space="preserve"> REF _Ref135294191 \h </w:instrText>
      </w:r>
      <w:r w:rsidR="0074637D" w:rsidRPr="0074637D">
        <w:rPr>
          <w:rFonts w:ascii="Arial" w:hAnsi="Arial" w:cs="Arial"/>
          <w:sz w:val="24"/>
          <w:szCs w:val="24"/>
          <w:lang w:val="en-GB"/>
        </w:rPr>
      </w:r>
      <w:r w:rsidR="0074637D" w:rsidRPr="0074637D">
        <w:rPr>
          <w:rFonts w:ascii="Arial" w:hAnsi="Arial" w:cs="Arial"/>
          <w:sz w:val="24"/>
          <w:szCs w:val="24"/>
          <w:lang w:val="en-GB"/>
        </w:rPr>
        <w:instrText xml:space="preserve"> \* MERGEFORMAT </w:instrText>
      </w:r>
      <w:r w:rsidR="0074637D" w:rsidRPr="0074637D">
        <w:rPr>
          <w:rFonts w:ascii="Arial" w:hAnsi="Arial" w:cs="Arial"/>
          <w:sz w:val="24"/>
          <w:szCs w:val="24"/>
          <w:lang w:val="en-GB"/>
        </w:rPr>
        <w:fldChar w:fldCharType="separate"/>
      </w:r>
      <w:r w:rsidR="0074637D" w:rsidRPr="0074637D">
        <w:rPr>
          <w:rFonts w:ascii="Arial" w:hAnsi="Arial" w:cs="Arial"/>
          <w:sz w:val="24"/>
          <w:szCs w:val="24"/>
        </w:rPr>
        <w:t xml:space="preserve">Figure </w:t>
      </w:r>
      <w:r w:rsidR="0074637D" w:rsidRPr="0074637D">
        <w:rPr>
          <w:rFonts w:ascii="Arial" w:hAnsi="Arial" w:cs="Arial"/>
          <w:noProof/>
          <w:sz w:val="24"/>
          <w:szCs w:val="24"/>
        </w:rPr>
        <w:t>3</w:t>
      </w:r>
      <w:r w:rsidR="0074637D" w:rsidRPr="0074637D">
        <w:rPr>
          <w:rFonts w:ascii="Arial" w:hAnsi="Arial" w:cs="Arial"/>
          <w:sz w:val="24"/>
          <w:szCs w:val="24"/>
          <w:lang w:val="en-GB"/>
        </w:rPr>
        <w:t>: Product Distribution</w:t>
      </w:r>
      <w:r w:rsidR="0074637D" w:rsidRPr="0074637D">
        <w:rPr>
          <w:rFonts w:ascii="Arial" w:hAnsi="Arial" w:cs="Arial"/>
          <w:sz w:val="24"/>
          <w:szCs w:val="24"/>
          <w:lang w:val="en-GB"/>
        </w:rPr>
        <w:fldChar w:fldCharType="end"/>
      </w:r>
      <w:r w:rsidR="00665FDF" w:rsidRPr="0074637D">
        <w:rPr>
          <w:rFonts w:ascii="Arial" w:hAnsi="Arial" w:cs="Arial"/>
          <w:sz w:val="24"/>
          <w:szCs w:val="24"/>
          <w:lang w:val="en-GB"/>
        </w:rPr>
        <w:t xml:space="preserve">, it is evident that </w:t>
      </w:r>
      <w:r w:rsidR="00815AA4" w:rsidRPr="0074637D">
        <w:rPr>
          <w:rFonts w:ascii="Arial" w:hAnsi="Arial" w:cs="Arial"/>
          <w:sz w:val="24"/>
          <w:szCs w:val="24"/>
          <w:lang w:val="en-GB"/>
        </w:rPr>
        <w:t>‘</w:t>
      </w:r>
      <w:r w:rsidR="001C160B" w:rsidRPr="0074637D">
        <w:rPr>
          <w:rFonts w:ascii="Arial" w:hAnsi="Arial" w:cs="Arial"/>
          <w:sz w:val="24"/>
          <w:szCs w:val="24"/>
          <w:lang w:val="en-GB"/>
        </w:rPr>
        <w:t>Injection 7</w:t>
      </w:r>
      <w:r w:rsidR="00815AA4" w:rsidRPr="0074637D">
        <w:rPr>
          <w:rFonts w:ascii="Arial" w:hAnsi="Arial" w:cs="Arial"/>
          <w:sz w:val="24"/>
          <w:szCs w:val="24"/>
          <w:lang w:val="en-GB"/>
        </w:rPr>
        <w:t>’</w:t>
      </w:r>
      <w:r w:rsidR="001C160B" w:rsidRPr="0074637D">
        <w:rPr>
          <w:rFonts w:ascii="Arial" w:hAnsi="Arial" w:cs="Arial"/>
          <w:sz w:val="24"/>
          <w:szCs w:val="24"/>
          <w:lang w:val="en-GB"/>
        </w:rPr>
        <w:t xml:space="preserve"> was the most sold product across al</w:t>
      </w:r>
      <w:r w:rsidR="00EB0CE0" w:rsidRPr="0074637D">
        <w:rPr>
          <w:rFonts w:ascii="Arial" w:hAnsi="Arial" w:cs="Arial"/>
          <w:sz w:val="24"/>
          <w:szCs w:val="24"/>
          <w:lang w:val="en-GB"/>
        </w:rPr>
        <w:t>l</w:t>
      </w:r>
      <w:r w:rsidR="001C160B" w:rsidRPr="0074637D">
        <w:rPr>
          <w:rFonts w:ascii="Arial" w:hAnsi="Arial" w:cs="Arial"/>
          <w:sz w:val="24"/>
          <w:szCs w:val="24"/>
          <w:lang w:val="en-GB"/>
        </w:rPr>
        <w:t xml:space="preserve"> times</w:t>
      </w:r>
      <w:r w:rsidR="00B503B1" w:rsidRPr="0074637D">
        <w:rPr>
          <w:rFonts w:ascii="Arial" w:hAnsi="Arial" w:cs="Arial"/>
          <w:sz w:val="24"/>
          <w:szCs w:val="24"/>
          <w:lang w:val="en-GB"/>
        </w:rPr>
        <w:t xml:space="preserve"> with the highest quantities.</w:t>
      </w:r>
    </w:p>
    <w:p w14:paraId="20BF209E" w14:textId="77777777" w:rsidR="00EB1ACC" w:rsidRDefault="00B47B90" w:rsidP="00EB1ACC">
      <w:pPr>
        <w:keepNext/>
      </w:pPr>
      <w:r>
        <w:rPr>
          <w:rFonts w:ascii="Arial" w:hAnsi="Arial" w:cs="Arial"/>
          <w:noProof/>
          <w:sz w:val="24"/>
          <w:szCs w:val="24"/>
          <w:lang w:val="en-GB"/>
        </w:rPr>
        <w:drawing>
          <wp:inline distT="0" distB="0" distL="0" distR="0" wp14:anchorId="4A566F5E" wp14:editId="0EB463D6">
            <wp:extent cx="5731510" cy="2021840"/>
            <wp:effectExtent l="0" t="0" r="2540" b="0"/>
            <wp:docPr id="1667275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75174" name="Picture 166727517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273C0201" w14:textId="269936EE" w:rsidR="00B47B90" w:rsidRDefault="00EB1ACC" w:rsidP="00EB1ACC">
      <w:pPr>
        <w:pStyle w:val="Caption"/>
        <w:jc w:val="center"/>
        <w:rPr>
          <w:lang w:val="en-GB"/>
        </w:rPr>
      </w:pPr>
      <w:bookmarkStart w:id="29" w:name="_Ref135294145"/>
      <w:r>
        <w:t xml:space="preserve">Figure </w:t>
      </w:r>
      <w:fldSimple w:instr=" SEQ Figure \* ARABIC ">
        <w:r w:rsidR="006710EC">
          <w:rPr>
            <w:noProof/>
          </w:rPr>
          <w:t>2</w:t>
        </w:r>
      </w:fldSimple>
      <w:r>
        <w:rPr>
          <w:lang w:val="en-GB"/>
        </w:rPr>
        <w:t>: Category Distribution</w:t>
      </w:r>
      <w:bookmarkEnd w:id="29"/>
    </w:p>
    <w:p w14:paraId="744C944C" w14:textId="77777777" w:rsidR="00F772C3" w:rsidRPr="00F772C3" w:rsidRDefault="00F772C3" w:rsidP="00F772C3">
      <w:pPr>
        <w:rPr>
          <w:lang w:val="en-GB"/>
        </w:rPr>
      </w:pPr>
    </w:p>
    <w:p w14:paraId="524B944D" w14:textId="77777777" w:rsidR="00EB1ACC" w:rsidRDefault="00EB1ACC" w:rsidP="00EB1ACC">
      <w:pPr>
        <w:keepNext/>
      </w:pPr>
      <w:r>
        <w:rPr>
          <w:noProof/>
          <w:lang w:val="en-GB"/>
        </w:rPr>
        <w:drawing>
          <wp:inline distT="0" distB="0" distL="0" distR="0" wp14:anchorId="32F01CD6" wp14:editId="690EF632">
            <wp:extent cx="5731510" cy="2021840"/>
            <wp:effectExtent l="0" t="0" r="2540" b="0"/>
            <wp:docPr id="1664383959"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383959" name="Picture 2" descr="A picture containing screenshot, diagram, plo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021840"/>
                    </a:xfrm>
                    <a:prstGeom prst="rect">
                      <a:avLst/>
                    </a:prstGeom>
                  </pic:spPr>
                </pic:pic>
              </a:graphicData>
            </a:graphic>
          </wp:inline>
        </w:drawing>
      </w:r>
    </w:p>
    <w:p w14:paraId="4037F8F1" w14:textId="6DE420E8" w:rsidR="00EB1ACC" w:rsidRDefault="00EB1ACC" w:rsidP="00EB1ACC">
      <w:pPr>
        <w:pStyle w:val="Caption"/>
        <w:jc w:val="center"/>
        <w:rPr>
          <w:lang w:val="en-GB"/>
        </w:rPr>
      </w:pPr>
      <w:bookmarkStart w:id="30" w:name="_Ref135294191"/>
      <w:r>
        <w:t xml:space="preserve">Figure </w:t>
      </w:r>
      <w:fldSimple w:instr=" SEQ Figure \* ARABIC ">
        <w:r w:rsidR="006710EC">
          <w:rPr>
            <w:noProof/>
          </w:rPr>
          <w:t>3</w:t>
        </w:r>
      </w:fldSimple>
      <w:r>
        <w:rPr>
          <w:lang w:val="en-GB"/>
        </w:rPr>
        <w:t>: Product Distribution</w:t>
      </w:r>
      <w:bookmarkEnd w:id="30"/>
    </w:p>
    <w:p w14:paraId="715F4E9B" w14:textId="77777777" w:rsidR="00610A9B" w:rsidRPr="00610A9B" w:rsidRDefault="00610A9B" w:rsidP="00610A9B">
      <w:pPr>
        <w:rPr>
          <w:lang w:val="en-GB"/>
        </w:rPr>
      </w:pPr>
    </w:p>
    <w:p w14:paraId="1021E287" w14:textId="3D25076B" w:rsidR="00815AA4" w:rsidRPr="00610A9B" w:rsidRDefault="00FE63CC" w:rsidP="00815AA4">
      <w:pPr>
        <w:rPr>
          <w:rFonts w:ascii="Arial" w:hAnsi="Arial" w:cs="Arial"/>
          <w:sz w:val="24"/>
          <w:szCs w:val="24"/>
          <w:lang w:val="en-GB"/>
        </w:rPr>
      </w:pPr>
      <w:r w:rsidRPr="00610A9B">
        <w:rPr>
          <w:rFonts w:ascii="Arial" w:hAnsi="Arial" w:cs="Arial"/>
          <w:sz w:val="24"/>
          <w:szCs w:val="24"/>
          <w:lang w:val="en-GB"/>
        </w:rPr>
        <w:lastRenderedPageBreak/>
        <w:t>Using boxplots, it was concluded that f</w:t>
      </w:r>
      <w:r w:rsidR="00815AA4" w:rsidRPr="00610A9B">
        <w:rPr>
          <w:rFonts w:ascii="Arial" w:hAnsi="Arial" w:cs="Arial"/>
          <w:sz w:val="24"/>
          <w:szCs w:val="24"/>
          <w:lang w:val="en-GB"/>
        </w:rPr>
        <w:t xml:space="preserve">rom </w:t>
      </w:r>
      <w:r w:rsidRPr="00610A9B">
        <w:rPr>
          <w:rFonts w:ascii="Arial" w:hAnsi="Arial" w:cs="Arial"/>
          <w:sz w:val="24"/>
          <w:szCs w:val="24"/>
          <w:lang w:val="en-GB"/>
        </w:rPr>
        <w:t xml:space="preserve">all </w:t>
      </w:r>
      <w:r w:rsidR="00815AA4" w:rsidRPr="00610A9B">
        <w:rPr>
          <w:rFonts w:ascii="Arial" w:hAnsi="Arial" w:cs="Arial"/>
          <w:sz w:val="24"/>
          <w:szCs w:val="24"/>
          <w:lang w:val="en-GB"/>
        </w:rPr>
        <w:t>the categories, ‘Profilho’</w:t>
      </w:r>
      <w:r w:rsidR="00327AA1" w:rsidRPr="00610A9B">
        <w:rPr>
          <w:rFonts w:ascii="Arial" w:hAnsi="Arial" w:cs="Arial"/>
          <w:sz w:val="24"/>
          <w:szCs w:val="24"/>
          <w:lang w:val="en-GB"/>
        </w:rPr>
        <w:t xml:space="preserve"> </w:t>
      </w:r>
      <w:r w:rsidR="00815AA4" w:rsidRPr="00610A9B">
        <w:rPr>
          <w:rFonts w:ascii="Arial" w:hAnsi="Arial" w:cs="Arial"/>
          <w:sz w:val="24"/>
          <w:szCs w:val="24"/>
          <w:lang w:val="en-GB"/>
        </w:rPr>
        <w:t>contained the highest number of anomalies, while from the products ‘Injection 7’ contained the highest</w:t>
      </w:r>
      <w:r w:rsidR="007D1D9A" w:rsidRPr="00610A9B">
        <w:rPr>
          <w:rFonts w:ascii="Arial" w:hAnsi="Arial" w:cs="Arial"/>
          <w:sz w:val="24"/>
          <w:szCs w:val="24"/>
          <w:lang w:val="en-GB"/>
        </w:rPr>
        <w:t xml:space="preserve"> number</w:t>
      </w:r>
      <w:r w:rsidR="00815AA4" w:rsidRPr="00610A9B">
        <w:rPr>
          <w:rFonts w:ascii="Arial" w:hAnsi="Arial" w:cs="Arial"/>
          <w:sz w:val="24"/>
          <w:szCs w:val="24"/>
          <w:lang w:val="en-GB"/>
        </w:rPr>
        <w:t xml:space="preserve"> as well. </w:t>
      </w:r>
      <w:r w:rsidR="00CC34FD" w:rsidRPr="00610A9B">
        <w:rPr>
          <w:rFonts w:ascii="Arial" w:hAnsi="Arial" w:cs="Arial"/>
          <w:sz w:val="24"/>
          <w:szCs w:val="24"/>
          <w:lang w:val="en-GB"/>
        </w:rPr>
        <w:t>These are show</w:t>
      </w:r>
      <w:r w:rsidR="00BE0EFC" w:rsidRPr="00610A9B">
        <w:rPr>
          <w:rFonts w:ascii="Arial" w:hAnsi="Arial" w:cs="Arial"/>
          <w:sz w:val="24"/>
          <w:szCs w:val="24"/>
          <w:lang w:val="en-GB"/>
        </w:rPr>
        <w:t xml:space="preserve"> </w:t>
      </w:r>
      <w:r w:rsidR="00CC34FD" w:rsidRPr="00610A9B">
        <w:rPr>
          <w:rFonts w:ascii="Arial" w:hAnsi="Arial" w:cs="Arial"/>
          <w:sz w:val="24"/>
          <w:szCs w:val="24"/>
          <w:lang w:val="en-GB"/>
        </w:rPr>
        <w:t xml:space="preserve">in in </w:t>
      </w:r>
      <w:r w:rsidR="00610A9B" w:rsidRPr="00610A9B">
        <w:rPr>
          <w:rFonts w:ascii="Arial" w:hAnsi="Arial" w:cs="Arial"/>
          <w:sz w:val="24"/>
          <w:szCs w:val="24"/>
          <w:lang w:val="en-GB"/>
        </w:rPr>
        <w:fldChar w:fldCharType="begin"/>
      </w:r>
      <w:r w:rsidR="00610A9B" w:rsidRPr="00610A9B">
        <w:rPr>
          <w:rFonts w:ascii="Arial" w:hAnsi="Arial" w:cs="Arial"/>
          <w:sz w:val="24"/>
          <w:szCs w:val="24"/>
          <w:lang w:val="en-GB"/>
        </w:rPr>
        <w:instrText xml:space="preserve"> REF _Ref135294336 \h </w:instrText>
      </w:r>
      <w:r w:rsidR="00610A9B" w:rsidRPr="00610A9B">
        <w:rPr>
          <w:rFonts w:ascii="Arial" w:hAnsi="Arial" w:cs="Arial"/>
          <w:sz w:val="24"/>
          <w:szCs w:val="24"/>
          <w:lang w:val="en-GB"/>
        </w:rPr>
      </w:r>
      <w:r w:rsidR="00610A9B" w:rsidRPr="00610A9B">
        <w:rPr>
          <w:rFonts w:ascii="Arial" w:hAnsi="Arial" w:cs="Arial"/>
          <w:sz w:val="24"/>
          <w:szCs w:val="24"/>
          <w:lang w:val="en-GB"/>
        </w:rPr>
        <w:instrText xml:space="preserve"> \* MERGEFORMAT </w:instrText>
      </w:r>
      <w:r w:rsidR="00610A9B" w:rsidRPr="00610A9B">
        <w:rPr>
          <w:rFonts w:ascii="Arial" w:hAnsi="Arial" w:cs="Arial"/>
          <w:sz w:val="24"/>
          <w:szCs w:val="24"/>
          <w:lang w:val="en-GB"/>
        </w:rPr>
        <w:fldChar w:fldCharType="separate"/>
      </w:r>
      <w:r w:rsidR="00610A9B" w:rsidRPr="00610A9B">
        <w:rPr>
          <w:rFonts w:ascii="Arial" w:hAnsi="Arial" w:cs="Arial"/>
          <w:sz w:val="24"/>
          <w:szCs w:val="24"/>
        </w:rPr>
        <w:t xml:space="preserve">Figure </w:t>
      </w:r>
      <w:r w:rsidR="00610A9B" w:rsidRPr="00610A9B">
        <w:rPr>
          <w:rFonts w:ascii="Arial" w:hAnsi="Arial" w:cs="Arial"/>
          <w:noProof/>
          <w:sz w:val="24"/>
          <w:szCs w:val="24"/>
        </w:rPr>
        <w:t>4</w:t>
      </w:r>
      <w:r w:rsidR="00610A9B" w:rsidRPr="00610A9B">
        <w:rPr>
          <w:rFonts w:ascii="Arial" w:hAnsi="Arial" w:cs="Arial"/>
          <w:sz w:val="24"/>
          <w:szCs w:val="24"/>
          <w:lang w:val="en-GB"/>
        </w:rPr>
        <w:t>: Category Boxplot</w:t>
      </w:r>
      <w:r w:rsidR="00610A9B" w:rsidRPr="00610A9B">
        <w:rPr>
          <w:rFonts w:ascii="Arial" w:hAnsi="Arial" w:cs="Arial"/>
          <w:sz w:val="24"/>
          <w:szCs w:val="24"/>
          <w:lang w:val="en-GB"/>
        </w:rPr>
        <w:fldChar w:fldCharType="end"/>
      </w:r>
      <w:r w:rsidR="00610A9B" w:rsidRPr="00610A9B">
        <w:rPr>
          <w:rFonts w:ascii="Arial" w:hAnsi="Arial" w:cs="Arial"/>
          <w:sz w:val="24"/>
          <w:szCs w:val="24"/>
          <w:lang w:val="en-GB"/>
        </w:rPr>
        <w:t xml:space="preserve"> </w:t>
      </w:r>
      <w:r w:rsidR="00CC34FD" w:rsidRPr="00610A9B">
        <w:rPr>
          <w:rFonts w:ascii="Arial" w:hAnsi="Arial" w:cs="Arial"/>
          <w:sz w:val="24"/>
          <w:szCs w:val="24"/>
          <w:lang w:val="en-GB"/>
        </w:rPr>
        <w:t xml:space="preserve">and </w:t>
      </w:r>
      <w:r w:rsidR="00610A9B" w:rsidRPr="00610A9B">
        <w:rPr>
          <w:rFonts w:ascii="Arial" w:hAnsi="Arial" w:cs="Arial"/>
          <w:sz w:val="24"/>
          <w:szCs w:val="24"/>
          <w:lang w:val="en-GB"/>
        </w:rPr>
        <w:fldChar w:fldCharType="begin"/>
      </w:r>
      <w:r w:rsidR="00610A9B" w:rsidRPr="00610A9B">
        <w:rPr>
          <w:rFonts w:ascii="Arial" w:hAnsi="Arial" w:cs="Arial"/>
          <w:sz w:val="24"/>
          <w:szCs w:val="24"/>
          <w:lang w:val="en-GB"/>
        </w:rPr>
        <w:instrText xml:space="preserve"> REF _Ref135294351 \h </w:instrText>
      </w:r>
      <w:r w:rsidR="00610A9B" w:rsidRPr="00610A9B">
        <w:rPr>
          <w:rFonts w:ascii="Arial" w:hAnsi="Arial" w:cs="Arial"/>
          <w:sz w:val="24"/>
          <w:szCs w:val="24"/>
          <w:lang w:val="en-GB"/>
        </w:rPr>
      </w:r>
      <w:r w:rsidR="00610A9B" w:rsidRPr="00610A9B">
        <w:rPr>
          <w:rFonts w:ascii="Arial" w:hAnsi="Arial" w:cs="Arial"/>
          <w:sz w:val="24"/>
          <w:szCs w:val="24"/>
          <w:lang w:val="en-GB"/>
        </w:rPr>
        <w:instrText xml:space="preserve"> \* MERGEFORMAT </w:instrText>
      </w:r>
      <w:r w:rsidR="00610A9B" w:rsidRPr="00610A9B">
        <w:rPr>
          <w:rFonts w:ascii="Arial" w:hAnsi="Arial" w:cs="Arial"/>
          <w:sz w:val="24"/>
          <w:szCs w:val="24"/>
          <w:lang w:val="en-GB"/>
        </w:rPr>
        <w:fldChar w:fldCharType="separate"/>
      </w:r>
      <w:r w:rsidR="00610A9B" w:rsidRPr="00610A9B">
        <w:rPr>
          <w:rFonts w:ascii="Arial" w:hAnsi="Arial" w:cs="Arial"/>
          <w:sz w:val="24"/>
          <w:szCs w:val="24"/>
        </w:rPr>
        <w:t xml:space="preserve">Figure </w:t>
      </w:r>
      <w:r w:rsidR="00610A9B" w:rsidRPr="00610A9B">
        <w:rPr>
          <w:rFonts w:ascii="Arial" w:hAnsi="Arial" w:cs="Arial"/>
          <w:noProof/>
          <w:sz w:val="24"/>
          <w:szCs w:val="24"/>
        </w:rPr>
        <w:t>5</w:t>
      </w:r>
      <w:r w:rsidR="00610A9B" w:rsidRPr="00610A9B">
        <w:rPr>
          <w:rFonts w:ascii="Arial" w:hAnsi="Arial" w:cs="Arial"/>
          <w:sz w:val="24"/>
          <w:szCs w:val="24"/>
          <w:lang w:val="en-GB"/>
        </w:rPr>
        <w:t>: Product Boxplot</w:t>
      </w:r>
      <w:r w:rsidR="00610A9B" w:rsidRPr="00610A9B">
        <w:rPr>
          <w:rFonts w:ascii="Arial" w:hAnsi="Arial" w:cs="Arial"/>
          <w:sz w:val="24"/>
          <w:szCs w:val="24"/>
          <w:lang w:val="en-GB"/>
        </w:rPr>
        <w:fldChar w:fldCharType="end"/>
      </w:r>
      <w:r w:rsidR="00610A9B">
        <w:rPr>
          <w:rFonts w:ascii="Arial" w:hAnsi="Arial" w:cs="Arial"/>
          <w:sz w:val="24"/>
          <w:szCs w:val="24"/>
          <w:lang w:val="en-GB"/>
        </w:rPr>
        <w:t xml:space="preserve"> respectively</w:t>
      </w:r>
      <w:r w:rsidR="00CC34FD" w:rsidRPr="00610A9B">
        <w:rPr>
          <w:rFonts w:ascii="Arial" w:hAnsi="Arial" w:cs="Arial"/>
          <w:sz w:val="24"/>
          <w:szCs w:val="24"/>
          <w:lang w:val="en-GB"/>
        </w:rPr>
        <w:t>.</w:t>
      </w:r>
    </w:p>
    <w:p w14:paraId="4A283D7E" w14:textId="77777777" w:rsidR="006710EC" w:rsidRDefault="006710EC" w:rsidP="006710EC">
      <w:pPr>
        <w:keepNext/>
      </w:pPr>
      <w:r>
        <w:rPr>
          <w:rFonts w:ascii="Arial" w:hAnsi="Arial" w:cs="Arial"/>
          <w:noProof/>
          <w:sz w:val="24"/>
          <w:szCs w:val="24"/>
          <w:lang w:val="en-GB"/>
        </w:rPr>
        <w:drawing>
          <wp:inline distT="0" distB="0" distL="0" distR="0" wp14:anchorId="6DB4600F" wp14:editId="14C94101">
            <wp:extent cx="5731510" cy="2515870"/>
            <wp:effectExtent l="0" t="0" r="2540" b="0"/>
            <wp:docPr id="1268830631" name="Picture 3" descr="A picture containing line, diagram, plot,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30631" name="Picture 3" descr="A picture containing line, diagram, plot, parallel&#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2515870"/>
                    </a:xfrm>
                    <a:prstGeom prst="rect">
                      <a:avLst/>
                    </a:prstGeom>
                  </pic:spPr>
                </pic:pic>
              </a:graphicData>
            </a:graphic>
          </wp:inline>
        </w:drawing>
      </w:r>
    </w:p>
    <w:p w14:paraId="177C8AE4" w14:textId="4326E1FF" w:rsidR="006710EC" w:rsidRDefault="006710EC" w:rsidP="006710EC">
      <w:pPr>
        <w:pStyle w:val="Caption"/>
        <w:jc w:val="center"/>
        <w:rPr>
          <w:lang w:val="en-GB"/>
        </w:rPr>
      </w:pPr>
      <w:bookmarkStart w:id="31" w:name="_Ref135294336"/>
      <w:r>
        <w:t xml:space="preserve">Figure </w:t>
      </w:r>
      <w:fldSimple w:instr=" SEQ Figure \* ARABIC ">
        <w:r>
          <w:rPr>
            <w:noProof/>
          </w:rPr>
          <w:t>4</w:t>
        </w:r>
      </w:fldSimple>
      <w:r>
        <w:rPr>
          <w:lang w:val="en-GB"/>
        </w:rPr>
        <w:t>: Category Boxplot</w:t>
      </w:r>
      <w:bookmarkEnd w:id="31"/>
    </w:p>
    <w:p w14:paraId="79F75FD1" w14:textId="77777777" w:rsidR="00716A9C" w:rsidRPr="00716A9C" w:rsidRDefault="00716A9C" w:rsidP="00716A9C">
      <w:pPr>
        <w:rPr>
          <w:lang w:val="en-GB"/>
        </w:rPr>
      </w:pPr>
    </w:p>
    <w:p w14:paraId="6DC2B09E" w14:textId="77777777" w:rsidR="006710EC" w:rsidRDefault="006710EC" w:rsidP="006710EC">
      <w:pPr>
        <w:keepNext/>
      </w:pPr>
      <w:r>
        <w:rPr>
          <w:rFonts w:ascii="Arial" w:hAnsi="Arial" w:cs="Arial"/>
          <w:noProof/>
          <w:sz w:val="24"/>
          <w:szCs w:val="24"/>
          <w:lang w:val="en-GB"/>
        </w:rPr>
        <w:drawing>
          <wp:inline distT="0" distB="0" distL="0" distR="0" wp14:anchorId="3AD153EC" wp14:editId="4CC4EE33">
            <wp:extent cx="5731510" cy="2026285"/>
            <wp:effectExtent l="0" t="0" r="2540" b="0"/>
            <wp:docPr id="14239453" name="Picture 4" descr="A picture containing line, plot, screensh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453" name="Picture 4" descr="A picture containing line, plot, screenshot,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026285"/>
                    </a:xfrm>
                    <a:prstGeom prst="rect">
                      <a:avLst/>
                    </a:prstGeom>
                  </pic:spPr>
                </pic:pic>
              </a:graphicData>
            </a:graphic>
          </wp:inline>
        </w:drawing>
      </w:r>
    </w:p>
    <w:p w14:paraId="3EEEF22E" w14:textId="6AE0B36C" w:rsidR="006710EC" w:rsidRDefault="006710EC" w:rsidP="006710EC">
      <w:pPr>
        <w:pStyle w:val="Caption"/>
        <w:jc w:val="center"/>
        <w:rPr>
          <w:lang w:val="en-GB"/>
        </w:rPr>
      </w:pPr>
      <w:bookmarkStart w:id="32" w:name="_Ref135294351"/>
      <w:r>
        <w:t xml:space="preserve">Figure </w:t>
      </w:r>
      <w:fldSimple w:instr=" SEQ Figure \* ARABIC ">
        <w:r>
          <w:rPr>
            <w:noProof/>
          </w:rPr>
          <w:t>5</w:t>
        </w:r>
      </w:fldSimple>
      <w:r>
        <w:rPr>
          <w:lang w:val="en-GB"/>
        </w:rPr>
        <w:t>: Product Boxplot</w:t>
      </w:r>
      <w:bookmarkEnd w:id="32"/>
    </w:p>
    <w:p w14:paraId="3484158C" w14:textId="77777777" w:rsidR="00201DA6" w:rsidRPr="00201DA6" w:rsidRDefault="00201DA6" w:rsidP="00201DA6">
      <w:pPr>
        <w:rPr>
          <w:lang w:val="en-GB"/>
        </w:rPr>
      </w:pPr>
    </w:p>
    <w:p w14:paraId="26A4E8E6" w14:textId="1F5FD3A4" w:rsidR="008923C2" w:rsidRDefault="005E43F8" w:rsidP="00815AA4">
      <w:pPr>
        <w:rPr>
          <w:rFonts w:ascii="Arial" w:hAnsi="Arial" w:cs="Arial"/>
          <w:sz w:val="24"/>
          <w:szCs w:val="24"/>
          <w:lang w:val="en-GB"/>
        </w:rPr>
      </w:pPr>
      <w:r>
        <w:rPr>
          <w:rFonts w:ascii="Arial" w:hAnsi="Arial" w:cs="Arial"/>
          <w:sz w:val="24"/>
          <w:szCs w:val="24"/>
          <w:lang w:val="en-GB"/>
        </w:rPr>
        <w:t>‘</w:t>
      </w:r>
      <w:r w:rsidR="008D5B69">
        <w:rPr>
          <w:rFonts w:ascii="Arial" w:hAnsi="Arial" w:cs="Arial"/>
          <w:sz w:val="24"/>
          <w:szCs w:val="24"/>
          <w:lang w:val="en-GB"/>
        </w:rPr>
        <w:t>Injection 7</w:t>
      </w:r>
      <w:r>
        <w:rPr>
          <w:rFonts w:ascii="Arial" w:hAnsi="Arial" w:cs="Arial"/>
          <w:sz w:val="24"/>
          <w:szCs w:val="24"/>
          <w:lang w:val="en-GB"/>
        </w:rPr>
        <w:t>’</w:t>
      </w:r>
      <w:r w:rsidR="008D5B69">
        <w:rPr>
          <w:rFonts w:ascii="Arial" w:hAnsi="Arial" w:cs="Arial"/>
          <w:sz w:val="24"/>
          <w:szCs w:val="24"/>
          <w:lang w:val="en-GB"/>
        </w:rPr>
        <w:t xml:space="preserve"> made up 85% of the products sold as shown in </w:t>
      </w:r>
      <w:r w:rsidR="0061056B">
        <w:rPr>
          <w:rFonts w:ascii="Arial" w:hAnsi="Arial" w:cs="Arial"/>
          <w:sz w:val="24"/>
          <w:szCs w:val="24"/>
          <w:lang w:val="en-GB"/>
        </w:rPr>
        <w:t xml:space="preserve">the pie chart in </w:t>
      </w:r>
      <w:r w:rsidR="0061056B" w:rsidRPr="0061056B">
        <w:rPr>
          <w:rFonts w:ascii="Arial" w:hAnsi="Arial" w:cs="Arial"/>
          <w:sz w:val="24"/>
          <w:szCs w:val="24"/>
          <w:u w:val="single"/>
          <w:lang w:val="en-GB"/>
        </w:rPr>
        <w:t>F</w:t>
      </w:r>
      <w:r w:rsidR="0026737C" w:rsidRPr="0061056B">
        <w:rPr>
          <w:rFonts w:ascii="Arial" w:hAnsi="Arial" w:cs="Arial"/>
          <w:sz w:val="24"/>
          <w:szCs w:val="24"/>
          <w:u w:val="single"/>
          <w:lang w:val="en-GB"/>
        </w:rPr>
        <w:t xml:space="preserve">igure </w:t>
      </w:r>
      <w:r w:rsidR="00016717">
        <w:rPr>
          <w:rFonts w:ascii="Arial" w:hAnsi="Arial" w:cs="Arial"/>
          <w:sz w:val="24"/>
          <w:szCs w:val="24"/>
          <w:u w:val="single"/>
          <w:lang w:val="en-GB"/>
        </w:rPr>
        <w:t>6</w:t>
      </w:r>
      <w:r w:rsidR="0061056B">
        <w:rPr>
          <w:rFonts w:ascii="Arial" w:hAnsi="Arial" w:cs="Arial"/>
          <w:sz w:val="24"/>
          <w:szCs w:val="24"/>
          <w:lang w:val="en-GB"/>
        </w:rPr>
        <w:t>.</w:t>
      </w:r>
      <w:r>
        <w:rPr>
          <w:rFonts w:ascii="Arial" w:hAnsi="Arial" w:cs="Arial"/>
          <w:sz w:val="24"/>
          <w:szCs w:val="24"/>
          <w:lang w:val="en-GB"/>
        </w:rPr>
        <w:t xml:space="preserve"> </w:t>
      </w:r>
      <w:r w:rsidR="00687B4F">
        <w:rPr>
          <w:rFonts w:ascii="Arial" w:hAnsi="Arial" w:cs="Arial"/>
          <w:sz w:val="24"/>
          <w:szCs w:val="24"/>
          <w:lang w:val="en-GB"/>
        </w:rPr>
        <w:t xml:space="preserve">As shown in </w:t>
      </w:r>
      <w:r w:rsidR="00687B4F" w:rsidRPr="00687B4F">
        <w:rPr>
          <w:rFonts w:ascii="Arial" w:hAnsi="Arial" w:cs="Arial"/>
          <w:sz w:val="24"/>
          <w:szCs w:val="24"/>
          <w:u w:val="single"/>
          <w:lang w:val="en-GB"/>
        </w:rPr>
        <w:t>Figure 7</w:t>
      </w:r>
      <w:r w:rsidR="00687B4F">
        <w:rPr>
          <w:rFonts w:ascii="Arial" w:hAnsi="Arial" w:cs="Arial"/>
          <w:sz w:val="24"/>
          <w:szCs w:val="24"/>
          <w:lang w:val="en-GB"/>
        </w:rPr>
        <w:t xml:space="preserve">, </w:t>
      </w:r>
      <w:r w:rsidR="00B2458D">
        <w:rPr>
          <w:rFonts w:ascii="Arial" w:hAnsi="Arial" w:cs="Arial"/>
          <w:sz w:val="24"/>
          <w:szCs w:val="24"/>
          <w:lang w:val="en-GB"/>
        </w:rPr>
        <w:t>‘Profilho’ made up 85% of the categories sold while ‘Dermafiller’ made up 8%</w:t>
      </w:r>
      <w:r w:rsidR="0026080D">
        <w:rPr>
          <w:rFonts w:ascii="Arial" w:hAnsi="Arial" w:cs="Arial"/>
          <w:sz w:val="24"/>
          <w:szCs w:val="24"/>
          <w:lang w:val="en-GB"/>
        </w:rPr>
        <w:t>.</w:t>
      </w:r>
      <w:r w:rsidR="006805CF">
        <w:rPr>
          <w:rFonts w:ascii="Arial" w:hAnsi="Arial" w:cs="Arial"/>
          <w:sz w:val="24"/>
          <w:szCs w:val="24"/>
          <w:lang w:val="en-GB"/>
        </w:rPr>
        <w:t xml:space="preserve"> </w:t>
      </w:r>
      <w:r w:rsidR="0097182B">
        <w:rPr>
          <w:rFonts w:ascii="Arial" w:hAnsi="Arial" w:cs="Arial"/>
          <w:sz w:val="24"/>
          <w:szCs w:val="24"/>
          <w:lang w:val="en-GB"/>
        </w:rPr>
        <w:t xml:space="preserve">As seen in </w:t>
      </w:r>
      <w:r w:rsidR="0097182B" w:rsidRPr="0097182B">
        <w:rPr>
          <w:rFonts w:ascii="Arial" w:hAnsi="Arial" w:cs="Arial"/>
          <w:sz w:val="24"/>
          <w:szCs w:val="24"/>
          <w:u w:val="single"/>
          <w:lang w:val="en-GB"/>
        </w:rPr>
        <w:t xml:space="preserve">Figure </w:t>
      </w:r>
      <w:r w:rsidR="008435DF">
        <w:rPr>
          <w:rFonts w:ascii="Arial" w:hAnsi="Arial" w:cs="Arial"/>
          <w:sz w:val="24"/>
          <w:szCs w:val="24"/>
          <w:u w:val="single"/>
          <w:lang w:val="en-GB"/>
        </w:rPr>
        <w:t>8</w:t>
      </w:r>
      <w:r w:rsidR="006229A1">
        <w:rPr>
          <w:rFonts w:ascii="Arial" w:hAnsi="Arial" w:cs="Arial"/>
          <w:sz w:val="24"/>
          <w:szCs w:val="24"/>
          <w:lang w:val="en-GB"/>
        </w:rPr>
        <w:t>,</w:t>
      </w:r>
      <w:r w:rsidR="0097182B">
        <w:rPr>
          <w:rFonts w:ascii="Arial" w:hAnsi="Arial" w:cs="Arial"/>
          <w:sz w:val="24"/>
          <w:szCs w:val="24"/>
          <w:lang w:val="en-GB"/>
        </w:rPr>
        <w:t xml:space="preserve"> </w:t>
      </w:r>
      <w:r w:rsidR="006805CF">
        <w:rPr>
          <w:rFonts w:ascii="Arial" w:hAnsi="Arial" w:cs="Arial"/>
          <w:sz w:val="24"/>
          <w:szCs w:val="24"/>
          <w:lang w:val="en-GB"/>
        </w:rPr>
        <w:t>20% of the sales were made in ‘London’ followed by 16% made in ‘</w:t>
      </w:r>
      <w:proofErr w:type="spellStart"/>
      <w:r w:rsidR="006805CF">
        <w:rPr>
          <w:rFonts w:ascii="Arial" w:hAnsi="Arial" w:cs="Arial"/>
          <w:sz w:val="24"/>
          <w:szCs w:val="24"/>
          <w:lang w:val="en-GB"/>
        </w:rPr>
        <w:t>NorthEast</w:t>
      </w:r>
      <w:proofErr w:type="spellEnd"/>
      <w:r w:rsidR="006805CF">
        <w:rPr>
          <w:rFonts w:ascii="Arial" w:hAnsi="Arial" w:cs="Arial"/>
          <w:sz w:val="24"/>
          <w:szCs w:val="24"/>
          <w:lang w:val="en-GB"/>
        </w:rPr>
        <w:t>, Midlands’.</w:t>
      </w:r>
    </w:p>
    <w:p w14:paraId="6C9FAA3B" w14:textId="348A4E80" w:rsidR="00C857DB" w:rsidRDefault="00C857DB" w:rsidP="00815AA4">
      <w:pPr>
        <w:rPr>
          <w:rFonts w:ascii="Arial" w:hAnsi="Arial" w:cs="Arial"/>
          <w:sz w:val="24"/>
          <w:szCs w:val="24"/>
          <w:lang w:val="en-GB"/>
        </w:rPr>
      </w:pPr>
      <w:r>
        <w:rPr>
          <w:rFonts w:ascii="Arial" w:hAnsi="Arial" w:cs="Arial"/>
          <w:sz w:val="24"/>
          <w:szCs w:val="24"/>
          <w:lang w:val="en-GB"/>
        </w:rPr>
        <w:t xml:space="preserve">The trend of the sales data was plotted against a time graph as seen in </w:t>
      </w:r>
      <w:r w:rsidRPr="00C857DB">
        <w:rPr>
          <w:rFonts w:ascii="Arial" w:hAnsi="Arial" w:cs="Arial"/>
          <w:sz w:val="24"/>
          <w:szCs w:val="24"/>
          <w:u w:val="single"/>
          <w:lang w:val="en-GB"/>
        </w:rPr>
        <w:t xml:space="preserve">Figure </w:t>
      </w:r>
      <w:r w:rsidR="008435DF">
        <w:rPr>
          <w:rFonts w:ascii="Arial" w:hAnsi="Arial" w:cs="Arial"/>
          <w:sz w:val="24"/>
          <w:szCs w:val="24"/>
          <w:u w:val="single"/>
          <w:lang w:val="en-GB"/>
        </w:rPr>
        <w:t>9</w:t>
      </w:r>
      <w:r>
        <w:rPr>
          <w:rFonts w:ascii="Arial" w:hAnsi="Arial" w:cs="Arial"/>
          <w:sz w:val="24"/>
          <w:szCs w:val="24"/>
          <w:lang w:val="en-GB"/>
        </w:rPr>
        <w:t>.</w:t>
      </w:r>
      <w:r w:rsidR="009777C1">
        <w:rPr>
          <w:rFonts w:ascii="Arial" w:hAnsi="Arial" w:cs="Arial"/>
          <w:sz w:val="24"/>
          <w:szCs w:val="24"/>
          <w:lang w:val="en-GB"/>
        </w:rPr>
        <w:t xml:space="preserve"> While this shows that the sales were increasing and growing by time, it also shows very sharp drop in sales during specific times in 2020 and 2021</w:t>
      </w:r>
      <w:r w:rsidR="00EB7D65">
        <w:rPr>
          <w:rFonts w:ascii="Arial" w:hAnsi="Arial" w:cs="Arial"/>
          <w:sz w:val="24"/>
          <w:szCs w:val="24"/>
          <w:lang w:val="en-GB"/>
        </w:rPr>
        <w:t xml:space="preserve"> which hints that sales were affected by extraordinary events.</w:t>
      </w:r>
    </w:p>
    <w:p w14:paraId="5A932FAD" w14:textId="61E13BD1" w:rsidR="003C6100" w:rsidRDefault="003C6100" w:rsidP="00815AA4">
      <w:pPr>
        <w:rPr>
          <w:rFonts w:ascii="Arial" w:hAnsi="Arial" w:cs="Arial"/>
          <w:sz w:val="24"/>
          <w:szCs w:val="24"/>
          <w:lang w:val="en-GB"/>
        </w:rPr>
      </w:pPr>
      <w:r>
        <w:rPr>
          <w:rFonts w:ascii="Arial" w:hAnsi="Arial" w:cs="Arial"/>
          <w:sz w:val="24"/>
          <w:szCs w:val="24"/>
          <w:lang w:val="en-GB"/>
        </w:rPr>
        <w:t xml:space="preserve">Seasonality was also plotted against a time graph while also highlighting the different months and years of the sales. </w:t>
      </w:r>
      <w:r w:rsidR="001D1D61">
        <w:rPr>
          <w:rFonts w:ascii="Arial" w:hAnsi="Arial" w:cs="Arial"/>
          <w:sz w:val="24"/>
          <w:szCs w:val="24"/>
          <w:lang w:val="en-GB"/>
        </w:rPr>
        <w:t>From th</w:t>
      </w:r>
      <w:r w:rsidR="00E734CF">
        <w:rPr>
          <w:rFonts w:ascii="Arial" w:hAnsi="Arial" w:cs="Arial"/>
          <w:sz w:val="24"/>
          <w:szCs w:val="24"/>
          <w:lang w:val="en-GB"/>
        </w:rPr>
        <w:t>e</w:t>
      </w:r>
      <w:r w:rsidR="001D1D61">
        <w:rPr>
          <w:rFonts w:ascii="Arial" w:hAnsi="Arial" w:cs="Arial"/>
          <w:sz w:val="24"/>
          <w:szCs w:val="24"/>
          <w:lang w:val="en-GB"/>
        </w:rPr>
        <w:t xml:space="preserve"> visual </w:t>
      </w:r>
      <w:r w:rsidR="00E734CF">
        <w:rPr>
          <w:rFonts w:ascii="Arial" w:hAnsi="Arial" w:cs="Arial"/>
          <w:sz w:val="24"/>
          <w:szCs w:val="24"/>
          <w:lang w:val="en-GB"/>
        </w:rPr>
        <w:t xml:space="preserve">shown in </w:t>
      </w:r>
      <w:r w:rsidR="00E734CF" w:rsidRPr="00E734CF">
        <w:rPr>
          <w:rFonts w:ascii="Arial" w:hAnsi="Arial" w:cs="Arial"/>
          <w:sz w:val="24"/>
          <w:szCs w:val="24"/>
          <w:u w:val="single"/>
          <w:lang w:val="en-GB"/>
        </w:rPr>
        <w:t xml:space="preserve">Figure </w:t>
      </w:r>
      <w:r w:rsidR="008435DF">
        <w:rPr>
          <w:rFonts w:ascii="Arial" w:hAnsi="Arial" w:cs="Arial"/>
          <w:sz w:val="24"/>
          <w:szCs w:val="24"/>
          <w:u w:val="single"/>
          <w:lang w:val="en-GB"/>
        </w:rPr>
        <w:t>10</w:t>
      </w:r>
      <w:r w:rsidR="00E734CF">
        <w:rPr>
          <w:rFonts w:ascii="Arial" w:hAnsi="Arial" w:cs="Arial"/>
          <w:sz w:val="24"/>
          <w:szCs w:val="24"/>
          <w:lang w:val="en-GB"/>
        </w:rPr>
        <w:t xml:space="preserve">, </w:t>
      </w:r>
      <w:r w:rsidR="001D1D61">
        <w:rPr>
          <w:rFonts w:ascii="Arial" w:hAnsi="Arial" w:cs="Arial"/>
          <w:sz w:val="24"/>
          <w:szCs w:val="24"/>
          <w:lang w:val="en-GB"/>
        </w:rPr>
        <w:t xml:space="preserve">we can conclude </w:t>
      </w:r>
      <w:r w:rsidR="001D1D61">
        <w:rPr>
          <w:rFonts w:ascii="Arial" w:hAnsi="Arial" w:cs="Arial"/>
          <w:sz w:val="24"/>
          <w:szCs w:val="24"/>
          <w:lang w:val="en-GB"/>
        </w:rPr>
        <w:lastRenderedPageBreak/>
        <w:t>that November seemed to have the highest number of sales as opposed to the month of April.</w:t>
      </w:r>
    </w:p>
    <w:p w14:paraId="701BD0E9" w14:textId="28217041" w:rsidR="00392D25" w:rsidRDefault="00392D25" w:rsidP="00815AA4">
      <w:pPr>
        <w:rPr>
          <w:rFonts w:ascii="Arial" w:hAnsi="Arial" w:cs="Arial"/>
          <w:sz w:val="24"/>
          <w:szCs w:val="24"/>
          <w:lang w:val="en-GB"/>
        </w:rPr>
      </w:pPr>
      <w:r>
        <w:rPr>
          <w:rFonts w:ascii="Arial" w:hAnsi="Arial" w:cs="Arial"/>
          <w:sz w:val="24"/>
          <w:szCs w:val="24"/>
          <w:lang w:val="en-GB"/>
        </w:rPr>
        <w:t xml:space="preserve">In </w:t>
      </w:r>
      <w:r w:rsidRPr="00392D25">
        <w:rPr>
          <w:rFonts w:ascii="Arial" w:hAnsi="Arial" w:cs="Arial"/>
          <w:sz w:val="24"/>
          <w:szCs w:val="24"/>
          <w:u w:val="single"/>
          <w:lang w:val="en-GB"/>
        </w:rPr>
        <w:t>Figure 11</w:t>
      </w:r>
      <w:r>
        <w:rPr>
          <w:rFonts w:ascii="Arial" w:hAnsi="Arial" w:cs="Arial"/>
          <w:sz w:val="24"/>
          <w:szCs w:val="24"/>
          <w:lang w:val="en-GB"/>
        </w:rPr>
        <w:t xml:space="preserve">, </w:t>
      </w:r>
      <w:r w:rsidR="004E7671">
        <w:rPr>
          <w:rFonts w:ascii="Arial" w:hAnsi="Arial" w:cs="Arial"/>
          <w:sz w:val="24"/>
          <w:szCs w:val="24"/>
          <w:lang w:val="en-GB"/>
        </w:rPr>
        <w:t xml:space="preserve">the trend and seasonality are plotted </w:t>
      </w:r>
      <w:r w:rsidR="007D5A09">
        <w:rPr>
          <w:rFonts w:ascii="Arial" w:hAnsi="Arial" w:cs="Arial"/>
          <w:sz w:val="24"/>
          <w:szCs w:val="24"/>
          <w:lang w:val="en-GB"/>
        </w:rPr>
        <w:t xml:space="preserve">against a </w:t>
      </w:r>
      <w:r w:rsidR="009364CE">
        <w:rPr>
          <w:rFonts w:ascii="Arial" w:hAnsi="Arial" w:cs="Arial"/>
          <w:sz w:val="24"/>
          <w:szCs w:val="24"/>
          <w:lang w:val="en-GB"/>
        </w:rPr>
        <w:t xml:space="preserve">year axis. These visuals help to </w:t>
      </w:r>
      <w:r w:rsidR="00193E6B">
        <w:rPr>
          <w:rFonts w:ascii="Arial" w:hAnsi="Arial" w:cs="Arial"/>
          <w:sz w:val="24"/>
          <w:szCs w:val="24"/>
          <w:lang w:val="en-GB"/>
        </w:rPr>
        <w:t xml:space="preserve">analyse further if the extraordinary events did in fact </w:t>
      </w:r>
      <w:proofErr w:type="gramStart"/>
      <w:r w:rsidR="00193E6B">
        <w:rPr>
          <w:rFonts w:ascii="Arial" w:hAnsi="Arial" w:cs="Arial"/>
          <w:sz w:val="24"/>
          <w:szCs w:val="24"/>
          <w:lang w:val="en-GB"/>
        </w:rPr>
        <w:t>have an effect on</w:t>
      </w:r>
      <w:proofErr w:type="gramEnd"/>
      <w:r w:rsidR="00193E6B">
        <w:rPr>
          <w:rFonts w:ascii="Arial" w:hAnsi="Arial" w:cs="Arial"/>
          <w:sz w:val="24"/>
          <w:szCs w:val="24"/>
          <w:lang w:val="en-GB"/>
        </w:rPr>
        <w:t xml:space="preserve"> this sales data.</w:t>
      </w:r>
    </w:p>
    <w:p w14:paraId="7D9EA2EE" w14:textId="77777777" w:rsidR="002C6951" w:rsidRDefault="002C6951" w:rsidP="00815AA4">
      <w:pPr>
        <w:rPr>
          <w:rFonts w:ascii="Arial" w:hAnsi="Arial" w:cs="Arial"/>
          <w:sz w:val="24"/>
          <w:szCs w:val="24"/>
          <w:lang w:val="en-GB"/>
        </w:rPr>
      </w:pPr>
    </w:p>
    <w:p w14:paraId="0DDE61B4" w14:textId="77777777" w:rsidR="00E92A50" w:rsidRPr="00493CE6" w:rsidRDefault="00E92A50" w:rsidP="00815AA4">
      <w:pPr>
        <w:rPr>
          <w:rFonts w:ascii="Arial" w:hAnsi="Arial" w:cs="Arial"/>
          <w:sz w:val="24"/>
          <w:szCs w:val="24"/>
          <w:lang w:val="en-GB"/>
        </w:rPr>
      </w:pPr>
    </w:p>
    <w:p w14:paraId="6C4A156C" w14:textId="026321D1" w:rsidR="008F169E" w:rsidRDefault="008F169E" w:rsidP="00DB7ADA">
      <w:pPr>
        <w:pStyle w:val="Heading2"/>
        <w:rPr>
          <w:lang w:val="en-GB"/>
        </w:rPr>
      </w:pPr>
      <w:bookmarkStart w:id="33" w:name="_Toc135294492"/>
      <w:r w:rsidRPr="00DB7ADA">
        <w:rPr>
          <w:lang w:val="en-GB"/>
        </w:rPr>
        <w:t>3.5 Data Preparation for Machine Learning</w:t>
      </w:r>
      <w:bookmarkEnd w:id="33"/>
    </w:p>
    <w:p w14:paraId="7662DAD2" w14:textId="2F1F0757" w:rsidR="00293669" w:rsidRPr="00F76762" w:rsidRDefault="00293669" w:rsidP="00293669">
      <w:pPr>
        <w:rPr>
          <w:rFonts w:ascii="Arial" w:hAnsi="Arial" w:cs="Arial"/>
          <w:sz w:val="24"/>
          <w:szCs w:val="24"/>
          <w:lang w:val="en-GB"/>
        </w:rPr>
      </w:pPr>
      <w:r w:rsidRPr="00F76762">
        <w:rPr>
          <w:rFonts w:ascii="Arial" w:hAnsi="Arial" w:cs="Arial"/>
          <w:sz w:val="24"/>
          <w:szCs w:val="24"/>
          <w:lang w:val="en-GB"/>
        </w:rPr>
        <w:t xml:space="preserve">Before doing the final forecasting, various tutorials using different algorithms were attempted. From these tutorials, </w:t>
      </w:r>
      <w:r w:rsidR="00127EAB">
        <w:rPr>
          <w:rFonts w:ascii="Arial" w:hAnsi="Arial" w:cs="Arial"/>
          <w:sz w:val="24"/>
          <w:szCs w:val="24"/>
          <w:lang w:val="en-GB"/>
        </w:rPr>
        <w:t xml:space="preserve">predictions could already be </w:t>
      </w:r>
      <w:r w:rsidR="00262EC9">
        <w:rPr>
          <w:rFonts w:ascii="Arial" w:hAnsi="Arial" w:cs="Arial"/>
          <w:sz w:val="24"/>
          <w:szCs w:val="24"/>
          <w:lang w:val="en-GB"/>
        </w:rPr>
        <w:t>made,</w:t>
      </w:r>
      <w:r w:rsidR="00127EAB">
        <w:rPr>
          <w:rFonts w:ascii="Arial" w:hAnsi="Arial" w:cs="Arial"/>
          <w:sz w:val="24"/>
          <w:szCs w:val="24"/>
          <w:lang w:val="en-GB"/>
        </w:rPr>
        <w:t xml:space="preserve"> and the best performing algorithms </w:t>
      </w:r>
      <w:r w:rsidR="004767B5">
        <w:rPr>
          <w:rFonts w:ascii="Arial" w:hAnsi="Arial" w:cs="Arial"/>
          <w:sz w:val="24"/>
          <w:szCs w:val="24"/>
          <w:lang w:val="en-GB"/>
        </w:rPr>
        <w:t>were noted down and compared to the related studies.</w:t>
      </w:r>
      <w:r w:rsidR="00812651">
        <w:rPr>
          <w:rFonts w:ascii="Arial" w:hAnsi="Arial" w:cs="Arial"/>
          <w:sz w:val="24"/>
          <w:szCs w:val="24"/>
          <w:lang w:val="en-GB"/>
        </w:rPr>
        <w:t xml:space="preserve"> To be able to forecast the results, the text data used in the forecasting needed to be changed to numerical</w:t>
      </w:r>
      <w:r w:rsidR="00935B40">
        <w:rPr>
          <w:rFonts w:ascii="Arial" w:hAnsi="Arial" w:cs="Arial"/>
          <w:sz w:val="24"/>
          <w:szCs w:val="24"/>
          <w:lang w:val="en-GB"/>
        </w:rPr>
        <w:t xml:space="preserve"> values</w:t>
      </w:r>
      <w:r w:rsidR="00812651">
        <w:rPr>
          <w:rFonts w:ascii="Arial" w:hAnsi="Arial" w:cs="Arial"/>
          <w:sz w:val="24"/>
          <w:szCs w:val="24"/>
          <w:lang w:val="en-GB"/>
        </w:rPr>
        <w:t xml:space="preserve">. For this reason, </w:t>
      </w:r>
      <w:r w:rsidR="00624340">
        <w:rPr>
          <w:rFonts w:ascii="Arial" w:hAnsi="Arial" w:cs="Arial"/>
          <w:sz w:val="24"/>
          <w:szCs w:val="24"/>
          <w:lang w:val="en-GB"/>
        </w:rPr>
        <w:t>as suggested by previous studies</w:t>
      </w:r>
      <w:r w:rsidR="008955B2">
        <w:rPr>
          <w:rFonts w:ascii="Arial" w:hAnsi="Arial" w:cs="Arial"/>
          <w:sz w:val="24"/>
          <w:szCs w:val="24"/>
          <w:lang w:val="en-GB"/>
        </w:rPr>
        <w:t xml:space="preserve"> 19/20</w:t>
      </w:r>
      <w:r w:rsidR="00624340">
        <w:rPr>
          <w:rFonts w:ascii="Arial" w:hAnsi="Arial" w:cs="Arial"/>
          <w:sz w:val="24"/>
          <w:szCs w:val="24"/>
          <w:lang w:val="en-GB"/>
        </w:rPr>
        <w:t xml:space="preserve">, </w:t>
      </w:r>
      <w:r w:rsidR="00812651" w:rsidRPr="00945C51">
        <w:rPr>
          <w:rFonts w:ascii="Arial" w:hAnsi="Arial" w:cs="Arial"/>
          <w:b/>
          <w:bCs/>
          <w:sz w:val="24"/>
          <w:szCs w:val="24"/>
          <w:lang w:val="en-GB"/>
        </w:rPr>
        <w:t>one-hot-encoding</w:t>
      </w:r>
      <w:r w:rsidR="00812651">
        <w:rPr>
          <w:rFonts w:ascii="Arial" w:hAnsi="Arial" w:cs="Arial"/>
          <w:sz w:val="24"/>
          <w:szCs w:val="24"/>
          <w:lang w:val="en-GB"/>
        </w:rPr>
        <w:t xml:space="preserve"> was used on the</w:t>
      </w:r>
      <w:r w:rsidR="002D6836">
        <w:rPr>
          <w:rFonts w:ascii="Arial" w:hAnsi="Arial" w:cs="Arial"/>
          <w:sz w:val="24"/>
          <w:szCs w:val="24"/>
          <w:lang w:val="en-GB"/>
        </w:rPr>
        <w:t xml:space="preserve"> categorical values in the columns</w:t>
      </w:r>
      <w:r w:rsidR="00812651">
        <w:rPr>
          <w:rFonts w:ascii="Arial" w:hAnsi="Arial" w:cs="Arial"/>
          <w:sz w:val="24"/>
          <w:szCs w:val="24"/>
          <w:lang w:val="en-GB"/>
        </w:rPr>
        <w:t xml:space="preserve"> ‘Category’, ‘Pharmacy’, ‘Product’, and ‘Location’. </w:t>
      </w:r>
      <w:r w:rsidR="00555B76">
        <w:rPr>
          <w:rFonts w:ascii="Arial" w:hAnsi="Arial" w:cs="Arial"/>
          <w:sz w:val="24"/>
          <w:szCs w:val="24"/>
          <w:lang w:val="en-GB"/>
        </w:rPr>
        <w:t xml:space="preserve">After the one-hot-encoding was performed, the data </w:t>
      </w:r>
      <w:r w:rsidR="00F47554">
        <w:rPr>
          <w:rFonts w:ascii="Arial" w:hAnsi="Arial" w:cs="Arial"/>
          <w:sz w:val="24"/>
          <w:szCs w:val="24"/>
          <w:lang w:val="en-GB"/>
        </w:rPr>
        <w:t xml:space="preserve">obtained </w:t>
      </w:r>
      <w:r w:rsidR="00555B76">
        <w:rPr>
          <w:rFonts w:ascii="Arial" w:hAnsi="Arial" w:cs="Arial"/>
          <w:sz w:val="24"/>
          <w:szCs w:val="24"/>
          <w:lang w:val="en-GB"/>
        </w:rPr>
        <w:t xml:space="preserve">needed to be grouped by dates so that each date </w:t>
      </w:r>
      <w:r w:rsidR="00920DB2">
        <w:rPr>
          <w:rFonts w:ascii="Arial" w:hAnsi="Arial" w:cs="Arial"/>
          <w:sz w:val="24"/>
          <w:szCs w:val="24"/>
          <w:lang w:val="en-GB"/>
        </w:rPr>
        <w:t>is unique and can be used as an index</w:t>
      </w:r>
      <w:r w:rsidR="00555B76">
        <w:rPr>
          <w:rFonts w:ascii="Arial" w:hAnsi="Arial" w:cs="Arial"/>
          <w:sz w:val="24"/>
          <w:szCs w:val="24"/>
          <w:lang w:val="en-GB"/>
        </w:rPr>
        <w:t xml:space="preserve">.  </w:t>
      </w:r>
    </w:p>
    <w:p w14:paraId="31EFF0BF" w14:textId="3DE21169" w:rsidR="008F169E" w:rsidRDefault="008F169E" w:rsidP="00DB7ADA">
      <w:pPr>
        <w:pStyle w:val="Heading2"/>
        <w:rPr>
          <w:lang w:val="en-GB"/>
        </w:rPr>
      </w:pPr>
      <w:bookmarkStart w:id="34" w:name="_Toc135294493"/>
      <w:r w:rsidRPr="00DB7ADA">
        <w:rPr>
          <w:lang w:val="en-GB"/>
        </w:rPr>
        <w:t>3.6 Training of Models</w:t>
      </w:r>
      <w:bookmarkEnd w:id="34"/>
    </w:p>
    <w:p w14:paraId="71AF53A9" w14:textId="33E53D64" w:rsidR="0094173B" w:rsidRPr="0094173B" w:rsidRDefault="0094173B" w:rsidP="0094173B">
      <w:pPr>
        <w:rPr>
          <w:lang w:val="en-GB"/>
        </w:rPr>
      </w:pPr>
      <w:r>
        <w:rPr>
          <w:lang w:val="en-GB"/>
        </w:rPr>
        <w:t>Random split</w:t>
      </w:r>
    </w:p>
    <w:p w14:paraId="7CB024A9" w14:textId="3919A6D8" w:rsidR="00D34DD8" w:rsidRDefault="00D34DD8" w:rsidP="00D34DD8">
      <w:pPr>
        <w:rPr>
          <w:lang w:val="en-GB"/>
        </w:rPr>
      </w:pPr>
      <w:r>
        <w:rPr>
          <w:lang w:val="en-GB"/>
        </w:rPr>
        <w:t>Time period to be predicted (4 times)</w:t>
      </w:r>
    </w:p>
    <w:p w14:paraId="6B47CAA7" w14:textId="09B150AD" w:rsidR="00D34DD8" w:rsidRDefault="00D34DD8" w:rsidP="00D34DD8">
      <w:pPr>
        <w:rPr>
          <w:lang w:val="en-GB"/>
        </w:rPr>
      </w:pPr>
      <w:r>
        <w:rPr>
          <w:lang w:val="en-GB"/>
        </w:rPr>
        <w:t xml:space="preserve">Split by categories </w:t>
      </w:r>
      <w:proofErr w:type="gramStart"/>
      <w:r>
        <w:rPr>
          <w:lang w:val="en-GB"/>
        </w:rPr>
        <w:t>results</w:t>
      </w:r>
      <w:proofErr w:type="gramEnd"/>
      <w:r>
        <w:rPr>
          <w:lang w:val="en-GB"/>
        </w:rPr>
        <w:t xml:space="preserve"> </w:t>
      </w:r>
    </w:p>
    <w:p w14:paraId="67E1550E" w14:textId="553DAB20" w:rsidR="00D34DD8" w:rsidRDefault="00D34DD8" w:rsidP="00D34DD8">
      <w:pPr>
        <w:rPr>
          <w:lang w:val="en-GB"/>
        </w:rPr>
      </w:pPr>
      <w:r>
        <w:rPr>
          <w:lang w:val="en-GB"/>
        </w:rPr>
        <w:t xml:space="preserve">Last </w:t>
      </w:r>
      <w:proofErr w:type="spellStart"/>
      <w:r>
        <w:rPr>
          <w:lang w:val="en-GB"/>
        </w:rPr>
        <w:t>years</w:t>
      </w:r>
      <w:proofErr w:type="spellEnd"/>
      <w:r>
        <w:rPr>
          <w:lang w:val="en-GB"/>
        </w:rPr>
        <w:t xml:space="preserve"> 6 * 3</w:t>
      </w:r>
    </w:p>
    <w:p w14:paraId="1ADD81D1" w14:textId="2C6C47D7" w:rsidR="00D34DD8" w:rsidRDefault="00D34DD8" w:rsidP="00D34DD8">
      <w:pPr>
        <w:rPr>
          <w:lang w:val="en-GB"/>
        </w:rPr>
      </w:pPr>
      <w:r>
        <w:rPr>
          <w:lang w:val="en-GB"/>
        </w:rPr>
        <w:t>Covid 6*3</w:t>
      </w:r>
    </w:p>
    <w:p w14:paraId="70BF588C" w14:textId="564E1A2D" w:rsidR="00D34DD8" w:rsidRDefault="00D34DD8" w:rsidP="00D34DD8">
      <w:pPr>
        <w:rPr>
          <w:lang w:val="en-GB"/>
        </w:rPr>
      </w:pPr>
      <w:r>
        <w:rPr>
          <w:lang w:val="en-GB"/>
        </w:rPr>
        <w:t>Summer 6*3</w:t>
      </w:r>
    </w:p>
    <w:p w14:paraId="5D365065" w14:textId="598ECCA7" w:rsidR="00D34DD8" w:rsidRPr="00D34DD8" w:rsidRDefault="00D34DD8" w:rsidP="00D34DD8">
      <w:pPr>
        <w:rPr>
          <w:lang w:val="en-GB"/>
        </w:rPr>
      </w:pPr>
      <w:r>
        <w:rPr>
          <w:lang w:val="en-GB"/>
        </w:rPr>
        <w:t>Winter 6*3</w:t>
      </w:r>
    </w:p>
    <w:p w14:paraId="6AAC16DF" w14:textId="48625D03" w:rsidR="00176733" w:rsidRPr="00F76762" w:rsidRDefault="00792C98" w:rsidP="00176733">
      <w:pPr>
        <w:rPr>
          <w:rFonts w:ascii="Arial" w:hAnsi="Arial" w:cs="Arial"/>
          <w:sz w:val="24"/>
          <w:szCs w:val="24"/>
          <w:lang w:val="en-GB"/>
        </w:rPr>
      </w:pPr>
      <w:r>
        <w:rPr>
          <w:rFonts w:ascii="Arial" w:hAnsi="Arial" w:cs="Arial"/>
          <w:sz w:val="24"/>
          <w:szCs w:val="24"/>
          <w:lang w:val="en-GB"/>
        </w:rPr>
        <w:t xml:space="preserve">As suggested by the previous related studies </w:t>
      </w:r>
      <w:sdt>
        <w:sdtPr>
          <w:rPr>
            <w:rFonts w:ascii="Arial" w:hAnsi="Arial" w:cs="Arial"/>
            <w:sz w:val="24"/>
            <w:szCs w:val="24"/>
            <w:lang w:val="en-GB"/>
          </w:rPr>
          <w:id w:val="-913323593"/>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Aka22 \l 2057 </w:instrText>
          </w:r>
          <w:r>
            <w:rPr>
              <w:rFonts w:ascii="Arial" w:hAnsi="Arial" w:cs="Arial"/>
              <w:sz w:val="24"/>
              <w:szCs w:val="24"/>
              <w:lang w:val="en-GB"/>
            </w:rPr>
            <w:fldChar w:fldCharType="separate"/>
          </w:r>
          <w:r w:rsidRPr="00792C98">
            <w:rPr>
              <w:rFonts w:ascii="Arial" w:hAnsi="Arial" w:cs="Arial"/>
              <w:noProof/>
              <w:sz w:val="24"/>
              <w:szCs w:val="24"/>
              <w:lang w:val="en-GB"/>
            </w:rPr>
            <w:t>[22]</w:t>
          </w:r>
          <w:r>
            <w:rPr>
              <w:rFonts w:ascii="Arial" w:hAnsi="Arial" w:cs="Arial"/>
              <w:sz w:val="24"/>
              <w:szCs w:val="24"/>
              <w:lang w:val="en-GB"/>
            </w:rPr>
            <w:fldChar w:fldCharType="end"/>
          </w:r>
        </w:sdtContent>
      </w:sdt>
      <w:r>
        <w:rPr>
          <w:rFonts w:ascii="Arial" w:hAnsi="Arial" w:cs="Arial"/>
          <w:sz w:val="24"/>
          <w:szCs w:val="24"/>
          <w:lang w:val="en-GB"/>
        </w:rPr>
        <w:t xml:space="preserve"> and </w:t>
      </w:r>
      <w:sdt>
        <w:sdtPr>
          <w:rPr>
            <w:rFonts w:ascii="Arial" w:hAnsi="Arial" w:cs="Arial"/>
            <w:sz w:val="24"/>
            <w:szCs w:val="24"/>
            <w:lang w:val="en-GB"/>
          </w:rPr>
          <w:id w:val="-1139803428"/>
          <w:citation/>
        </w:sdtPr>
        <w:sdtContent>
          <w:r>
            <w:rPr>
              <w:rFonts w:ascii="Arial" w:hAnsi="Arial" w:cs="Arial"/>
              <w:sz w:val="24"/>
              <w:szCs w:val="24"/>
              <w:lang w:val="en-GB"/>
            </w:rPr>
            <w:fldChar w:fldCharType="begin"/>
          </w:r>
          <w:r>
            <w:rPr>
              <w:rFonts w:ascii="Arial" w:hAnsi="Arial" w:cs="Arial"/>
              <w:sz w:val="24"/>
              <w:szCs w:val="24"/>
              <w:lang w:val="en-GB"/>
            </w:rPr>
            <w:instrText xml:space="preserve"> CITATION Muh22 \l 2057 </w:instrText>
          </w:r>
          <w:r>
            <w:rPr>
              <w:rFonts w:ascii="Arial" w:hAnsi="Arial" w:cs="Arial"/>
              <w:sz w:val="24"/>
              <w:szCs w:val="24"/>
              <w:lang w:val="en-GB"/>
            </w:rPr>
            <w:fldChar w:fldCharType="separate"/>
          </w:r>
          <w:r w:rsidRPr="00792C98">
            <w:rPr>
              <w:rFonts w:ascii="Arial" w:hAnsi="Arial" w:cs="Arial"/>
              <w:noProof/>
              <w:sz w:val="24"/>
              <w:szCs w:val="24"/>
              <w:lang w:val="en-GB"/>
            </w:rPr>
            <w:t>[24]</w:t>
          </w:r>
          <w:r>
            <w:rPr>
              <w:rFonts w:ascii="Arial" w:hAnsi="Arial" w:cs="Arial"/>
              <w:sz w:val="24"/>
              <w:szCs w:val="24"/>
              <w:lang w:val="en-GB"/>
            </w:rPr>
            <w:fldChar w:fldCharType="end"/>
          </w:r>
        </w:sdtContent>
      </w:sdt>
      <w:r>
        <w:rPr>
          <w:rFonts w:ascii="Arial" w:hAnsi="Arial" w:cs="Arial"/>
          <w:sz w:val="24"/>
          <w:szCs w:val="24"/>
          <w:lang w:val="en-GB"/>
        </w:rPr>
        <w:t>, t</w:t>
      </w:r>
      <w:r w:rsidR="00176733" w:rsidRPr="00F76762">
        <w:rPr>
          <w:rFonts w:ascii="Arial" w:hAnsi="Arial" w:cs="Arial"/>
          <w:sz w:val="24"/>
          <w:szCs w:val="24"/>
          <w:lang w:val="en-GB"/>
        </w:rPr>
        <w:t>o test the forecasting of sales,</w:t>
      </w:r>
      <w:r w:rsidR="007719A2">
        <w:rPr>
          <w:rFonts w:ascii="Arial" w:hAnsi="Arial" w:cs="Arial"/>
          <w:sz w:val="24"/>
          <w:szCs w:val="24"/>
          <w:lang w:val="en-GB"/>
        </w:rPr>
        <w:t xml:space="preserve"> </w:t>
      </w:r>
      <w:r w:rsidR="00176733" w:rsidRPr="00792C98">
        <w:rPr>
          <w:rFonts w:ascii="Arial" w:hAnsi="Arial" w:cs="Arial"/>
          <w:sz w:val="24"/>
          <w:szCs w:val="24"/>
          <w:lang w:val="en-GB"/>
        </w:rPr>
        <w:t>Random Forest; XGBoost</w:t>
      </w:r>
      <w:r w:rsidR="00176733" w:rsidRPr="00F76762">
        <w:rPr>
          <w:rFonts w:ascii="Arial" w:hAnsi="Arial" w:cs="Arial"/>
          <w:sz w:val="24"/>
          <w:szCs w:val="24"/>
          <w:lang w:val="en-GB"/>
        </w:rPr>
        <w:t xml:space="preserve"> and Neural Networks algorithms were used.</w:t>
      </w:r>
      <w:r w:rsidR="003702CC" w:rsidRPr="00F76762">
        <w:rPr>
          <w:rFonts w:ascii="Arial" w:hAnsi="Arial" w:cs="Arial"/>
          <w:sz w:val="24"/>
          <w:szCs w:val="24"/>
          <w:lang w:val="en-GB"/>
        </w:rPr>
        <w:t xml:space="preserve"> The first test </w:t>
      </w:r>
      <w:r w:rsidR="00CD231C" w:rsidRPr="00F76762">
        <w:rPr>
          <w:rFonts w:ascii="Arial" w:hAnsi="Arial" w:cs="Arial"/>
          <w:sz w:val="24"/>
          <w:szCs w:val="24"/>
          <w:lang w:val="en-GB"/>
        </w:rPr>
        <w:t xml:space="preserve">that was </w:t>
      </w:r>
      <w:r w:rsidR="003702CC" w:rsidRPr="00F76762">
        <w:rPr>
          <w:rFonts w:ascii="Arial" w:hAnsi="Arial" w:cs="Arial"/>
          <w:sz w:val="24"/>
          <w:szCs w:val="24"/>
          <w:lang w:val="en-GB"/>
        </w:rPr>
        <w:t>tried on</w:t>
      </w:r>
      <w:r w:rsidR="00CD231C" w:rsidRPr="00F76762">
        <w:rPr>
          <w:rFonts w:ascii="Arial" w:hAnsi="Arial" w:cs="Arial"/>
          <w:sz w:val="24"/>
          <w:szCs w:val="24"/>
          <w:lang w:val="en-GB"/>
        </w:rPr>
        <w:t xml:space="preserve"> each</w:t>
      </w:r>
      <w:r w:rsidR="003702CC" w:rsidRPr="00F76762">
        <w:rPr>
          <w:rFonts w:ascii="Arial" w:hAnsi="Arial" w:cs="Arial"/>
          <w:sz w:val="24"/>
          <w:szCs w:val="24"/>
          <w:lang w:val="en-GB"/>
        </w:rPr>
        <w:t xml:space="preserve"> algorithm contained </w:t>
      </w:r>
      <w:r w:rsidR="004B1730" w:rsidRPr="00F76762">
        <w:rPr>
          <w:rFonts w:ascii="Arial" w:hAnsi="Arial" w:cs="Arial"/>
          <w:sz w:val="24"/>
          <w:szCs w:val="24"/>
          <w:lang w:val="en-GB"/>
        </w:rPr>
        <w:t xml:space="preserve">the sales of </w:t>
      </w:r>
      <w:proofErr w:type="gramStart"/>
      <w:r w:rsidR="003702CC" w:rsidRPr="00F76762">
        <w:rPr>
          <w:rFonts w:ascii="Arial" w:hAnsi="Arial" w:cs="Arial"/>
          <w:sz w:val="24"/>
          <w:szCs w:val="24"/>
          <w:lang w:val="en-GB"/>
        </w:rPr>
        <w:t>all of</w:t>
      </w:r>
      <w:proofErr w:type="gramEnd"/>
      <w:r w:rsidR="003702CC" w:rsidRPr="00F76762">
        <w:rPr>
          <w:rFonts w:ascii="Arial" w:hAnsi="Arial" w:cs="Arial"/>
          <w:sz w:val="24"/>
          <w:szCs w:val="24"/>
          <w:lang w:val="en-GB"/>
        </w:rPr>
        <w:t xml:space="preserve"> </w:t>
      </w:r>
      <w:r w:rsidR="004B5B03">
        <w:rPr>
          <w:rFonts w:ascii="Arial" w:hAnsi="Arial" w:cs="Arial"/>
          <w:sz w:val="24"/>
          <w:szCs w:val="24"/>
          <w:lang w:val="en-GB"/>
        </w:rPr>
        <w:t xml:space="preserve">the </w:t>
      </w:r>
      <w:r w:rsidR="004B1730" w:rsidRPr="00F76762">
        <w:rPr>
          <w:rFonts w:ascii="Arial" w:hAnsi="Arial" w:cs="Arial"/>
          <w:sz w:val="24"/>
          <w:szCs w:val="24"/>
          <w:lang w:val="en-GB"/>
        </w:rPr>
        <w:t>six</w:t>
      </w:r>
      <w:r w:rsidR="003702CC" w:rsidRPr="00F76762">
        <w:rPr>
          <w:rFonts w:ascii="Arial" w:hAnsi="Arial" w:cs="Arial"/>
          <w:sz w:val="24"/>
          <w:szCs w:val="24"/>
          <w:lang w:val="en-GB"/>
        </w:rPr>
        <w:t xml:space="preserve"> categories. </w:t>
      </w:r>
    </w:p>
    <w:p w14:paraId="134B4594" w14:textId="4D3C9247" w:rsidR="008F169E" w:rsidRDefault="008F169E" w:rsidP="00DB7ADA">
      <w:pPr>
        <w:pStyle w:val="Heading2"/>
        <w:rPr>
          <w:lang w:val="en-GB"/>
        </w:rPr>
      </w:pPr>
      <w:bookmarkStart w:id="35" w:name="_Toc135294494"/>
      <w:r w:rsidRPr="00DB7ADA">
        <w:rPr>
          <w:lang w:val="en-GB"/>
        </w:rPr>
        <w:t>3.</w:t>
      </w:r>
      <w:r w:rsidR="005613C1">
        <w:rPr>
          <w:lang w:val="en-GB"/>
        </w:rPr>
        <w:t>7</w:t>
      </w:r>
      <w:r w:rsidRPr="00DB7ADA">
        <w:rPr>
          <w:lang w:val="en-GB"/>
        </w:rPr>
        <w:t xml:space="preserve"> </w:t>
      </w:r>
      <w:r w:rsidR="006D332F">
        <w:rPr>
          <w:lang w:val="en-GB"/>
        </w:rPr>
        <w:t xml:space="preserve">Testing and </w:t>
      </w:r>
      <w:r w:rsidRPr="00DB7ADA">
        <w:rPr>
          <w:lang w:val="en-GB"/>
        </w:rPr>
        <w:t>Evaluation</w:t>
      </w:r>
      <w:bookmarkEnd w:id="35"/>
    </w:p>
    <w:p w14:paraId="6A1224C4" w14:textId="7D075377" w:rsidR="00C041AD" w:rsidRPr="00C041AD" w:rsidRDefault="00C041AD" w:rsidP="00C041AD">
      <w:pPr>
        <w:rPr>
          <w:lang w:val="en-GB"/>
        </w:rPr>
      </w:pPr>
      <w:r>
        <w:rPr>
          <w:rFonts w:ascii="Arial" w:hAnsi="Arial" w:cs="Arial"/>
          <w:sz w:val="24"/>
          <w:szCs w:val="24"/>
          <w:lang w:val="en-GB"/>
        </w:rPr>
        <w:t xml:space="preserve">Run all models on test data. </w:t>
      </w:r>
      <w:r w:rsidRPr="00F76762">
        <w:rPr>
          <w:rFonts w:ascii="Arial" w:hAnsi="Arial" w:cs="Arial"/>
          <w:sz w:val="24"/>
          <w:szCs w:val="24"/>
          <w:lang w:val="en-GB"/>
        </w:rPr>
        <w:t>At the end of each experiment, the RMSE was calculated together with an ‘Actual vs Predicted Sales Data’ matrix to evaluate how the test performed.</w:t>
      </w:r>
    </w:p>
    <w:p w14:paraId="696626FA" w14:textId="77777777" w:rsidR="00FC34A0" w:rsidRDefault="00FC34A0" w:rsidP="00FC34A0">
      <w:pPr>
        <w:rPr>
          <w:lang w:val="en-GB"/>
        </w:rPr>
      </w:pPr>
    </w:p>
    <w:p w14:paraId="1A486770" w14:textId="3D12F20B" w:rsidR="007121A6" w:rsidRDefault="007121A6" w:rsidP="007121A6">
      <w:pPr>
        <w:pStyle w:val="Heading1"/>
        <w:rPr>
          <w:rFonts w:ascii="Arial" w:hAnsi="Arial" w:cs="Arial"/>
          <w:color w:val="auto"/>
        </w:rPr>
      </w:pPr>
      <w:bookmarkStart w:id="36" w:name="_Toc135294495"/>
      <w:r w:rsidRPr="00632903">
        <w:rPr>
          <w:rFonts w:ascii="Arial" w:hAnsi="Arial" w:cs="Arial"/>
          <w:color w:val="auto"/>
        </w:rPr>
        <w:lastRenderedPageBreak/>
        <w:t xml:space="preserve">Chapter </w:t>
      </w:r>
      <w:r>
        <w:rPr>
          <w:rFonts w:ascii="Arial" w:hAnsi="Arial" w:cs="Arial"/>
          <w:color w:val="auto"/>
        </w:rPr>
        <w:t>4</w:t>
      </w:r>
      <w:r w:rsidR="00FD26D3">
        <w:rPr>
          <w:rFonts w:ascii="Arial" w:hAnsi="Arial" w:cs="Arial"/>
          <w:color w:val="auto"/>
        </w:rPr>
        <w:t>:</w:t>
      </w:r>
      <w:r w:rsidR="00FD26D3" w:rsidRPr="00FD26D3">
        <w:t xml:space="preserve"> </w:t>
      </w:r>
      <w:r w:rsidR="00FD26D3" w:rsidRPr="00FD26D3">
        <w:rPr>
          <w:rFonts w:ascii="Arial" w:hAnsi="Arial" w:cs="Arial"/>
          <w:color w:val="auto"/>
        </w:rPr>
        <w:t>Analysis of Results and Discussio</w:t>
      </w:r>
      <w:r w:rsidR="00FD26D3">
        <w:rPr>
          <w:rFonts w:ascii="Arial" w:hAnsi="Arial" w:cs="Arial"/>
          <w:color w:val="auto"/>
        </w:rPr>
        <w:t>n</w:t>
      </w:r>
      <w:bookmarkEnd w:id="36"/>
    </w:p>
    <w:p w14:paraId="0C067BDC" w14:textId="4D3FA0D1" w:rsidR="007121A6" w:rsidRPr="00632903" w:rsidRDefault="007121A6" w:rsidP="007121A6">
      <w:pPr>
        <w:pStyle w:val="Heading1"/>
        <w:rPr>
          <w:rFonts w:ascii="Arial" w:hAnsi="Arial" w:cs="Arial"/>
          <w:color w:val="auto"/>
        </w:rPr>
      </w:pPr>
      <w:bookmarkStart w:id="37" w:name="_Toc135294496"/>
      <w:r w:rsidRPr="00632903">
        <w:rPr>
          <w:rFonts w:ascii="Arial" w:hAnsi="Arial" w:cs="Arial"/>
          <w:color w:val="auto"/>
        </w:rPr>
        <w:t xml:space="preserve">Chapter </w:t>
      </w:r>
      <w:r>
        <w:rPr>
          <w:rFonts w:ascii="Arial" w:hAnsi="Arial" w:cs="Arial"/>
          <w:color w:val="auto"/>
        </w:rPr>
        <w:t>5</w:t>
      </w:r>
      <w:r w:rsidRPr="00632903">
        <w:rPr>
          <w:rFonts w:ascii="Arial" w:hAnsi="Arial" w:cs="Arial"/>
          <w:color w:val="auto"/>
        </w:rPr>
        <w:t xml:space="preserve">: </w:t>
      </w:r>
      <w:r>
        <w:rPr>
          <w:rFonts w:ascii="Arial" w:hAnsi="Arial" w:cs="Arial"/>
          <w:color w:val="auto"/>
        </w:rPr>
        <w:t>Conclusion</w:t>
      </w:r>
      <w:r w:rsidR="00FD26D3">
        <w:rPr>
          <w:rFonts w:ascii="Arial" w:hAnsi="Arial" w:cs="Arial"/>
          <w:color w:val="auto"/>
        </w:rPr>
        <w:t xml:space="preserve"> and </w:t>
      </w:r>
      <w:r w:rsidR="00FD26D3" w:rsidRPr="00FD26D3">
        <w:rPr>
          <w:rFonts w:ascii="Arial" w:hAnsi="Arial" w:cs="Arial"/>
          <w:color w:val="auto"/>
        </w:rPr>
        <w:t>Recommendations</w:t>
      </w:r>
      <w:bookmarkEnd w:id="37"/>
    </w:p>
    <w:p w14:paraId="6A194F9C" w14:textId="638BFA19" w:rsidR="007121A6" w:rsidRPr="007121A6" w:rsidRDefault="007121A6" w:rsidP="007121A6">
      <w:pPr>
        <w:rPr>
          <w:lang w:val="en-US"/>
        </w:rPr>
      </w:pPr>
    </w:p>
    <w:p w14:paraId="56D3E6C1" w14:textId="77777777" w:rsidR="007121A6" w:rsidRPr="00FC34A0" w:rsidRDefault="007121A6" w:rsidP="00FC34A0">
      <w:pPr>
        <w:rPr>
          <w:lang w:val="en-GB"/>
        </w:rPr>
      </w:pPr>
    </w:p>
    <w:bookmarkStart w:id="38" w:name="_Toc135294497" w:displacedByCustomXml="next"/>
    <w:sdt>
      <w:sdtPr>
        <w:rPr>
          <w:rFonts w:asciiTheme="minorHAnsi" w:eastAsiaTheme="minorHAnsi" w:hAnsiTheme="minorHAnsi" w:cstheme="minorBidi"/>
          <w:color w:val="0563C1" w:themeColor="hyperlink"/>
          <w:sz w:val="22"/>
          <w:szCs w:val="22"/>
          <w:u w:val="single"/>
          <w:lang w:val="en-MT"/>
        </w:rPr>
        <w:id w:val="2009249099"/>
        <w:docPartObj>
          <w:docPartGallery w:val="Bibliographies"/>
          <w:docPartUnique/>
        </w:docPartObj>
      </w:sdtPr>
      <w:sdtEndPr>
        <w:rPr>
          <w:color w:val="auto"/>
          <w:u w:val="none"/>
        </w:rPr>
      </w:sdtEndPr>
      <w:sdtContent>
        <w:p w14:paraId="6AAE2203" w14:textId="14EBF9FA" w:rsidR="00451F82" w:rsidRDefault="00451F82">
          <w:pPr>
            <w:pStyle w:val="Heading1"/>
          </w:pPr>
          <w:r>
            <w:t>Bibliography</w:t>
          </w:r>
          <w:bookmarkEnd w:id="38"/>
        </w:p>
        <w:sdt>
          <w:sdtPr>
            <w:id w:val="111145805"/>
            <w:bibliography/>
          </w:sdtPr>
          <w:sdtContent>
            <w:p w14:paraId="6FE8669F" w14:textId="77777777" w:rsidR="00B0732D" w:rsidRDefault="00451F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B0732D" w14:paraId="56DA331A" w14:textId="77777777">
                <w:trPr>
                  <w:divId w:val="968053777"/>
                  <w:tblCellSpacing w:w="15" w:type="dxa"/>
                </w:trPr>
                <w:tc>
                  <w:tcPr>
                    <w:tcW w:w="50" w:type="pct"/>
                    <w:hideMark/>
                  </w:tcPr>
                  <w:p w14:paraId="435A71F7" w14:textId="3326BB33" w:rsidR="00B0732D" w:rsidRDefault="00B0732D">
                    <w:pPr>
                      <w:pStyle w:val="Bibliography"/>
                      <w:rPr>
                        <w:noProof/>
                        <w:sz w:val="24"/>
                        <w:szCs w:val="24"/>
                        <w:lang w:val="en-US"/>
                      </w:rPr>
                    </w:pPr>
                    <w:r>
                      <w:rPr>
                        <w:noProof/>
                        <w:lang w:val="en-US"/>
                      </w:rPr>
                      <w:t xml:space="preserve">[1] </w:t>
                    </w:r>
                  </w:p>
                </w:tc>
                <w:tc>
                  <w:tcPr>
                    <w:tcW w:w="0" w:type="auto"/>
                    <w:hideMark/>
                  </w:tcPr>
                  <w:p w14:paraId="7FD2D8F5" w14:textId="77777777" w:rsidR="00B0732D" w:rsidRDefault="00B0732D">
                    <w:pPr>
                      <w:pStyle w:val="Bibliography"/>
                      <w:rPr>
                        <w:noProof/>
                        <w:lang w:val="en-US"/>
                      </w:rPr>
                    </w:pPr>
                    <w:r>
                      <w:rPr>
                        <w:noProof/>
                        <w:lang w:val="en-US"/>
                      </w:rPr>
                      <w:t xml:space="preserve">H. Wei and Q. Zeng, "Research on sales Forecast based on XGBoost-LSTM algorithm Model," </w:t>
                    </w:r>
                    <w:r>
                      <w:rPr>
                        <w:i/>
                        <w:iCs/>
                        <w:noProof/>
                        <w:lang w:val="en-US"/>
                      </w:rPr>
                      <w:t xml:space="preserve">Journal of Physics: Conference Series, </w:t>
                    </w:r>
                    <w:r>
                      <w:rPr>
                        <w:noProof/>
                        <w:lang w:val="en-US"/>
                      </w:rPr>
                      <w:t xml:space="preserve">vol. 1754, no. 012191, 2021. </w:t>
                    </w:r>
                  </w:p>
                </w:tc>
              </w:tr>
              <w:tr w:rsidR="00B0732D" w14:paraId="7BC74411" w14:textId="77777777">
                <w:trPr>
                  <w:divId w:val="968053777"/>
                  <w:tblCellSpacing w:w="15" w:type="dxa"/>
                </w:trPr>
                <w:tc>
                  <w:tcPr>
                    <w:tcW w:w="50" w:type="pct"/>
                    <w:hideMark/>
                  </w:tcPr>
                  <w:p w14:paraId="0BE74F47" w14:textId="77777777" w:rsidR="00B0732D" w:rsidRDefault="00B0732D">
                    <w:pPr>
                      <w:pStyle w:val="Bibliography"/>
                      <w:rPr>
                        <w:noProof/>
                        <w:lang w:val="en-US"/>
                      </w:rPr>
                    </w:pPr>
                    <w:r>
                      <w:rPr>
                        <w:noProof/>
                        <w:lang w:val="en-US"/>
                      </w:rPr>
                      <w:t xml:space="preserve">[2] </w:t>
                    </w:r>
                  </w:p>
                </w:tc>
                <w:tc>
                  <w:tcPr>
                    <w:tcW w:w="0" w:type="auto"/>
                    <w:hideMark/>
                  </w:tcPr>
                  <w:p w14:paraId="43D920AC" w14:textId="77777777" w:rsidR="00B0732D" w:rsidRDefault="00B0732D">
                    <w:pPr>
                      <w:pStyle w:val="Bibliography"/>
                      <w:rPr>
                        <w:noProof/>
                        <w:lang w:val="en-US"/>
                      </w:rPr>
                    </w:pPr>
                    <w:r>
                      <w:rPr>
                        <w:noProof/>
                        <w:lang w:val="en-US"/>
                      </w:rPr>
                      <w:t xml:space="preserve">A. Lohani, A. Verma, H. Joshi, N. Yadav and N. Karki, "Nanotechnology-Based Cosmeceuticals," </w:t>
                    </w:r>
                    <w:r>
                      <w:rPr>
                        <w:i/>
                        <w:iCs/>
                        <w:noProof/>
                        <w:lang w:val="en-US"/>
                      </w:rPr>
                      <w:t xml:space="preserve">ISRN Dermatology, </w:t>
                    </w:r>
                    <w:r>
                      <w:rPr>
                        <w:noProof/>
                        <w:lang w:val="en-US"/>
                      </w:rPr>
                      <w:t xml:space="preserve">vol. 2014, no. 843687, pp. 1-14, 2014. </w:t>
                    </w:r>
                  </w:p>
                </w:tc>
              </w:tr>
              <w:tr w:rsidR="00B0732D" w14:paraId="78A2FF5B" w14:textId="77777777">
                <w:trPr>
                  <w:divId w:val="968053777"/>
                  <w:tblCellSpacing w:w="15" w:type="dxa"/>
                </w:trPr>
                <w:tc>
                  <w:tcPr>
                    <w:tcW w:w="50" w:type="pct"/>
                    <w:hideMark/>
                  </w:tcPr>
                  <w:p w14:paraId="268B3B5C" w14:textId="77777777" w:rsidR="00B0732D" w:rsidRDefault="00B0732D">
                    <w:pPr>
                      <w:pStyle w:val="Bibliography"/>
                      <w:rPr>
                        <w:noProof/>
                        <w:lang w:val="en-US"/>
                      </w:rPr>
                    </w:pPr>
                    <w:r>
                      <w:rPr>
                        <w:noProof/>
                        <w:lang w:val="en-US"/>
                      </w:rPr>
                      <w:t xml:space="preserve">[3] </w:t>
                    </w:r>
                  </w:p>
                </w:tc>
                <w:tc>
                  <w:tcPr>
                    <w:tcW w:w="0" w:type="auto"/>
                    <w:hideMark/>
                  </w:tcPr>
                  <w:p w14:paraId="46710393" w14:textId="77777777" w:rsidR="00B0732D" w:rsidRDefault="00B0732D">
                    <w:pPr>
                      <w:pStyle w:val="Bibliography"/>
                      <w:rPr>
                        <w:noProof/>
                        <w:lang w:val="en-US"/>
                      </w:rPr>
                    </w:pPr>
                    <w:r>
                      <w:rPr>
                        <w:noProof/>
                        <w:lang w:val="en-US"/>
                      </w:rPr>
                      <w:t xml:space="preserve">J. M. C. d. Mesquita and H. C. Martins, "Retail industry: seasonality in sales, and financial results," </w:t>
                    </w:r>
                    <w:r>
                      <w:rPr>
                        <w:i/>
                        <w:iCs/>
                        <w:noProof/>
                        <w:lang w:val="en-US"/>
                      </w:rPr>
                      <w:t xml:space="preserve">Brazilian Business Review, </w:t>
                    </w:r>
                    <w:r>
                      <w:rPr>
                        <w:noProof/>
                        <w:lang w:val="en-US"/>
                      </w:rPr>
                      <w:t xml:space="preserve">vol. 8, no. 3, pp. 64-82, 2011. </w:t>
                    </w:r>
                  </w:p>
                </w:tc>
              </w:tr>
              <w:tr w:rsidR="00B0732D" w14:paraId="3FBB27F2" w14:textId="77777777">
                <w:trPr>
                  <w:divId w:val="968053777"/>
                  <w:tblCellSpacing w:w="15" w:type="dxa"/>
                </w:trPr>
                <w:tc>
                  <w:tcPr>
                    <w:tcW w:w="50" w:type="pct"/>
                    <w:hideMark/>
                  </w:tcPr>
                  <w:p w14:paraId="202B47E9" w14:textId="77777777" w:rsidR="00B0732D" w:rsidRDefault="00B0732D">
                    <w:pPr>
                      <w:pStyle w:val="Bibliography"/>
                      <w:rPr>
                        <w:noProof/>
                        <w:lang w:val="en-US"/>
                      </w:rPr>
                    </w:pPr>
                    <w:r>
                      <w:rPr>
                        <w:noProof/>
                        <w:lang w:val="en-US"/>
                      </w:rPr>
                      <w:t xml:space="preserve">[4] </w:t>
                    </w:r>
                  </w:p>
                </w:tc>
                <w:tc>
                  <w:tcPr>
                    <w:tcW w:w="0" w:type="auto"/>
                    <w:hideMark/>
                  </w:tcPr>
                  <w:p w14:paraId="3772873E" w14:textId="77777777" w:rsidR="00B0732D" w:rsidRDefault="00B0732D">
                    <w:pPr>
                      <w:pStyle w:val="Bibliography"/>
                      <w:rPr>
                        <w:noProof/>
                        <w:lang w:val="en-US"/>
                      </w:rPr>
                    </w:pPr>
                    <w:r>
                      <w:rPr>
                        <w:noProof/>
                        <w:lang w:val="en-US"/>
                      </w:rPr>
                      <w:t xml:space="preserve">S. A. Al-Thaqeb, B. G. Algharabali and K. T. Alabdulghafour, "The pandemic and economic policy uncertainty," </w:t>
                    </w:r>
                    <w:r>
                      <w:rPr>
                        <w:i/>
                        <w:iCs/>
                        <w:noProof/>
                        <w:lang w:val="en-US"/>
                      </w:rPr>
                      <w:t xml:space="preserve">Int J Fin Econ, </w:t>
                    </w:r>
                    <w:r>
                      <w:rPr>
                        <w:noProof/>
                        <w:lang w:val="en-US"/>
                      </w:rPr>
                      <w:t xml:space="preserve">vol. 27, no. 3, pp. 2784-2794, 2022. </w:t>
                    </w:r>
                  </w:p>
                </w:tc>
              </w:tr>
              <w:tr w:rsidR="00B0732D" w14:paraId="70F9CC57" w14:textId="77777777">
                <w:trPr>
                  <w:divId w:val="968053777"/>
                  <w:tblCellSpacing w:w="15" w:type="dxa"/>
                </w:trPr>
                <w:tc>
                  <w:tcPr>
                    <w:tcW w:w="50" w:type="pct"/>
                    <w:hideMark/>
                  </w:tcPr>
                  <w:p w14:paraId="09F84144" w14:textId="77777777" w:rsidR="00B0732D" w:rsidRDefault="00B0732D">
                    <w:pPr>
                      <w:pStyle w:val="Bibliography"/>
                      <w:rPr>
                        <w:noProof/>
                        <w:lang w:val="en-US"/>
                      </w:rPr>
                    </w:pPr>
                    <w:r>
                      <w:rPr>
                        <w:noProof/>
                        <w:lang w:val="en-US"/>
                      </w:rPr>
                      <w:t xml:space="preserve">[5] </w:t>
                    </w:r>
                  </w:p>
                </w:tc>
                <w:tc>
                  <w:tcPr>
                    <w:tcW w:w="0" w:type="auto"/>
                    <w:hideMark/>
                  </w:tcPr>
                  <w:p w14:paraId="13EC72B9" w14:textId="77777777" w:rsidR="00B0732D" w:rsidRDefault="00B0732D">
                    <w:pPr>
                      <w:pStyle w:val="Bibliography"/>
                      <w:rPr>
                        <w:noProof/>
                        <w:lang w:val="en-US"/>
                      </w:rPr>
                    </w:pPr>
                    <w:r>
                      <w:rPr>
                        <w:noProof/>
                        <w:lang w:val="en-US"/>
                      </w:rPr>
                      <w:t xml:space="preserve">R. Fairlie and F. M. Fossen, "The early impacts of the COVID-19 pandemic on business sales," </w:t>
                    </w:r>
                    <w:r>
                      <w:rPr>
                        <w:i/>
                        <w:iCs/>
                        <w:noProof/>
                        <w:lang w:val="en-US"/>
                      </w:rPr>
                      <w:t xml:space="preserve">Nature Public Health Emergency Collection , </w:t>
                    </w:r>
                    <w:r>
                      <w:rPr>
                        <w:noProof/>
                        <w:lang w:val="en-US"/>
                      </w:rPr>
                      <w:t xml:space="preserve">vol. 58, no. 4, 2021. </w:t>
                    </w:r>
                  </w:p>
                </w:tc>
              </w:tr>
              <w:tr w:rsidR="00B0732D" w14:paraId="19E0E90A" w14:textId="77777777">
                <w:trPr>
                  <w:divId w:val="968053777"/>
                  <w:tblCellSpacing w:w="15" w:type="dxa"/>
                </w:trPr>
                <w:tc>
                  <w:tcPr>
                    <w:tcW w:w="50" w:type="pct"/>
                    <w:hideMark/>
                  </w:tcPr>
                  <w:p w14:paraId="3A211B18" w14:textId="77777777" w:rsidR="00B0732D" w:rsidRDefault="00B0732D">
                    <w:pPr>
                      <w:pStyle w:val="Bibliography"/>
                      <w:rPr>
                        <w:noProof/>
                        <w:lang w:val="en-US"/>
                      </w:rPr>
                    </w:pPr>
                    <w:r>
                      <w:rPr>
                        <w:noProof/>
                        <w:lang w:val="en-US"/>
                      </w:rPr>
                      <w:t xml:space="preserve">[6] </w:t>
                    </w:r>
                  </w:p>
                </w:tc>
                <w:tc>
                  <w:tcPr>
                    <w:tcW w:w="0" w:type="auto"/>
                    <w:hideMark/>
                  </w:tcPr>
                  <w:p w14:paraId="23193A5E" w14:textId="77777777" w:rsidR="00B0732D" w:rsidRDefault="00B0732D">
                    <w:pPr>
                      <w:pStyle w:val="Bibliography"/>
                      <w:rPr>
                        <w:noProof/>
                        <w:lang w:val="en-US"/>
                      </w:rPr>
                    </w:pPr>
                    <w:r>
                      <w:rPr>
                        <w:noProof/>
                        <w:lang w:val="en-US"/>
                      </w:rPr>
                      <w:t>"GDP and events in history: how the COVID-19 pandemic shocked the UK economy," Office for National Statistics, 23 May 2022. [Online]. [Accessed 4 February 2023].</w:t>
                    </w:r>
                  </w:p>
                </w:tc>
              </w:tr>
              <w:tr w:rsidR="00B0732D" w14:paraId="56629A05" w14:textId="77777777">
                <w:trPr>
                  <w:divId w:val="968053777"/>
                  <w:tblCellSpacing w:w="15" w:type="dxa"/>
                </w:trPr>
                <w:tc>
                  <w:tcPr>
                    <w:tcW w:w="50" w:type="pct"/>
                    <w:hideMark/>
                  </w:tcPr>
                  <w:p w14:paraId="6458E3A5" w14:textId="77777777" w:rsidR="00B0732D" w:rsidRDefault="00B0732D">
                    <w:pPr>
                      <w:pStyle w:val="Bibliography"/>
                      <w:rPr>
                        <w:noProof/>
                        <w:lang w:val="en-US"/>
                      </w:rPr>
                    </w:pPr>
                    <w:r>
                      <w:rPr>
                        <w:noProof/>
                        <w:lang w:val="en-US"/>
                      </w:rPr>
                      <w:t xml:space="preserve">[7] </w:t>
                    </w:r>
                  </w:p>
                </w:tc>
                <w:tc>
                  <w:tcPr>
                    <w:tcW w:w="0" w:type="auto"/>
                    <w:hideMark/>
                  </w:tcPr>
                  <w:p w14:paraId="412227EE" w14:textId="77777777" w:rsidR="00B0732D" w:rsidRDefault="00B0732D">
                    <w:pPr>
                      <w:pStyle w:val="Bibliography"/>
                      <w:rPr>
                        <w:noProof/>
                        <w:lang w:val="en-US"/>
                      </w:rPr>
                    </w:pPr>
                    <w:r>
                      <w:rPr>
                        <w:noProof/>
                        <w:lang w:val="en-US"/>
                      </w:rPr>
                      <w:t>N. Bloom, P. Bunn, S. Chen, P. Mizen, P. Smietanka and G. Thwaites, "THE IMPACT OF BREXIT ON UK FIRMS," NATIONAL BUREAU OF ECONOMIC RESEARCH, Cambridge, 2019.</w:t>
                    </w:r>
                  </w:p>
                </w:tc>
              </w:tr>
              <w:tr w:rsidR="00B0732D" w14:paraId="0EDCD686" w14:textId="77777777">
                <w:trPr>
                  <w:divId w:val="968053777"/>
                  <w:tblCellSpacing w:w="15" w:type="dxa"/>
                </w:trPr>
                <w:tc>
                  <w:tcPr>
                    <w:tcW w:w="50" w:type="pct"/>
                    <w:hideMark/>
                  </w:tcPr>
                  <w:p w14:paraId="1FBB9360" w14:textId="77777777" w:rsidR="00B0732D" w:rsidRDefault="00B0732D">
                    <w:pPr>
                      <w:pStyle w:val="Bibliography"/>
                      <w:rPr>
                        <w:noProof/>
                        <w:lang w:val="en-US"/>
                      </w:rPr>
                    </w:pPr>
                    <w:r>
                      <w:rPr>
                        <w:noProof/>
                        <w:lang w:val="en-US"/>
                      </w:rPr>
                      <w:t xml:space="preserve">[8] </w:t>
                    </w:r>
                  </w:p>
                </w:tc>
                <w:tc>
                  <w:tcPr>
                    <w:tcW w:w="0" w:type="auto"/>
                    <w:hideMark/>
                  </w:tcPr>
                  <w:p w14:paraId="7A119061" w14:textId="77777777" w:rsidR="00B0732D" w:rsidRDefault="00B0732D">
                    <w:pPr>
                      <w:pStyle w:val="Bibliography"/>
                      <w:rPr>
                        <w:noProof/>
                        <w:lang w:val="en-US"/>
                      </w:rPr>
                    </w:pPr>
                    <w:r>
                      <w:rPr>
                        <w:noProof/>
                        <w:lang w:val="en-US"/>
                      </w:rPr>
                      <w:t>J. Li, "A Feature Engineering Approach for Tree-based Machine Learning Sales Forecast, Optimized by a Genetic Algorithm Based Sales Feature Framework," IEEE, Chengdu, China, 2022.</w:t>
                    </w:r>
                  </w:p>
                </w:tc>
              </w:tr>
              <w:tr w:rsidR="00B0732D" w14:paraId="2DE08AE7" w14:textId="77777777">
                <w:trPr>
                  <w:divId w:val="968053777"/>
                  <w:tblCellSpacing w:w="15" w:type="dxa"/>
                </w:trPr>
                <w:tc>
                  <w:tcPr>
                    <w:tcW w:w="50" w:type="pct"/>
                    <w:hideMark/>
                  </w:tcPr>
                  <w:p w14:paraId="491E7AC4" w14:textId="77777777" w:rsidR="00B0732D" w:rsidRDefault="00B0732D">
                    <w:pPr>
                      <w:pStyle w:val="Bibliography"/>
                      <w:rPr>
                        <w:noProof/>
                        <w:lang w:val="en-US"/>
                      </w:rPr>
                    </w:pPr>
                    <w:r>
                      <w:rPr>
                        <w:noProof/>
                        <w:lang w:val="en-US"/>
                      </w:rPr>
                      <w:t xml:space="preserve">[9] </w:t>
                    </w:r>
                  </w:p>
                </w:tc>
                <w:tc>
                  <w:tcPr>
                    <w:tcW w:w="0" w:type="auto"/>
                    <w:hideMark/>
                  </w:tcPr>
                  <w:p w14:paraId="315891DD" w14:textId="77777777" w:rsidR="00B0732D" w:rsidRDefault="00B0732D">
                    <w:pPr>
                      <w:pStyle w:val="Bibliography"/>
                      <w:rPr>
                        <w:noProof/>
                        <w:lang w:val="en-US"/>
                      </w:rPr>
                    </w:pPr>
                    <w:r>
                      <w:rPr>
                        <w:noProof/>
                        <w:lang w:val="en-US"/>
                      </w:rPr>
                      <w:t>R. Brown, "Becoming Human: Artificial Intelligence Magazine," Medium, 4 December 2019. [Online]. Available: https://becominghuman.ai/where-is-artificial-intelligence-used-today-3fd076d15b68. [Accessed 10 January 2023].</w:t>
                    </w:r>
                  </w:p>
                </w:tc>
              </w:tr>
              <w:tr w:rsidR="00B0732D" w14:paraId="539BCE42" w14:textId="77777777">
                <w:trPr>
                  <w:divId w:val="968053777"/>
                  <w:tblCellSpacing w:w="15" w:type="dxa"/>
                </w:trPr>
                <w:tc>
                  <w:tcPr>
                    <w:tcW w:w="50" w:type="pct"/>
                    <w:hideMark/>
                  </w:tcPr>
                  <w:p w14:paraId="1A3D7B90" w14:textId="77777777" w:rsidR="00B0732D" w:rsidRDefault="00B0732D">
                    <w:pPr>
                      <w:pStyle w:val="Bibliography"/>
                      <w:rPr>
                        <w:noProof/>
                        <w:lang w:val="en-US"/>
                      </w:rPr>
                    </w:pPr>
                    <w:r>
                      <w:rPr>
                        <w:noProof/>
                        <w:lang w:val="en-US"/>
                      </w:rPr>
                      <w:t xml:space="preserve">[10] </w:t>
                    </w:r>
                  </w:p>
                </w:tc>
                <w:tc>
                  <w:tcPr>
                    <w:tcW w:w="0" w:type="auto"/>
                    <w:hideMark/>
                  </w:tcPr>
                  <w:p w14:paraId="43BA0D44" w14:textId="77777777" w:rsidR="00B0732D" w:rsidRDefault="00B0732D">
                    <w:pPr>
                      <w:pStyle w:val="Bibliography"/>
                      <w:rPr>
                        <w:noProof/>
                        <w:lang w:val="en-US"/>
                      </w:rPr>
                    </w:pPr>
                    <w:r>
                      <w:rPr>
                        <w:noProof/>
                        <w:lang w:val="en-US"/>
                      </w:rPr>
                      <w:t xml:space="preserve">G. Bonaccorso, Machine Learning Algorithms, Birmingham: Packt Publishing Ltd, 2017. </w:t>
                    </w:r>
                  </w:p>
                </w:tc>
              </w:tr>
              <w:tr w:rsidR="00B0732D" w14:paraId="302E7250" w14:textId="77777777">
                <w:trPr>
                  <w:divId w:val="968053777"/>
                  <w:tblCellSpacing w:w="15" w:type="dxa"/>
                </w:trPr>
                <w:tc>
                  <w:tcPr>
                    <w:tcW w:w="50" w:type="pct"/>
                    <w:hideMark/>
                  </w:tcPr>
                  <w:p w14:paraId="1B448AAD" w14:textId="77777777" w:rsidR="00B0732D" w:rsidRDefault="00B0732D">
                    <w:pPr>
                      <w:pStyle w:val="Bibliography"/>
                      <w:rPr>
                        <w:noProof/>
                        <w:lang w:val="en-US"/>
                      </w:rPr>
                    </w:pPr>
                    <w:r>
                      <w:rPr>
                        <w:noProof/>
                        <w:lang w:val="en-US"/>
                      </w:rPr>
                      <w:t xml:space="preserve">[11] </w:t>
                    </w:r>
                  </w:p>
                </w:tc>
                <w:tc>
                  <w:tcPr>
                    <w:tcW w:w="0" w:type="auto"/>
                    <w:hideMark/>
                  </w:tcPr>
                  <w:p w14:paraId="2F88DA60" w14:textId="77777777" w:rsidR="00B0732D" w:rsidRDefault="00B0732D">
                    <w:pPr>
                      <w:pStyle w:val="Bibliography"/>
                      <w:rPr>
                        <w:noProof/>
                        <w:lang w:val="en-US"/>
                      </w:rPr>
                    </w:pPr>
                    <w:r>
                      <w:rPr>
                        <w:noProof/>
                        <w:lang w:val="en-US"/>
                      </w:rPr>
                      <w:t>P. Popovski, G. Veljanovski, M. Kostov and M. Atanasovski, "Optimizing Short Term Load Forecast: A study on Machine Learning Model Accuracy and Predictor Selection," IEEE, Ohrid, North Macedonia , 2022.</w:t>
                    </w:r>
                  </w:p>
                </w:tc>
              </w:tr>
              <w:tr w:rsidR="00B0732D" w14:paraId="00B866EA" w14:textId="77777777">
                <w:trPr>
                  <w:divId w:val="968053777"/>
                  <w:tblCellSpacing w:w="15" w:type="dxa"/>
                </w:trPr>
                <w:tc>
                  <w:tcPr>
                    <w:tcW w:w="50" w:type="pct"/>
                    <w:hideMark/>
                  </w:tcPr>
                  <w:p w14:paraId="00E42DF3" w14:textId="77777777" w:rsidR="00B0732D" w:rsidRDefault="00B0732D">
                    <w:pPr>
                      <w:pStyle w:val="Bibliography"/>
                      <w:rPr>
                        <w:noProof/>
                        <w:lang w:val="en-US"/>
                      </w:rPr>
                    </w:pPr>
                    <w:r>
                      <w:rPr>
                        <w:noProof/>
                        <w:lang w:val="en-US"/>
                      </w:rPr>
                      <w:t xml:space="preserve">[12] </w:t>
                    </w:r>
                  </w:p>
                </w:tc>
                <w:tc>
                  <w:tcPr>
                    <w:tcW w:w="0" w:type="auto"/>
                    <w:hideMark/>
                  </w:tcPr>
                  <w:p w14:paraId="4CC3704F" w14:textId="77777777" w:rsidR="00B0732D" w:rsidRDefault="00B0732D">
                    <w:pPr>
                      <w:pStyle w:val="Bibliography"/>
                      <w:rPr>
                        <w:noProof/>
                        <w:lang w:val="en-US"/>
                      </w:rPr>
                    </w:pPr>
                    <w:r>
                      <w:rPr>
                        <w:noProof/>
                        <w:lang w:val="en-US"/>
                      </w:rPr>
                      <w:t>R. Deb, "What are Machine Learning Applications? Top 10 Industry and Real-World Use Cases," Emeritus Online Courses, 19 December 2022. [Online]. Available: https://emeritus.org/blog/machine-learning-what-are-machine-learning-applications/. [Accessed 10 January 2023].</w:t>
                    </w:r>
                  </w:p>
                </w:tc>
              </w:tr>
              <w:tr w:rsidR="00B0732D" w14:paraId="6F5CE443" w14:textId="77777777">
                <w:trPr>
                  <w:divId w:val="968053777"/>
                  <w:tblCellSpacing w:w="15" w:type="dxa"/>
                </w:trPr>
                <w:tc>
                  <w:tcPr>
                    <w:tcW w:w="50" w:type="pct"/>
                    <w:hideMark/>
                  </w:tcPr>
                  <w:p w14:paraId="3D50C047" w14:textId="77777777" w:rsidR="00B0732D" w:rsidRDefault="00B0732D">
                    <w:pPr>
                      <w:pStyle w:val="Bibliography"/>
                      <w:rPr>
                        <w:noProof/>
                        <w:lang w:val="en-US"/>
                      </w:rPr>
                    </w:pPr>
                    <w:r>
                      <w:rPr>
                        <w:noProof/>
                        <w:lang w:val="en-US"/>
                      </w:rPr>
                      <w:lastRenderedPageBreak/>
                      <w:t xml:space="preserve">[13] </w:t>
                    </w:r>
                  </w:p>
                </w:tc>
                <w:tc>
                  <w:tcPr>
                    <w:tcW w:w="0" w:type="auto"/>
                    <w:hideMark/>
                  </w:tcPr>
                  <w:p w14:paraId="5DED3025" w14:textId="77777777" w:rsidR="00B0732D" w:rsidRDefault="00B0732D">
                    <w:pPr>
                      <w:pStyle w:val="Bibliography"/>
                      <w:rPr>
                        <w:noProof/>
                        <w:lang w:val="en-US"/>
                      </w:rPr>
                    </w:pPr>
                    <w:r>
                      <w:rPr>
                        <w:noProof/>
                        <w:lang w:val="en-US"/>
                      </w:rPr>
                      <w:t>K. R. Dalal, "Analysing the Role of Supervised and Unsupervised Machine Learning in IoT," IEEE, Coimbatore, India, 2020.</w:t>
                    </w:r>
                  </w:p>
                </w:tc>
              </w:tr>
              <w:tr w:rsidR="00B0732D" w14:paraId="479A0E4D" w14:textId="77777777">
                <w:trPr>
                  <w:divId w:val="968053777"/>
                  <w:tblCellSpacing w:w="15" w:type="dxa"/>
                </w:trPr>
                <w:tc>
                  <w:tcPr>
                    <w:tcW w:w="50" w:type="pct"/>
                    <w:hideMark/>
                  </w:tcPr>
                  <w:p w14:paraId="59ADE2F6" w14:textId="77777777" w:rsidR="00B0732D" w:rsidRDefault="00B0732D">
                    <w:pPr>
                      <w:pStyle w:val="Bibliography"/>
                      <w:rPr>
                        <w:noProof/>
                        <w:lang w:val="en-US"/>
                      </w:rPr>
                    </w:pPr>
                    <w:r>
                      <w:rPr>
                        <w:noProof/>
                        <w:lang w:val="en-US"/>
                      </w:rPr>
                      <w:t xml:space="preserve">[14] </w:t>
                    </w:r>
                  </w:p>
                </w:tc>
                <w:tc>
                  <w:tcPr>
                    <w:tcW w:w="0" w:type="auto"/>
                    <w:hideMark/>
                  </w:tcPr>
                  <w:p w14:paraId="7EE8E4AF" w14:textId="77777777" w:rsidR="00B0732D" w:rsidRDefault="00B0732D">
                    <w:pPr>
                      <w:pStyle w:val="Bibliography"/>
                      <w:rPr>
                        <w:noProof/>
                        <w:lang w:val="en-US"/>
                      </w:rPr>
                    </w:pPr>
                    <w:r>
                      <w:rPr>
                        <w:noProof/>
                        <w:lang w:val="en-US"/>
                      </w:rPr>
                      <w:t xml:space="preserve">F. Petropoulos, D. Apiletti, V. Assimakopoulos and M. Z. Babai, "Forecasting: theory and practice," </w:t>
                    </w:r>
                    <w:r>
                      <w:rPr>
                        <w:i/>
                        <w:iCs/>
                        <w:noProof/>
                        <w:lang w:val="en-US"/>
                      </w:rPr>
                      <w:t xml:space="preserve">International Journal of Forecasting, </w:t>
                    </w:r>
                    <w:r>
                      <w:rPr>
                        <w:noProof/>
                        <w:lang w:val="en-US"/>
                      </w:rPr>
                      <w:t xml:space="preserve">vol. 38, no. 3, 2022. </w:t>
                    </w:r>
                  </w:p>
                </w:tc>
              </w:tr>
              <w:tr w:rsidR="00B0732D" w14:paraId="399AFDD7" w14:textId="77777777">
                <w:trPr>
                  <w:divId w:val="968053777"/>
                  <w:tblCellSpacing w:w="15" w:type="dxa"/>
                </w:trPr>
                <w:tc>
                  <w:tcPr>
                    <w:tcW w:w="50" w:type="pct"/>
                    <w:hideMark/>
                  </w:tcPr>
                  <w:p w14:paraId="7C237C35" w14:textId="77777777" w:rsidR="00B0732D" w:rsidRDefault="00B0732D">
                    <w:pPr>
                      <w:pStyle w:val="Bibliography"/>
                      <w:rPr>
                        <w:noProof/>
                        <w:lang w:val="en-US"/>
                      </w:rPr>
                    </w:pPr>
                    <w:r>
                      <w:rPr>
                        <w:noProof/>
                        <w:lang w:val="en-US"/>
                      </w:rPr>
                      <w:t xml:space="preserve">[15] </w:t>
                    </w:r>
                  </w:p>
                </w:tc>
                <w:tc>
                  <w:tcPr>
                    <w:tcW w:w="0" w:type="auto"/>
                    <w:hideMark/>
                  </w:tcPr>
                  <w:p w14:paraId="7860EE18" w14:textId="77777777" w:rsidR="00B0732D" w:rsidRDefault="00B0732D">
                    <w:pPr>
                      <w:pStyle w:val="Bibliography"/>
                      <w:rPr>
                        <w:noProof/>
                        <w:lang w:val="en-US"/>
                      </w:rPr>
                    </w:pPr>
                    <w:r>
                      <w:rPr>
                        <w:noProof/>
                        <w:lang w:val="en-US"/>
                      </w:rPr>
                      <w:t xml:space="preserve">D. J. Dalrymple, "Sales forecasting methods and accuracy," </w:t>
                    </w:r>
                    <w:r>
                      <w:rPr>
                        <w:i/>
                        <w:iCs/>
                        <w:noProof/>
                        <w:lang w:val="en-US"/>
                      </w:rPr>
                      <w:t xml:space="preserve">Business Horizons, </w:t>
                    </w:r>
                    <w:r>
                      <w:rPr>
                        <w:noProof/>
                        <w:lang w:val="en-US"/>
                      </w:rPr>
                      <w:t xml:space="preserve">vol. 18, no. 6, pp. 69-73, 1975. </w:t>
                    </w:r>
                  </w:p>
                </w:tc>
              </w:tr>
              <w:tr w:rsidR="00B0732D" w14:paraId="74AFE1DE" w14:textId="77777777">
                <w:trPr>
                  <w:divId w:val="968053777"/>
                  <w:tblCellSpacing w:w="15" w:type="dxa"/>
                </w:trPr>
                <w:tc>
                  <w:tcPr>
                    <w:tcW w:w="50" w:type="pct"/>
                    <w:hideMark/>
                  </w:tcPr>
                  <w:p w14:paraId="0A08E2F9" w14:textId="77777777" w:rsidR="00B0732D" w:rsidRDefault="00B0732D">
                    <w:pPr>
                      <w:pStyle w:val="Bibliography"/>
                      <w:rPr>
                        <w:noProof/>
                        <w:lang w:val="en-US"/>
                      </w:rPr>
                    </w:pPr>
                    <w:r>
                      <w:rPr>
                        <w:noProof/>
                        <w:lang w:val="en-US"/>
                      </w:rPr>
                      <w:t xml:space="preserve">[16] </w:t>
                    </w:r>
                  </w:p>
                </w:tc>
                <w:tc>
                  <w:tcPr>
                    <w:tcW w:w="0" w:type="auto"/>
                    <w:hideMark/>
                  </w:tcPr>
                  <w:p w14:paraId="11F810F9" w14:textId="77777777" w:rsidR="00B0732D" w:rsidRDefault="00B0732D">
                    <w:pPr>
                      <w:pStyle w:val="Bibliography"/>
                      <w:rPr>
                        <w:noProof/>
                        <w:lang w:val="en-US"/>
                      </w:rPr>
                    </w:pPr>
                    <w:r>
                      <w:rPr>
                        <w:noProof/>
                        <w:lang w:val="en-US"/>
                      </w:rPr>
                      <w:t xml:space="preserve">B. M. Pavlyshenko, "Machine-Learning Models for Sales Time Series Forecasting," </w:t>
                    </w:r>
                    <w:r>
                      <w:rPr>
                        <w:i/>
                        <w:iCs/>
                        <w:noProof/>
                        <w:lang w:val="en-US"/>
                      </w:rPr>
                      <w:t xml:space="preserve">Data, </w:t>
                    </w:r>
                    <w:r>
                      <w:rPr>
                        <w:noProof/>
                        <w:lang w:val="en-US"/>
                      </w:rPr>
                      <w:t xml:space="preserve">vol. 4, no. 15, 2019. </w:t>
                    </w:r>
                  </w:p>
                </w:tc>
              </w:tr>
              <w:tr w:rsidR="00B0732D" w14:paraId="429E5CFC" w14:textId="77777777">
                <w:trPr>
                  <w:divId w:val="968053777"/>
                  <w:tblCellSpacing w:w="15" w:type="dxa"/>
                </w:trPr>
                <w:tc>
                  <w:tcPr>
                    <w:tcW w:w="50" w:type="pct"/>
                    <w:hideMark/>
                  </w:tcPr>
                  <w:p w14:paraId="1A78F172" w14:textId="77777777" w:rsidR="00B0732D" w:rsidRDefault="00B0732D">
                    <w:pPr>
                      <w:pStyle w:val="Bibliography"/>
                      <w:rPr>
                        <w:noProof/>
                        <w:lang w:val="en-US"/>
                      </w:rPr>
                    </w:pPr>
                    <w:r>
                      <w:rPr>
                        <w:noProof/>
                        <w:lang w:val="en-US"/>
                      </w:rPr>
                      <w:t xml:space="preserve">[17] </w:t>
                    </w:r>
                  </w:p>
                </w:tc>
                <w:tc>
                  <w:tcPr>
                    <w:tcW w:w="0" w:type="auto"/>
                    <w:hideMark/>
                  </w:tcPr>
                  <w:p w14:paraId="2CD35631" w14:textId="77777777" w:rsidR="00B0732D" w:rsidRDefault="00B0732D">
                    <w:pPr>
                      <w:pStyle w:val="Bibliography"/>
                      <w:rPr>
                        <w:noProof/>
                        <w:lang w:val="en-US"/>
                      </w:rPr>
                    </w:pPr>
                    <w:r>
                      <w:rPr>
                        <w:noProof/>
                        <w:lang w:val="en-US"/>
                      </w:rPr>
                      <w:t>R. Khandelwal, "Step by Step Time Series Analysis," Medium, 11 September 2019. [Online]. Available: https://medium.datadriveninvestor.com/step-by-step-time-series-analysis-d2f117554d7e. [Accessed 1 February 2023].</w:t>
                    </w:r>
                  </w:p>
                </w:tc>
              </w:tr>
              <w:tr w:rsidR="00B0732D" w14:paraId="696F8750" w14:textId="77777777">
                <w:trPr>
                  <w:divId w:val="968053777"/>
                  <w:tblCellSpacing w:w="15" w:type="dxa"/>
                </w:trPr>
                <w:tc>
                  <w:tcPr>
                    <w:tcW w:w="50" w:type="pct"/>
                    <w:hideMark/>
                  </w:tcPr>
                  <w:p w14:paraId="5061F874" w14:textId="77777777" w:rsidR="00B0732D" w:rsidRDefault="00B0732D">
                    <w:pPr>
                      <w:pStyle w:val="Bibliography"/>
                      <w:rPr>
                        <w:noProof/>
                        <w:lang w:val="en-US"/>
                      </w:rPr>
                    </w:pPr>
                    <w:r>
                      <w:rPr>
                        <w:noProof/>
                        <w:lang w:val="en-US"/>
                      </w:rPr>
                      <w:t xml:space="preserve">[18] </w:t>
                    </w:r>
                  </w:p>
                </w:tc>
                <w:tc>
                  <w:tcPr>
                    <w:tcW w:w="0" w:type="auto"/>
                    <w:hideMark/>
                  </w:tcPr>
                  <w:p w14:paraId="598549DD" w14:textId="77777777" w:rsidR="00B0732D" w:rsidRDefault="00B0732D">
                    <w:pPr>
                      <w:pStyle w:val="Bibliography"/>
                      <w:rPr>
                        <w:noProof/>
                        <w:lang w:val="en-US"/>
                      </w:rPr>
                    </w:pPr>
                    <w:r>
                      <w:rPr>
                        <w:noProof/>
                        <w:lang w:val="en-US"/>
                      </w:rPr>
                      <w:t>R. J. Hyndman and G. Athanasopoulos, "Forecasting: Principles and Practice (2nd ed)," OTexts, April 2018. [Online]. Available: https://otexts.com/fpp2/tspatterns.html . [Accessed 1 February 2023].</w:t>
                    </w:r>
                  </w:p>
                </w:tc>
              </w:tr>
              <w:tr w:rsidR="00B0732D" w14:paraId="610648E0" w14:textId="77777777">
                <w:trPr>
                  <w:divId w:val="968053777"/>
                  <w:tblCellSpacing w:w="15" w:type="dxa"/>
                </w:trPr>
                <w:tc>
                  <w:tcPr>
                    <w:tcW w:w="50" w:type="pct"/>
                    <w:hideMark/>
                  </w:tcPr>
                  <w:p w14:paraId="76A6F4B5" w14:textId="77777777" w:rsidR="00B0732D" w:rsidRDefault="00B0732D">
                    <w:pPr>
                      <w:pStyle w:val="Bibliography"/>
                      <w:rPr>
                        <w:noProof/>
                        <w:lang w:val="en-US"/>
                      </w:rPr>
                    </w:pPr>
                    <w:r>
                      <w:rPr>
                        <w:noProof/>
                        <w:lang w:val="en-US"/>
                      </w:rPr>
                      <w:t xml:space="preserve">[19] </w:t>
                    </w:r>
                  </w:p>
                </w:tc>
                <w:tc>
                  <w:tcPr>
                    <w:tcW w:w="0" w:type="auto"/>
                    <w:hideMark/>
                  </w:tcPr>
                  <w:p w14:paraId="7E06AC20" w14:textId="77777777" w:rsidR="00B0732D" w:rsidRDefault="00B0732D">
                    <w:pPr>
                      <w:pStyle w:val="Bibliography"/>
                      <w:rPr>
                        <w:noProof/>
                        <w:lang w:val="en-US"/>
                      </w:rPr>
                    </w:pPr>
                    <w:r>
                      <w:rPr>
                        <w:noProof/>
                        <w:lang w:val="en-US"/>
                      </w:rPr>
                      <w:t xml:space="preserve">T. Al-Shehari and R. A. Alsowail, "An Insider Data Leakage Detection Using One-Hot Encoding, Synthetic Minority Oversampling and Machine Learning Techniques," </w:t>
                    </w:r>
                    <w:r>
                      <w:rPr>
                        <w:i/>
                        <w:iCs/>
                        <w:noProof/>
                        <w:lang w:val="en-US"/>
                      </w:rPr>
                      <w:t xml:space="preserve">Entropy , </w:t>
                    </w:r>
                    <w:r>
                      <w:rPr>
                        <w:noProof/>
                        <w:lang w:val="en-US"/>
                      </w:rPr>
                      <w:t xml:space="preserve">vol. 23, no. 10, 2021. </w:t>
                    </w:r>
                  </w:p>
                </w:tc>
              </w:tr>
              <w:tr w:rsidR="00B0732D" w14:paraId="63990F78" w14:textId="77777777">
                <w:trPr>
                  <w:divId w:val="968053777"/>
                  <w:tblCellSpacing w:w="15" w:type="dxa"/>
                </w:trPr>
                <w:tc>
                  <w:tcPr>
                    <w:tcW w:w="50" w:type="pct"/>
                    <w:hideMark/>
                  </w:tcPr>
                  <w:p w14:paraId="49269FF4" w14:textId="77777777" w:rsidR="00B0732D" w:rsidRDefault="00B0732D">
                    <w:pPr>
                      <w:pStyle w:val="Bibliography"/>
                      <w:rPr>
                        <w:noProof/>
                        <w:lang w:val="en-US"/>
                      </w:rPr>
                    </w:pPr>
                    <w:r>
                      <w:rPr>
                        <w:noProof/>
                        <w:lang w:val="en-US"/>
                      </w:rPr>
                      <w:t xml:space="preserve">[20] </w:t>
                    </w:r>
                  </w:p>
                </w:tc>
                <w:tc>
                  <w:tcPr>
                    <w:tcW w:w="0" w:type="auto"/>
                    <w:hideMark/>
                  </w:tcPr>
                  <w:p w14:paraId="69D320AA" w14:textId="77777777" w:rsidR="00B0732D" w:rsidRDefault="00B0732D">
                    <w:pPr>
                      <w:pStyle w:val="Bibliography"/>
                      <w:rPr>
                        <w:noProof/>
                        <w:lang w:val="en-US"/>
                      </w:rPr>
                    </w:pPr>
                    <w:r>
                      <w:rPr>
                        <w:noProof/>
                        <w:lang w:val="en-US"/>
                      </w:rPr>
                      <w:t>M. S. Hossain and H. Mahmood, "Short-Term Load Forecasting Using an LSTM Neural Network," IEE, Champaign, IL, USA, 2020.</w:t>
                    </w:r>
                  </w:p>
                </w:tc>
              </w:tr>
              <w:tr w:rsidR="00B0732D" w14:paraId="04791106" w14:textId="77777777">
                <w:trPr>
                  <w:divId w:val="968053777"/>
                  <w:tblCellSpacing w:w="15" w:type="dxa"/>
                </w:trPr>
                <w:tc>
                  <w:tcPr>
                    <w:tcW w:w="50" w:type="pct"/>
                    <w:hideMark/>
                  </w:tcPr>
                  <w:p w14:paraId="01F35626" w14:textId="77777777" w:rsidR="00B0732D" w:rsidRDefault="00B0732D">
                    <w:pPr>
                      <w:pStyle w:val="Bibliography"/>
                      <w:rPr>
                        <w:noProof/>
                        <w:lang w:val="en-US"/>
                      </w:rPr>
                    </w:pPr>
                    <w:r>
                      <w:rPr>
                        <w:noProof/>
                        <w:lang w:val="en-US"/>
                      </w:rPr>
                      <w:t xml:space="preserve">[21] </w:t>
                    </w:r>
                  </w:p>
                </w:tc>
                <w:tc>
                  <w:tcPr>
                    <w:tcW w:w="0" w:type="auto"/>
                    <w:hideMark/>
                  </w:tcPr>
                  <w:p w14:paraId="6F3CA454" w14:textId="77777777" w:rsidR="00B0732D" w:rsidRDefault="00B0732D">
                    <w:pPr>
                      <w:pStyle w:val="Bibliography"/>
                      <w:rPr>
                        <w:noProof/>
                        <w:lang w:val="en-US"/>
                      </w:rPr>
                    </w:pPr>
                    <w:r>
                      <w:rPr>
                        <w:noProof/>
                        <w:lang w:val="en-US"/>
                      </w:rPr>
                      <w:t>A. K. Sharma, M. Kiran, P. P. S. Jeba, P. Maheshwari and V. Divakar, "Demand Forecasting Using Coupling Of Machine Learning And Time Series Models For The Automotive After Market Sector," IEEE, Mysuru, India , 2022.</w:t>
                    </w:r>
                  </w:p>
                </w:tc>
              </w:tr>
              <w:tr w:rsidR="00B0732D" w14:paraId="2D0AC1F9" w14:textId="77777777">
                <w:trPr>
                  <w:divId w:val="968053777"/>
                  <w:tblCellSpacing w:w="15" w:type="dxa"/>
                </w:trPr>
                <w:tc>
                  <w:tcPr>
                    <w:tcW w:w="50" w:type="pct"/>
                    <w:hideMark/>
                  </w:tcPr>
                  <w:p w14:paraId="338EC9F4" w14:textId="77777777" w:rsidR="00B0732D" w:rsidRDefault="00B0732D">
                    <w:pPr>
                      <w:pStyle w:val="Bibliography"/>
                      <w:rPr>
                        <w:noProof/>
                        <w:lang w:val="en-US"/>
                      </w:rPr>
                    </w:pPr>
                    <w:r>
                      <w:rPr>
                        <w:noProof/>
                        <w:lang w:val="en-US"/>
                      </w:rPr>
                      <w:t xml:space="preserve">[22] </w:t>
                    </w:r>
                  </w:p>
                </w:tc>
                <w:tc>
                  <w:tcPr>
                    <w:tcW w:w="0" w:type="auto"/>
                    <w:hideMark/>
                  </w:tcPr>
                  <w:p w14:paraId="07E66704" w14:textId="77777777" w:rsidR="00B0732D" w:rsidRDefault="00B0732D">
                    <w:pPr>
                      <w:pStyle w:val="Bibliography"/>
                      <w:rPr>
                        <w:noProof/>
                        <w:lang w:val="en-US"/>
                      </w:rPr>
                    </w:pPr>
                    <w:r>
                      <w:rPr>
                        <w:noProof/>
                        <w:lang w:val="en-US"/>
                      </w:rPr>
                      <w:t>A. Akanksha, D. Yadav, D. Jaiswal, A. Ashwani and A. Mishra, "Store-sales Forecasting Model to Determine Inventory Stock Levels using Machine Learning," IEEE, Nepal, 2022.</w:t>
                    </w:r>
                  </w:p>
                </w:tc>
              </w:tr>
              <w:tr w:rsidR="00B0732D" w14:paraId="1230BE6C" w14:textId="77777777">
                <w:trPr>
                  <w:divId w:val="968053777"/>
                  <w:tblCellSpacing w:w="15" w:type="dxa"/>
                </w:trPr>
                <w:tc>
                  <w:tcPr>
                    <w:tcW w:w="50" w:type="pct"/>
                    <w:hideMark/>
                  </w:tcPr>
                  <w:p w14:paraId="10C025CE" w14:textId="77777777" w:rsidR="00B0732D" w:rsidRDefault="00B0732D">
                    <w:pPr>
                      <w:pStyle w:val="Bibliography"/>
                      <w:rPr>
                        <w:noProof/>
                        <w:lang w:val="en-US"/>
                      </w:rPr>
                    </w:pPr>
                    <w:r>
                      <w:rPr>
                        <w:noProof/>
                        <w:lang w:val="en-US"/>
                      </w:rPr>
                      <w:t xml:space="preserve">[23] </w:t>
                    </w:r>
                  </w:p>
                </w:tc>
                <w:tc>
                  <w:tcPr>
                    <w:tcW w:w="0" w:type="auto"/>
                    <w:hideMark/>
                  </w:tcPr>
                  <w:p w14:paraId="36771A17" w14:textId="77777777" w:rsidR="00B0732D" w:rsidRDefault="00B0732D">
                    <w:pPr>
                      <w:pStyle w:val="Bibliography"/>
                      <w:rPr>
                        <w:noProof/>
                        <w:lang w:val="en-US"/>
                      </w:rPr>
                    </w:pPr>
                    <w:r>
                      <w:rPr>
                        <w:noProof/>
                        <w:lang w:val="en-US"/>
                      </w:rPr>
                      <w:t>J.-C. Huang, M.-H. Shu, B.-M. Hsu and T.-J. Wu, "A Novel Revenue Development and Forecasting Model using Machine Learning," ijssst, China, 2016.</w:t>
                    </w:r>
                  </w:p>
                </w:tc>
              </w:tr>
              <w:tr w:rsidR="00B0732D" w14:paraId="6AD2F32F" w14:textId="77777777">
                <w:trPr>
                  <w:divId w:val="968053777"/>
                  <w:tblCellSpacing w:w="15" w:type="dxa"/>
                </w:trPr>
                <w:tc>
                  <w:tcPr>
                    <w:tcW w:w="50" w:type="pct"/>
                    <w:hideMark/>
                  </w:tcPr>
                  <w:p w14:paraId="7305F572" w14:textId="77777777" w:rsidR="00B0732D" w:rsidRDefault="00B0732D">
                    <w:pPr>
                      <w:pStyle w:val="Bibliography"/>
                      <w:rPr>
                        <w:noProof/>
                        <w:lang w:val="en-US"/>
                      </w:rPr>
                    </w:pPr>
                    <w:r>
                      <w:rPr>
                        <w:noProof/>
                        <w:lang w:val="en-US"/>
                      </w:rPr>
                      <w:t xml:space="preserve">[24] </w:t>
                    </w:r>
                  </w:p>
                </w:tc>
                <w:tc>
                  <w:tcPr>
                    <w:tcW w:w="0" w:type="auto"/>
                    <w:hideMark/>
                  </w:tcPr>
                  <w:p w14:paraId="46A609CE" w14:textId="77777777" w:rsidR="00B0732D" w:rsidRDefault="00B0732D">
                    <w:pPr>
                      <w:pStyle w:val="Bibliography"/>
                      <w:rPr>
                        <w:noProof/>
                        <w:lang w:val="en-US"/>
                      </w:rPr>
                    </w:pPr>
                    <w:r>
                      <w:rPr>
                        <w:noProof/>
                        <w:lang w:val="en-US"/>
                      </w:rPr>
                      <w:t>M. Sajawal, S. Usman, H. S. Alshaikh, A. Hayat and M. U. Ashraf, "A Predictive Analysis of Retail Sales Forecasting using Machine Learning Techniques," LGURJCSIT, 2022.</w:t>
                    </w:r>
                  </w:p>
                </w:tc>
              </w:tr>
              <w:tr w:rsidR="00B0732D" w14:paraId="265C3B56" w14:textId="77777777">
                <w:trPr>
                  <w:divId w:val="968053777"/>
                  <w:tblCellSpacing w:w="15" w:type="dxa"/>
                </w:trPr>
                <w:tc>
                  <w:tcPr>
                    <w:tcW w:w="50" w:type="pct"/>
                    <w:hideMark/>
                  </w:tcPr>
                  <w:p w14:paraId="39C839A0" w14:textId="77777777" w:rsidR="00B0732D" w:rsidRDefault="00B0732D">
                    <w:pPr>
                      <w:pStyle w:val="Bibliography"/>
                      <w:rPr>
                        <w:noProof/>
                        <w:lang w:val="en-US"/>
                      </w:rPr>
                    </w:pPr>
                    <w:r>
                      <w:rPr>
                        <w:noProof/>
                        <w:lang w:val="en-US"/>
                      </w:rPr>
                      <w:t xml:space="preserve">[25] </w:t>
                    </w:r>
                  </w:p>
                </w:tc>
                <w:tc>
                  <w:tcPr>
                    <w:tcW w:w="0" w:type="auto"/>
                    <w:hideMark/>
                  </w:tcPr>
                  <w:p w14:paraId="51578A2A" w14:textId="77777777" w:rsidR="00B0732D" w:rsidRDefault="00B0732D">
                    <w:pPr>
                      <w:pStyle w:val="Bibliography"/>
                      <w:rPr>
                        <w:noProof/>
                        <w:lang w:val="en-US"/>
                      </w:rPr>
                    </w:pPr>
                    <w:r>
                      <w:rPr>
                        <w:noProof/>
                        <w:lang w:val="en-US"/>
                      </w:rPr>
                      <w:t>C. Vithitsoontorn and P. Chongstitvatana, "Demand Forecasting in Production Planning for Dairy Products Using Machine Learning and Statistical Method," IEEE, Thailand, 2022.</w:t>
                    </w:r>
                  </w:p>
                </w:tc>
              </w:tr>
              <w:tr w:rsidR="00B0732D" w14:paraId="6D53F740" w14:textId="77777777">
                <w:trPr>
                  <w:divId w:val="968053777"/>
                  <w:tblCellSpacing w:w="15" w:type="dxa"/>
                </w:trPr>
                <w:tc>
                  <w:tcPr>
                    <w:tcW w:w="50" w:type="pct"/>
                    <w:hideMark/>
                  </w:tcPr>
                  <w:p w14:paraId="3B5D100F" w14:textId="77777777" w:rsidR="00B0732D" w:rsidRDefault="00B0732D">
                    <w:pPr>
                      <w:pStyle w:val="Bibliography"/>
                      <w:rPr>
                        <w:noProof/>
                        <w:lang w:val="en-US"/>
                      </w:rPr>
                    </w:pPr>
                    <w:r>
                      <w:rPr>
                        <w:noProof/>
                        <w:lang w:val="en-US"/>
                      </w:rPr>
                      <w:t xml:space="preserve">[26] </w:t>
                    </w:r>
                  </w:p>
                </w:tc>
                <w:tc>
                  <w:tcPr>
                    <w:tcW w:w="0" w:type="auto"/>
                    <w:hideMark/>
                  </w:tcPr>
                  <w:p w14:paraId="7C3DE3AA" w14:textId="77777777" w:rsidR="00B0732D" w:rsidRDefault="00B0732D">
                    <w:pPr>
                      <w:pStyle w:val="Bibliography"/>
                      <w:rPr>
                        <w:noProof/>
                        <w:lang w:val="en-US"/>
                      </w:rPr>
                    </w:pPr>
                    <w:r>
                      <w:rPr>
                        <w:noProof/>
                        <w:lang w:val="en-US"/>
                      </w:rPr>
                      <w:t>J. Wang, G. Q. Liu and L. Liu, "A Selection of Advanced Technologies for Demand Forecasting in the Retail Industry," IEEE, China, 2019.</w:t>
                    </w:r>
                  </w:p>
                </w:tc>
              </w:tr>
            </w:tbl>
            <w:p w14:paraId="49415440" w14:textId="77777777" w:rsidR="00B0732D" w:rsidRDefault="00B0732D">
              <w:pPr>
                <w:divId w:val="968053777"/>
                <w:rPr>
                  <w:rFonts w:eastAsia="Times New Roman"/>
                  <w:noProof/>
                </w:rPr>
              </w:pPr>
            </w:p>
            <w:p w14:paraId="355BCC18" w14:textId="146F8272" w:rsidR="00451F82" w:rsidRDefault="00451F82">
              <w:r>
                <w:rPr>
                  <w:b/>
                  <w:bCs/>
                  <w:noProof/>
                </w:rPr>
                <w:fldChar w:fldCharType="end"/>
              </w:r>
            </w:p>
          </w:sdtContent>
        </w:sdt>
      </w:sdtContent>
    </w:sdt>
    <w:p w14:paraId="5EEF30CB" w14:textId="771E9103" w:rsidR="008E0834" w:rsidRDefault="008E0834" w:rsidP="00520276"/>
    <w:p w14:paraId="45D0E8D4" w14:textId="77777777" w:rsidR="00001C0D" w:rsidRPr="00654EF1" w:rsidRDefault="00001C0D" w:rsidP="00520276"/>
    <w:sectPr w:rsidR="00001C0D" w:rsidRPr="00654E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E755E" w14:textId="77777777" w:rsidR="0006146D" w:rsidRDefault="0006146D" w:rsidP="0074331A">
      <w:pPr>
        <w:spacing w:after="0" w:line="240" w:lineRule="auto"/>
      </w:pPr>
      <w:r>
        <w:separator/>
      </w:r>
    </w:p>
  </w:endnote>
  <w:endnote w:type="continuationSeparator" w:id="0">
    <w:p w14:paraId="443ADBC1" w14:textId="77777777" w:rsidR="0006146D" w:rsidRDefault="0006146D" w:rsidP="00743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81BE6" w14:textId="77777777" w:rsidR="0006146D" w:rsidRDefault="0006146D" w:rsidP="0074331A">
      <w:pPr>
        <w:spacing w:after="0" w:line="240" w:lineRule="auto"/>
      </w:pPr>
      <w:r>
        <w:separator/>
      </w:r>
    </w:p>
  </w:footnote>
  <w:footnote w:type="continuationSeparator" w:id="0">
    <w:p w14:paraId="06EBB47F" w14:textId="77777777" w:rsidR="0006146D" w:rsidRDefault="0006146D" w:rsidP="0074331A">
      <w:pPr>
        <w:spacing w:after="0" w:line="240" w:lineRule="auto"/>
      </w:pPr>
      <w:r>
        <w:continuationSeparator/>
      </w:r>
    </w:p>
  </w:footnote>
  <w:footnote w:id="1">
    <w:p w14:paraId="0EF668DF" w14:textId="77777777" w:rsidR="00977B0C" w:rsidRPr="0074331A" w:rsidRDefault="00977B0C" w:rsidP="00977B0C">
      <w:pPr>
        <w:pStyle w:val="FootnoteText"/>
        <w:rPr>
          <w:lang w:val="en-GB"/>
        </w:rPr>
      </w:pPr>
      <w:r>
        <w:rPr>
          <w:rStyle w:val="FootnoteReference"/>
        </w:rPr>
        <w:footnoteRef/>
      </w:r>
      <w:r>
        <w:t xml:space="preserve"> </w:t>
      </w:r>
      <w:r w:rsidRPr="0074331A">
        <w:t>https://www.ons.gov.uk/economy/grossdomesticproductgdp/articles/gdpandeventsinhistoryhowthecovid19pandemicshockedtheukeconomy/2022-05-24#:~:text=The%20COVID%2D19%20pandemic%20prompted,country%20reopened%20over%20the%20summer.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31F1C"/>
    <w:multiLevelType w:val="multilevel"/>
    <w:tmpl w:val="F1DE5E3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16cid:durableId="10784764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8C4"/>
    <w:rsid w:val="00000661"/>
    <w:rsid w:val="000009A9"/>
    <w:rsid w:val="0000167D"/>
    <w:rsid w:val="00001C0D"/>
    <w:rsid w:val="000116CA"/>
    <w:rsid w:val="00014229"/>
    <w:rsid w:val="00015856"/>
    <w:rsid w:val="00015959"/>
    <w:rsid w:val="00016717"/>
    <w:rsid w:val="00021BDE"/>
    <w:rsid w:val="00025906"/>
    <w:rsid w:val="00031791"/>
    <w:rsid w:val="0003296E"/>
    <w:rsid w:val="00034464"/>
    <w:rsid w:val="00036DB1"/>
    <w:rsid w:val="00041A2E"/>
    <w:rsid w:val="00041A4F"/>
    <w:rsid w:val="0004580D"/>
    <w:rsid w:val="00047225"/>
    <w:rsid w:val="00050084"/>
    <w:rsid w:val="0005498C"/>
    <w:rsid w:val="0006146D"/>
    <w:rsid w:val="00061CCA"/>
    <w:rsid w:val="00065D75"/>
    <w:rsid w:val="000702B4"/>
    <w:rsid w:val="00073F8D"/>
    <w:rsid w:val="00076238"/>
    <w:rsid w:val="00082B41"/>
    <w:rsid w:val="00084ECA"/>
    <w:rsid w:val="00091DDF"/>
    <w:rsid w:val="0009348C"/>
    <w:rsid w:val="00095BCD"/>
    <w:rsid w:val="00096615"/>
    <w:rsid w:val="000A2A89"/>
    <w:rsid w:val="000A2E4A"/>
    <w:rsid w:val="000A3A68"/>
    <w:rsid w:val="000A696F"/>
    <w:rsid w:val="000A7A45"/>
    <w:rsid w:val="000B17D8"/>
    <w:rsid w:val="000B1D79"/>
    <w:rsid w:val="000B4F13"/>
    <w:rsid w:val="000B4FC7"/>
    <w:rsid w:val="000B73C9"/>
    <w:rsid w:val="000B7822"/>
    <w:rsid w:val="000D62C8"/>
    <w:rsid w:val="000D70EC"/>
    <w:rsid w:val="000E0A37"/>
    <w:rsid w:val="000E1CF9"/>
    <w:rsid w:val="000E2A3C"/>
    <w:rsid w:val="000E3070"/>
    <w:rsid w:val="000E7C97"/>
    <w:rsid w:val="000F1013"/>
    <w:rsid w:val="000F46F6"/>
    <w:rsid w:val="000F5E93"/>
    <w:rsid w:val="0010207E"/>
    <w:rsid w:val="001044DD"/>
    <w:rsid w:val="001107E2"/>
    <w:rsid w:val="00110BBA"/>
    <w:rsid w:val="00110E5F"/>
    <w:rsid w:val="001140C8"/>
    <w:rsid w:val="00115263"/>
    <w:rsid w:val="0011791C"/>
    <w:rsid w:val="00117F29"/>
    <w:rsid w:val="001216F9"/>
    <w:rsid w:val="00124084"/>
    <w:rsid w:val="00126321"/>
    <w:rsid w:val="00127EAB"/>
    <w:rsid w:val="00133064"/>
    <w:rsid w:val="001356E6"/>
    <w:rsid w:val="00137E86"/>
    <w:rsid w:val="00141289"/>
    <w:rsid w:val="00142072"/>
    <w:rsid w:val="00143014"/>
    <w:rsid w:val="00143E6F"/>
    <w:rsid w:val="00144C22"/>
    <w:rsid w:val="001467D1"/>
    <w:rsid w:val="0014792E"/>
    <w:rsid w:val="00154BF7"/>
    <w:rsid w:val="00155870"/>
    <w:rsid w:val="0017119B"/>
    <w:rsid w:val="00176733"/>
    <w:rsid w:val="0018191E"/>
    <w:rsid w:val="00181940"/>
    <w:rsid w:val="00187BEB"/>
    <w:rsid w:val="00190028"/>
    <w:rsid w:val="0019137C"/>
    <w:rsid w:val="00193E6B"/>
    <w:rsid w:val="0019623E"/>
    <w:rsid w:val="001A2433"/>
    <w:rsid w:val="001A4E88"/>
    <w:rsid w:val="001A684D"/>
    <w:rsid w:val="001A7789"/>
    <w:rsid w:val="001B323F"/>
    <w:rsid w:val="001B6E92"/>
    <w:rsid w:val="001C160B"/>
    <w:rsid w:val="001C1F4C"/>
    <w:rsid w:val="001C542A"/>
    <w:rsid w:val="001C6639"/>
    <w:rsid w:val="001D1D61"/>
    <w:rsid w:val="001D6AFA"/>
    <w:rsid w:val="001E063E"/>
    <w:rsid w:val="001E1A69"/>
    <w:rsid w:val="001E7BD2"/>
    <w:rsid w:val="001F0E81"/>
    <w:rsid w:val="001F30B1"/>
    <w:rsid w:val="001F3DC9"/>
    <w:rsid w:val="001F585C"/>
    <w:rsid w:val="001F6BC5"/>
    <w:rsid w:val="00200D62"/>
    <w:rsid w:val="00201DA6"/>
    <w:rsid w:val="00202389"/>
    <w:rsid w:val="00204674"/>
    <w:rsid w:val="0021010B"/>
    <w:rsid w:val="002132C3"/>
    <w:rsid w:val="00213A47"/>
    <w:rsid w:val="00214595"/>
    <w:rsid w:val="00215C84"/>
    <w:rsid w:val="00216E98"/>
    <w:rsid w:val="002202EB"/>
    <w:rsid w:val="00224D84"/>
    <w:rsid w:val="00226FE0"/>
    <w:rsid w:val="00227663"/>
    <w:rsid w:val="00236447"/>
    <w:rsid w:val="00236F73"/>
    <w:rsid w:val="00245AB5"/>
    <w:rsid w:val="00250F53"/>
    <w:rsid w:val="002564CC"/>
    <w:rsid w:val="002603B6"/>
    <w:rsid w:val="0026080D"/>
    <w:rsid w:val="002626B0"/>
    <w:rsid w:val="00262EC9"/>
    <w:rsid w:val="002660F9"/>
    <w:rsid w:val="0026737C"/>
    <w:rsid w:val="00273A92"/>
    <w:rsid w:val="0027482F"/>
    <w:rsid w:val="00275CA3"/>
    <w:rsid w:val="00280C54"/>
    <w:rsid w:val="00291908"/>
    <w:rsid w:val="00293669"/>
    <w:rsid w:val="00293C3E"/>
    <w:rsid w:val="002968C8"/>
    <w:rsid w:val="002A1B57"/>
    <w:rsid w:val="002A5AAD"/>
    <w:rsid w:val="002A5F66"/>
    <w:rsid w:val="002B2ACF"/>
    <w:rsid w:val="002B6438"/>
    <w:rsid w:val="002C1480"/>
    <w:rsid w:val="002C2CBD"/>
    <w:rsid w:val="002C6951"/>
    <w:rsid w:val="002D1040"/>
    <w:rsid w:val="002D54F6"/>
    <w:rsid w:val="002D6836"/>
    <w:rsid w:val="002D6A44"/>
    <w:rsid w:val="002E189D"/>
    <w:rsid w:val="002E20CC"/>
    <w:rsid w:val="002E4ED1"/>
    <w:rsid w:val="002E7783"/>
    <w:rsid w:val="002F024F"/>
    <w:rsid w:val="002F0F9B"/>
    <w:rsid w:val="002F1B44"/>
    <w:rsid w:val="002F274C"/>
    <w:rsid w:val="002F2794"/>
    <w:rsid w:val="002F3ED6"/>
    <w:rsid w:val="002F57B7"/>
    <w:rsid w:val="002F7848"/>
    <w:rsid w:val="002F7F0F"/>
    <w:rsid w:val="00300D4F"/>
    <w:rsid w:val="003040EC"/>
    <w:rsid w:val="00304AD2"/>
    <w:rsid w:val="003064E1"/>
    <w:rsid w:val="00311E21"/>
    <w:rsid w:val="00312201"/>
    <w:rsid w:val="003159E8"/>
    <w:rsid w:val="00316805"/>
    <w:rsid w:val="00317BAD"/>
    <w:rsid w:val="00317C35"/>
    <w:rsid w:val="00320A98"/>
    <w:rsid w:val="003230C7"/>
    <w:rsid w:val="00323945"/>
    <w:rsid w:val="00323B8E"/>
    <w:rsid w:val="00324CEF"/>
    <w:rsid w:val="00325FA4"/>
    <w:rsid w:val="00326E7C"/>
    <w:rsid w:val="00327AA1"/>
    <w:rsid w:val="00327EEA"/>
    <w:rsid w:val="003313F7"/>
    <w:rsid w:val="00332198"/>
    <w:rsid w:val="00335C1B"/>
    <w:rsid w:val="00336394"/>
    <w:rsid w:val="00340097"/>
    <w:rsid w:val="00342058"/>
    <w:rsid w:val="003435D3"/>
    <w:rsid w:val="00346C97"/>
    <w:rsid w:val="00347BB1"/>
    <w:rsid w:val="0035186C"/>
    <w:rsid w:val="0035440A"/>
    <w:rsid w:val="00355854"/>
    <w:rsid w:val="003702CC"/>
    <w:rsid w:val="00371AA0"/>
    <w:rsid w:val="00373B60"/>
    <w:rsid w:val="003744A0"/>
    <w:rsid w:val="0038031A"/>
    <w:rsid w:val="00381C51"/>
    <w:rsid w:val="00384958"/>
    <w:rsid w:val="00387C40"/>
    <w:rsid w:val="00392D25"/>
    <w:rsid w:val="00393F8C"/>
    <w:rsid w:val="00394156"/>
    <w:rsid w:val="003955D6"/>
    <w:rsid w:val="003A1C9D"/>
    <w:rsid w:val="003A3C2B"/>
    <w:rsid w:val="003A3DBF"/>
    <w:rsid w:val="003A46EA"/>
    <w:rsid w:val="003A6770"/>
    <w:rsid w:val="003A6F53"/>
    <w:rsid w:val="003B2194"/>
    <w:rsid w:val="003B2AE5"/>
    <w:rsid w:val="003B3337"/>
    <w:rsid w:val="003B4762"/>
    <w:rsid w:val="003C16D8"/>
    <w:rsid w:val="003C234A"/>
    <w:rsid w:val="003C2660"/>
    <w:rsid w:val="003C6100"/>
    <w:rsid w:val="003C734D"/>
    <w:rsid w:val="003C7D5D"/>
    <w:rsid w:val="003D0E52"/>
    <w:rsid w:val="003D364D"/>
    <w:rsid w:val="003D4041"/>
    <w:rsid w:val="003D547B"/>
    <w:rsid w:val="003D6B4E"/>
    <w:rsid w:val="003D76AA"/>
    <w:rsid w:val="003D7B41"/>
    <w:rsid w:val="003E0123"/>
    <w:rsid w:val="003E0924"/>
    <w:rsid w:val="003E190F"/>
    <w:rsid w:val="003E4362"/>
    <w:rsid w:val="003E4440"/>
    <w:rsid w:val="003E5A68"/>
    <w:rsid w:val="003E710B"/>
    <w:rsid w:val="003E735E"/>
    <w:rsid w:val="003F0B23"/>
    <w:rsid w:val="003F0F8D"/>
    <w:rsid w:val="003F1086"/>
    <w:rsid w:val="003F117C"/>
    <w:rsid w:val="003F2783"/>
    <w:rsid w:val="003F424B"/>
    <w:rsid w:val="003F79AD"/>
    <w:rsid w:val="004042A4"/>
    <w:rsid w:val="00405F25"/>
    <w:rsid w:val="00410928"/>
    <w:rsid w:val="00410B71"/>
    <w:rsid w:val="0041235D"/>
    <w:rsid w:val="00412AEB"/>
    <w:rsid w:val="00424AC6"/>
    <w:rsid w:val="00431C8D"/>
    <w:rsid w:val="00432079"/>
    <w:rsid w:val="00435532"/>
    <w:rsid w:val="00435658"/>
    <w:rsid w:val="00444A2C"/>
    <w:rsid w:val="00451F82"/>
    <w:rsid w:val="00452256"/>
    <w:rsid w:val="0046193B"/>
    <w:rsid w:val="00461DEF"/>
    <w:rsid w:val="0046358E"/>
    <w:rsid w:val="00463EC0"/>
    <w:rsid w:val="0046453B"/>
    <w:rsid w:val="00467AA2"/>
    <w:rsid w:val="00470733"/>
    <w:rsid w:val="00472C0E"/>
    <w:rsid w:val="00473409"/>
    <w:rsid w:val="004735B5"/>
    <w:rsid w:val="004751B7"/>
    <w:rsid w:val="00475B7F"/>
    <w:rsid w:val="0047651F"/>
    <w:rsid w:val="004767B5"/>
    <w:rsid w:val="00476825"/>
    <w:rsid w:val="00477120"/>
    <w:rsid w:val="00485B37"/>
    <w:rsid w:val="00486053"/>
    <w:rsid w:val="00486F06"/>
    <w:rsid w:val="00490603"/>
    <w:rsid w:val="00493CE6"/>
    <w:rsid w:val="00495084"/>
    <w:rsid w:val="00495269"/>
    <w:rsid w:val="00496AB8"/>
    <w:rsid w:val="00497852"/>
    <w:rsid w:val="004A0B90"/>
    <w:rsid w:val="004A667B"/>
    <w:rsid w:val="004B00B8"/>
    <w:rsid w:val="004B1730"/>
    <w:rsid w:val="004B4B9C"/>
    <w:rsid w:val="004B5609"/>
    <w:rsid w:val="004B5B03"/>
    <w:rsid w:val="004B635F"/>
    <w:rsid w:val="004C0411"/>
    <w:rsid w:val="004C117F"/>
    <w:rsid w:val="004C1777"/>
    <w:rsid w:val="004C2510"/>
    <w:rsid w:val="004C2F58"/>
    <w:rsid w:val="004C33BE"/>
    <w:rsid w:val="004C76D6"/>
    <w:rsid w:val="004C79BE"/>
    <w:rsid w:val="004D13AE"/>
    <w:rsid w:val="004D31C3"/>
    <w:rsid w:val="004D412C"/>
    <w:rsid w:val="004D525B"/>
    <w:rsid w:val="004E7671"/>
    <w:rsid w:val="004E7739"/>
    <w:rsid w:val="004F0783"/>
    <w:rsid w:val="004F21C5"/>
    <w:rsid w:val="004F3602"/>
    <w:rsid w:val="004F4C86"/>
    <w:rsid w:val="0050137D"/>
    <w:rsid w:val="005025D4"/>
    <w:rsid w:val="00504BDF"/>
    <w:rsid w:val="005116AD"/>
    <w:rsid w:val="00520276"/>
    <w:rsid w:val="00520E9C"/>
    <w:rsid w:val="00521617"/>
    <w:rsid w:val="005259EF"/>
    <w:rsid w:val="00525D54"/>
    <w:rsid w:val="005276C3"/>
    <w:rsid w:val="005321D6"/>
    <w:rsid w:val="00540640"/>
    <w:rsid w:val="005420C3"/>
    <w:rsid w:val="00543A87"/>
    <w:rsid w:val="00543F2F"/>
    <w:rsid w:val="00555B76"/>
    <w:rsid w:val="00557D14"/>
    <w:rsid w:val="005613C1"/>
    <w:rsid w:val="005618C6"/>
    <w:rsid w:val="00562330"/>
    <w:rsid w:val="005658B4"/>
    <w:rsid w:val="00567348"/>
    <w:rsid w:val="00570093"/>
    <w:rsid w:val="00575C29"/>
    <w:rsid w:val="005809A4"/>
    <w:rsid w:val="00584E6C"/>
    <w:rsid w:val="00586AFE"/>
    <w:rsid w:val="005938C2"/>
    <w:rsid w:val="005A36E1"/>
    <w:rsid w:val="005A5781"/>
    <w:rsid w:val="005B38A3"/>
    <w:rsid w:val="005B4141"/>
    <w:rsid w:val="005B4A96"/>
    <w:rsid w:val="005B580C"/>
    <w:rsid w:val="005B5AEC"/>
    <w:rsid w:val="005B7F41"/>
    <w:rsid w:val="005C20D4"/>
    <w:rsid w:val="005C238F"/>
    <w:rsid w:val="005C40EF"/>
    <w:rsid w:val="005C4615"/>
    <w:rsid w:val="005C5A17"/>
    <w:rsid w:val="005C5C29"/>
    <w:rsid w:val="005C6963"/>
    <w:rsid w:val="005C716A"/>
    <w:rsid w:val="005D0C44"/>
    <w:rsid w:val="005D0D2D"/>
    <w:rsid w:val="005D21D4"/>
    <w:rsid w:val="005D2E2A"/>
    <w:rsid w:val="005E25B5"/>
    <w:rsid w:val="005E3CD8"/>
    <w:rsid w:val="005E43F8"/>
    <w:rsid w:val="005F2A38"/>
    <w:rsid w:val="005F2B85"/>
    <w:rsid w:val="005F4FED"/>
    <w:rsid w:val="0060173A"/>
    <w:rsid w:val="00610360"/>
    <w:rsid w:val="0061056B"/>
    <w:rsid w:val="006105CC"/>
    <w:rsid w:val="00610A9B"/>
    <w:rsid w:val="0061349A"/>
    <w:rsid w:val="006145CF"/>
    <w:rsid w:val="00616CBC"/>
    <w:rsid w:val="00621252"/>
    <w:rsid w:val="00622346"/>
    <w:rsid w:val="0062255C"/>
    <w:rsid w:val="006229A1"/>
    <w:rsid w:val="00624340"/>
    <w:rsid w:val="006247C6"/>
    <w:rsid w:val="006315A0"/>
    <w:rsid w:val="0063227A"/>
    <w:rsid w:val="00632903"/>
    <w:rsid w:val="00640096"/>
    <w:rsid w:val="00643F32"/>
    <w:rsid w:val="0064691A"/>
    <w:rsid w:val="006511AF"/>
    <w:rsid w:val="006522DE"/>
    <w:rsid w:val="00654EF1"/>
    <w:rsid w:val="0065580E"/>
    <w:rsid w:val="006579E2"/>
    <w:rsid w:val="00662B37"/>
    <w:rsid w:val="0066542D"/>
    <w:rsid w:val="00665FDF"/>
    <w:rsid w:val="00670A98"/>
    <w:rsid w:val="006710EC"/>
    <w:rsid w:val="00677100"/>
    <w:rsid w:val="006805CF"/>
    <w:rsid w:val="0068522E"/>
    <w:rsid w:val="00687B4F"/>
    <w:rsid w:val="0069251D"/>
    <w:rsid w:val="00695C76"/>
    <w:rsid w:val="006B39ED"/>
    <w:rsid w:val="006B3B69"/>
    <w:rsid w:val="006C0123"/>
    <w:rsid w:val="006C1AC1"/>
    <w:rsid w:val="006C3739"/>
    <w:rsid w:val="006C71E4"/>
    <w:rsid w:val="006D0ECD"/>
    <w:rsid w:val="006D0FB1"/>
    <w:rsid w:val="006D332F"/>
    <w:rsid w:val="006D3CE7"/>
    <w:rsid w:val="006E2296"/>
    <w:rsid w:val="006E3D8E"/>
    <w:rsid w:val="006F1AA0"/>
    <w:rsid w:val="006F230E"/>
    <w:rsid w:val="006F51E3"/>
    <w:rsid w:val="00700609"/>
    <w:rsid w:val="007038FC"/>
    <w:rsid w:val="00705C92"/>
    <w:rsid w:val="00711138"/>
    <w:rsid w:val="007121A6"/>
    <w:rsid w:val="00716A9C"/>
    <w:rsid w:val="00720284"/>
    <w:rsid w:val="00722F3E"/>
    <w:rsid w:val="007242B4"/>
    <w:rsid w:val="0073132F"/>
    <w:rsid w:val="007330ED"/>
    <w:rsid w:val="00741D8D"/>
    <w:rsid w:val="0074200F"/>
    <w:rsid w:val="0074331A"/>
    <w:rsid w:val="0074637D"/>
    <w:rsid w:val="00746BAB"/>
    <w:rsid w:val="00747418"/>
    <w:rsid w:val="007478E3"/>
    <w:rsid w:val="00750CC2"/>
    <w:rsid w:val="007556CC"/>
    <w:rsid w:val="00756306"/>
    <w:rsid w:val="007568DD"/>
    <w:rsid w:val="00761616"/>
    <w:rsid w:val="00762BCF"/>
    <w:rsid w:val="00766226"/>
    <w:rsid w:val="007713FE"/>
    <w:rsid w:val="007719A2"/>
    <w:rsid w:val="00776D95"/>
    <w:rsid w:val="00776FA1"/>
    <w:rsid w:val="00776FD1"/>
    <w:rsid w:val="00781484"/>
    <w:rsid w:val="007830C4"/>
    <w:rsid w:val="00785D8B"/>
    <w:rsid w:val="00786E45"/>
    <w:rsid w:val="00792B42"/>
    <w:rsid w:val="00792C98"/>
    <w:rsid w:val="007A2D8F"/>
    <w:rsid w:val="007B0D27"/>
    <w:rsid w:val="007B32D2"/>
    <w:rsid w:val="007B3E63"/>
    <w:rsid w:val="007C084B"/>
    <w:rsid w:val="007C63E1"/>
    <w:rsid w:val="007D1D9A"/>
    <w:rsid w:val="007D426D"/>
    <w:rsid w:val="007D44B7"/>
    <w:rsid w:val="007D5A09"/>
    <w:rsid w:val="007D64C2"/>
    <w:rsid w:val="007E02B3"/>
    <w:rsid w:val="007E6A42"/>
    <w:rsid w:val="007E7CF9"/>
    <w:rsid w:val="007F3EA1"/>
    <w:rsid w:val="00805F1F"/>
    <w:rsid w:val="00807DBC"/>
    <w:rsid w:val="00811BCB"/>
    <w:rsid w:val="00812651"/>
    <w:rsid w:val="00815AA4"/>
    <w:rsid w:val="00825408"/>
    <w:rsid w:val="00825AB2"/>
    <w:rsid w:val="00826B1F"/>
    <w:rsid w:val="00837074"/>
    <w:rsid w:val="00840419"/>
    <w:rsid w:val="00840482"/>
    <w:rsid w:val="00843195"/>
    <w:rsid w:val="008435DF"/>
    <w:rsid w:val="00844670"/>
    <w:rsid w:val="008470E9"/>
    <w:rsid w:val="0085082E"/>
    <w:rsid w:val="00853145"/>
    <w:rsid w:val="00854951"/>
    <w:rsid w:val="0085610A"/>
    <w:rsid w:val="008561FE"/>
    <w:rsid w:val="00862675"/>
    <w:rsid w:val="00862A83"/>
    <w:rsid w:val="00871F51"/>
    <w:rsid w:val="00872324"/>
    <w:rsid w:val="0087462A"/>
    <w:rsid w:val="00876A60"/>
    <w:rsid w:val="008803D8"/>
    <w:rsid w:val="008809DD"/>
    <w:rsid w:val="00881287"/>
    <w:rsid w:val="00883916"/>
    <w:rsid w:val="00886AE6"/>
    <w:rsid w:val="008923C2"/>
    <w:rsid w:val="00895149"/>
    <w:rsid w:val="008955B2"/>
    <w:rsid w:val="008A197C"/>
    <w:rsid w:val="008A31AD"/>
    <w:rsid w:val="008A597A"/>
    <w:rsid w:val="008B0519"/>
    <w:rsid w:val="008B3492"/>
    <w:rsid w:val="008B4EB7"/>
    <w:rsid w:val="008B5CDC"/>
    <w:rsid w:val="008B6120"/>
    <w:rsid w:val="008B61DE"/>
    <w:rsid w:val="008B74E5"/>
    <w:rsid w:val="008B7A83"/>
    <w:rsid w:val="008C3B98"/>
    <w:rsid w:val="008C45E5"/>
    <w:rsid w:val="008C719E"/>
    <w:rsid w:val="008D4203"/>
    <w:rsid w:val="008D5B69"/>
    <w:rsid w:val="008E0834"/>
    <w:rsid w:val="008F169E"/>
    <w:rsid w:val="008F6583"/>
    <w:rsid w:val="008F7E3A"/>
    <w:rsid w:val="00902ED0"/>
    <w:rsid w:val="0090442C"/>
    <w:rsid w:val="009075AD"/>
    <w:rsid w:val="00920DB2"/>
    <w:rsid w:val="00924E4E"/>
    <w:rsid w:val="0092564A"/>
    <w:rsid w:val="00931115"/>
    <w:rsid w:val="009342D3"/>
    <w:rsid w:val="00934A63"/>
    <w:rsid w:val="00935B40"/>
    <w:rsid w:val="009364CE"/>
    <w:rsid w:val="00936E7F"/>
    <w:rsid w:val="00937271"/>
    <w:rsid w:val="009414FF"/>
    <w:rsid w:val="0094173B"/>
    <w:rsid w:val="00942633"/>
    <w:rsid w:val="00943A1A"/>
    <w:rsid w:val="00945C51"/>
    <w:rsid w:val="009518A9"/>
    <w:rsid w:val="00952228"/>
    <w:rsid w:val="00954783"/>
    <w:rsid w:val="00960072"/>
    <w:rsid w:val="00961AB3"/>
    <w:rsid w:val="00963995"/>
    <w:rsid w:val="00964C86"/>
    <w:rsid w:val="009670AB"/>
    <w:rsid w:val="0097182B"/>
    <w:rsid w:val="00971CAF"/>
    <w:rsid w:val="00971EC4"/>
    <w:rsid w:val="009732E2"/>
    <w:rsid w:val="00973983"/>
    <w:rsid w:val="00973B41"/>
    <w:rsid w:val="009777C1"/>
    <w:rsid w:val="00977B0C"/>
    <w:rsid w:val="009841F8"/>
    <w:rsid w:val="009846E2"/>
    <w:rsid w:val="009854E6"/>
    <w:rsid w:val="00985A86"/>
    <w:rsid w:val="00986BC0"/>
    <w:rsid w:val="00986DE9"/>
    <w:rsid w:val="00990821"/>
    <w:rsid w:val="00990948"/>
    <w:rsid w:val="00990FFA"/>
    <w:rsid w:val="009914FB"/>
    <w:rsid w:val="00992F87"/>
    <w:rsid w:val="00996FF4"/>
    <w:rsid w:val="00997F15"/>
    <w:rsid w:val="009A072A"/>
    <w:rsid w:val="009A42DA"/>
    <w:rsid w:val="009A4E0B"/>
    <w:rsid w:val="009A59E7"/>
    <w:rsid w:val="009C06A7"/>
    <w:rsid w:val="009C5B46"/>
    <w:rsid w:val="009C6E52"/>
    <w:rsid w:val="009C7A16"/>
    <w:rsid w:val="009D17AE"/>
    <w:rsid w:val="009D4F50"/>
    <w:rsid w:val="009E2484"/>
    <w:rsid w:val="009E2BC4"/>
    <w:rsid w:val="009E3CA2"/>
    <w:rsid w:val="009E7A15"/>
    <w:rsid w:val="009F2CB6"/>
    <w:rsid w:val="009F6EDC"/>
    <w:rsid w:val="009F7E74"/>
    <w:rsid w:val="00A0076B"/>
    <w:rsid w:val="00A04154"/>
    <w:rsid w:val="00A05670"/>
    <w:rsid w:val="00A063D4"/>
    <w:rsid w:val="00A06A15"/>
    <w:rsid w:val="00A1053D"/>
    <w:rsid w:val="00A11FA3"/>
    <w:rsid w:val="00A140C0"/>
    <w:rsid w:val="00A146BD"/>
    <w:rsid w:val="00A2114E"/>
    <w:rsid w:val="00A21460"/>
    <w:rsid w:val="00A237FF"/>
    <w:rsid w:val="00A25352"/>
    <w:rsid w:val="00A270E3"/>
    <w:rsid w:val="00A27B94"/>
    <w:rsid w:val="00A31D1E"/>
    <w:rsid w:val="00A34650"/>
    <w:rsid w:val="00A354B0"/>
    <w:rsid w:val="00A41870"/>
    <w:rsid w:val="00A46EC5"/>
    <w:rsid w:val="00A5010A"/>
    <w:rsid w:val="00A556E4"/>
    <w:rsid w:val="00A61368"/>
    <w:rsid w:val="00A662E7"/>
    <w:rsid w:val="00A71537"/>
    <w:rsid w:val="00A764D1"/>
    <w:rsid w:val="00A77321"/>
    <w:rsid w:val="00A81888"/>
    <w:rsid w:val="00A834C0"/>
    <w:rsid w:val="00A838D5"/>
    <w:rsid w:val="00A8457F"/>
    <w:rsid w:val="00A90437"/>
    <w:rsid w:val="00A946F5"/>
    <w:rsid w:val="00A948B5"/>
    <w:rsid w:val="00A959FE"/>
    <w:rsid w:val="00AA0331"/>
    <w:rsid w:val="00AA14A8"/>
    <w:rsid w:val="00AA3DD2"/>
    <w:rsid w:val="00AA57E7"/>
    <w:rsid w:val="00AA6503"/>
    <w:rsid w:val="00AC3BFC"/>
    <w:rsid w:val="00AC4D28"/>
    <w:rsid w:val="00AD36E8"/>
    <w:rsid w:val="00AD58AF"/>
    <w:rsid w:val="00AE0E42"/>
    <w:rsid w:val="00AE28B6"/>
    <w:rsid w:val="00AE2902"/>
    <w:rsid w:val="00AE2FFF"/>
    <w:rsid w:val="00AE335D"/>
    <w:rsid w:val="00AE3D2E"/>
    <w:rsid w:val="00AF33B0"/>
    <w:rsid w:val="00AF42E2"/>
    <w:rsid w:val="00B02E44"/>
    <w:rsid w:val="00B04BA6"/>
    <w:rsid w:val="00B0732D"/>
    <w:rsid w:val="00B10002"/>
    <w:rsid w:val="00B134E4"/>
    <w:rsid w:val="00B13CA8"/>
    <w:rsid w:val="00B16C78"/>
    <w:rsid w:val="00B218C8"/>
    <w:rsid w:val="00B23411"/>
    <w:rsid w:val="00B2458D"/>
    <w:rsid w:val="00B26364"/>
    <w:rsid w:val="00B30183"/>
    <w:rsid w:val="00B33F53"/>
    <w:rsid w:val="00B3428C"/>
    <w:rsid w:val="00B34B8C"/>
    <w:rsid w:val="00B3737F"/>
    <w:rsid w:val="00B41270"/>
    <w:rsid w:val="00B46CDF"/>
    <w:rsid w:val="00B47AC1"/>
    <w:rsid w:val="00B47B90"/>
    <w:rsid w:val="00B503B1"/>
    <w:rsid w:val="00B53F4A"/>
    <w:rsid w:val="00B6375A"/>
    <w:rsid w:val="00B64B7B"/>
    <w:rsid w:val="00B71F35"/>
    <w:rsid w:val="00B73FC2"/>
    <w:rsid w:val="00B75DA6"/>
    <w:rsid w:val="00B81F2D"/>
    <w:rsid w:val="00B833E7"/>
    <w:rsid w:val="00B85464"/>
    <w:rsid w:val="00B925FF"/>
    <w:rsid w:val="00B9492F"/>
    <w:rsid w:val="00B94E54"/>
    <w:rsid w:val="00B95D1F"/>
    <w:rsid w:val="00BA1C46"/>
    <w:rsid w:val="00BA2F8B"/>
    <w:rsid w:val="00BA3E8F"/>
    <w:rsid w:val="00BB00B4"/>
    <w:rsid w:val="00BB3E6D"/>
    <w:rsid w:val="00BB4C9D"/>
    <w:rsid w:val="00BB6F0D"/>
    <w:rsid w:val="00BB730D"/>
    <w:rsid w:val="00BC020B"/>
    <w:rsid w:val="00BC1E5E"/>
    <w:rsid w:val="00BC2B57"/>
    <w:rsid w:val="00BC42D4"/>
    <w:rsid w:val="00BC6028"/>
    <w:rsid w:val="00BC63DA"/>
    <w:rsid w:val="00BC69AD"/>
    <w:rsid w:val="00BC6DFA"/>
    <w:rsid w:val="00BD0887"/>
    <w:rsid w:val="00BD2DA5"/>
    <w:rsid w:val="00BE0EFC"/>
    <w:rsid w:val="00BE77D9"/>
    <w:rsid w:val="00BF1CE3"/>
    <w:rsid w:val="00BF242E"/>
    <w:rsid w:val="00C01A9A"/>
    <w:rsid w:val="00C030CB"/>
    <w:rsid w:val="00C03656"/>
    <w:rsid w:val="00C041AD"/>
    <w:rsid w:val="00C05ED3"/>
    <w:rsid w:val="00C125E2"/>
    <w:rsid w:val="00C158C4"/>
    <w:rsid w:val="00C17551"/>
    <w:rsid w:val="00C17843"/>
    <w:rsid w:val="00C22A1C"/>
    <w:rsid w:val="00C2334F"/>
    <w:rsid w:val="00C24F3D"/>
    <w:rsid w:val="00C26E0F"/>
    <w:rsid w:val="00C322BC"/>
    <w:rsid w:val="00C341E5"/>
    <w:rsid w:val="00C36C8E"/>
    <w:rsid w:val="00C37502"/>
    <w:rsid w:val="00C40073"/>
    <w:rsid w:val="00C402BA"/>
    <w:rsid w:val="00C4133C"/>
    <w:rsid w:val="00C422F8"/>
    <w:rsid w:val="00C42BAD"/>
    <w:rsid w:val="00C42F3A"/>
    <w:rsid w:val="00C52F48"/>
    <w:rsid w:val="00C534CA"/>
    <w:rsid w:val="00C536A1"/>
    <w:rsid w:val="00C571B9"/>
    <w:rsid w:val="00C57E5A"/>
    <w:rsid w:val="00C61172"/>
    <w:rsid w:val="00C612ED"/>
    <w:rsid w:val="00C65235"/>
    <w:rsid w:val="00C6702B"/>
    <w:rsid w:val="00C74C05"/>
    <w:rsid w:val="00C74C5F"/>
    <w:rsid w:val="00C8506F"/>
    <w:rsid w:val="00C857DB"/>
    <w:rsid w:val="00C860C9"/>
    <w:rsid w:val="00C86FA8"/>
    <w:rsid w:val="00C91C7F"/>
    <w:rsid w:val="00C928B3"/>
    <w:rsid w:val="00C92E85"/>
    <w:rsid w:val="00C932BA"/>
    <w:rsid w:val="00C9368E"/>
    <w:rsid w:val="00C94691"/>
    <w:rsid w:val="00CA0209"/>
    <w:rsid w:val="00CA17D0"/>
    <w:rsid w:val="00CA2A7C"/>
    <w:rsid w:val="00CA3BB5"/>
    <w:rsid w:val="00CA3D15"/>
    <w:rsid w:val="00CA780F"/>
    <w:rsid w:val="00CA7EB0"/>
    <w:rsid w:val="00CB4115"/>
    <w:rsid w:val="00CC0E39"/>
    <w:rsid w:val="00CC34FD"/>
    <w:rsid w:val="00CC3939"/>
    <w:rsid w:val="00CC3F81"/>
    <w:rsid w:val="00CC476E"/>
    <w:rsid w:val="00CD2120"/>
    <w:rsid w:val="00CD231C"/>
    <w:rsid w:val="00CD26B8"/>
    <w:rsid w:val="00CD5077"/>
    <w:rsid w:val="00CE3DE3"/>
    <w:rsid w:val="00CF6506"/>
    <w:rsid w:val="00CF74E4"/>
    <w:rsid w:val="00D00B95"/>
    <w:rsid w:val="00D03CB8"/>
    <w:rsid w:val="00D0418D"/>
    <w:rsid w:val="00D04B3A"/>
    <w:rsid w:val="00D1201D"/>
    <w:rsid w:val="00D13C22"/>
    <w:rsid w:val="00D202F2"/>
    <w:rsid w:val="00D20ABE"/>
    <w:rsid w:val="00D267CD"/>
    <w:rsid w:val="00D27B27"/>
    <w:rsid w:val="00D30013"/>
    <w:rsid w:val="00D30CBA"/>
    <w:rsid w:val="00D32030"/>
    <w:rsid w:val="00D32F87"/>
    <w:rsid w:val="00D34DD8"/>
    <w:rsid w:val="00D36919"/>
    <w:rsid w:val="00D402F5"/>
    <w:rsid w:val="00D417EB"/>
    <w:rsid w:val="00D41F95"/>
    <w:rsid w:val="00D4223F"/>
    <w:rsid w:val="00D44FA2"/>
    <w:rsid w:val="00D4626D"/>
    <w:rsid w:val="00D479E1"/>
    <w:rsid w:val="00D5253C"/>
    <w:rsid w:val="00D54F65"/>
    <w:rsid w:val="00D559DB"/>
    <w:rsid w:val="00D61C93"/>
    <w:rsid w:val="00D657AD"/>
    <w:rsid w:val="00D661DE"/>
    <w:rsid w:val="00D66EB9"/>
    <w:rsid w:val="00D70D42"/>
    <w:rsid w:val="00D739BB"/>
    <w:rsid w:val="00D73E35"/>
    <w:rsid w:val="00D80167"/>
    <w:rsid w:val="00D80917"/>
    <w:rsid w:val="00D80A61"/>
    <w:rsid w:val="00D857C3"/>
    <w:rsid w:val="00D86686"/>
    <w:rsid w:val="00D9036F"/>
    <w:rsid w:val="00D9125D"/>
    <w:rsid w:val="00D95068"/>
    <w:rsid w:val="00DA06EF"/>
    <w:rsid w:val="00DA1FAD"/>
    <w:rsid w:val="00DA329A"/>
    <w:rsid w:val="00DA4278"/>
    <w:rsid w:val="00DA56C9"/>
    <w:rsid w:val="00DB5447"/>
    <w:rsid w:val="00DB54DB"/>
    <w:rsid w:val="00DB7ADA"/>
    <w:rsid w:val="00DC106B"/>
    <w:rsid w:val="00DD0307"/>
    <w:rsid w:val="00DD31B0"/>
    <w:rsid w:val="00DD61C0"/>
    <w:rsid w:val="00DD7F6D"/>
    <w:rsid w:val="00DE6931"/>
    <w:rsid w:val="00DE796C"/>
    <w:rsid w:val="00DF1DFE"/>
    <w:rsid w:val="00DF2F10"/>
    <w:rsid w:val="00DF375B"/>
    <w:rsid w:val="00DF4E21"/>
    <w:rsid w:val="00E015E9"/>
    <w:rsid w:val="00E10E0E"/>
    <w:rsid w:val="00E11F12"/>
    <w:rsid w:val="00E21389"/>
    <w:rsid w:val="00E21984"/>
    <w:rsid w:val="00E23A72"/>
    <w:rsid w:val="00E23CB6"/>
    <w:rsid w:val="00E24555"/>
    <w:rsid w:val="00E27958"/>
    <w:rsid w:val="00E30877"/>
    <w:rsid w:val="00E31CE7"/>
    <w:rsid w:val="00E34592"/>
    <w:rsid w:val="00E402B2"/>
    <w:rsid w:val="00E42B64"/>
    <w:rsid w:val="00E4467C"/>
    <w:rsid w:val="00E54E96"/>
    <w:rsid w:val="00E55530"/>
    <w:rsid w:val="00E559D4"/>
    <w:rsid w:val="00E60700"/>
    <w:rsid w:val="00E62B44"/>
    <w:rsid w:val="00E67A3B"/>
    <w:rsid w:val="00E67BAF"/>
    <w:rsid w:val="00E70966"/>
    <w:rsid w:val="00E729A4"/>
    <w:rsid w:val="00E734CF"/>
    <w:rsid w:val="00E73900"/>
    <w:rsid w:val="00E750BC"/>
    <w:rsid w:val="00E77890"/>
    <w:rsid w:val="00E805DB"/>
    <w:rsid w:val="00E83169"/>
    <w:rsid w:val="00E838A0"/>
    <w:rsid w:val="00E908F6"/>
    <w:rsid w:val="00E92A50"/>
    <w:rsid w:val="00E92DD6"/>
    <w:rsid w:val="00EA1F58"/>
    <w:rsid w:val="00EA6AA9"/>
    <w:rsid w:val="00EB0CE0"/>
    <w:rsid w:val="00EB1546"/>
    <w:rsid w:val="00EB1ACC"/>
    <w:rsid w:val="00EB1B04"/>
    <w:rsid w:val="00EB3666"/>
    <w:rsid w:val="00EB53F6"/>
    <w:rsid w:val="00EB6D3C"/>
    <w:rsid w:val="00EB7995"/>
    <w:rsid w:val="00EB7D65"/>
    <w:rsid w:val="00EC199A"/>
    <w:rsid w:val="00EC2240"/>
    <w:rsid w:val="00EC2A22"/>
    <w:rsid w:val="00EC2ACA"/>
    <w:rsid w:val="00ED3DD0"/>
    <w:rsid w:val="00ED3EA2"/>
    <w:rsid w:val="00ED47CC"/>
    <w:rsid w:val="00ED63A8"/>
    <w:rsid w:val="00ED7230"/>
    <w:rsid w:val="00ED72A9"/>
    <w:rsid w:val="00ED7A09"/>
    <w:rsid w:val="00ED7E60"/>
    <w:rsid w:val="00EE3A48"/>
    <w:rsid w:val="00EE3CA6"/>
    <w:rsid w:val="00EE58F9"/>
    <w:rsid w:val="00EF0A64"/>
    <w:rsid w:val="00F0490A"/>
    <w:rsid w:val="00F06D4C"/>
    <w:rsid w:val="00F07006"/>
    <w:rsid w:val="00F1089A"/>
    <w:rsid w:val="00F150B5"/>
    <w:rsid w:val="00F173A3"/>
    <w:rsid w:val="00F17B5B"/>
    <w:rsid w:val="00F26556"/>
    <w:rsid w:val="00F41E3D"/>
    <w:rsid w:val="00F43C4D"/>
    <w:rsid w:val="00F43DAE"/>
    <w:rsid w:val="00F445B6"/>
    <w:rsid w:val="00F47554"/>
    <w:rsid w:val="00F524B1"/>
    <w:rsid w:val="00F53101"/>
    <w:rsid w:val="00F542B3"/>
    <w:rsid w:val="00F55EC9"/>
    <w:rsid w:val="00F57194"/>
    <w:rsid w:val="00F64A03"/>
    <w:rsid w:val="00F661F0"/>
    <w:rsid w:val="00F67AE4"/>
    <w:rsid w:val="00F76762"/>
    <w:rsid w:val="00F772C3"/>
    <w:rsid w:val="00F80059"/>
    <w:rsid w:val="00F80CDB"/>
    <w:rsid w:val="00FA1935"/>
    <w:rsid w:val="00FA1EDF"/>
    <w:rsid w:val="00FA26E8"/>
    <w:rsid w:val="00FA4F2E"/>
    <w:rsid w:val="00FB236E"/>
    <w:rsid w:val="00FB24A1"/>
    <w:rsid w:val="00FC34A0"/>
    <w:rsid w:val="00FC3D14"/>
    <w:rsid w:val="00FC53C2"/>
    <w:rsid w:val="00FD164B"/>
    <w:rsid w:val="00FD26D3"/>
    <w:rsid w:val="00FD4E90"/>
    <w:rsid w:val="00FD75AA"/>
    <w:rsid w:val="00FD7F22"/>
    <w:rsid w:val="00FE0B5E"/>
    <w:rsid w:val="00FE1BF9"/>
    <w:rsid w:val="00FE4718"/>
    <w:rsid w:val="00FE5C54"/>
    <w:rsid w:val="00FE5EFC"/>
    <w:rsid w:val="00FE63CC"/>
    <w:rsid w:val="00FF1C56"/>
    <w:rsid w:val="00FF2BB3"/>
    <w:rsid w:val="00FF32AF"/>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166A9"/>
  <w15:chartTrackingRefBased/>
  <w15:docId w15:val="{B20C2E23-F188-4E4C-B36A-ECB86C5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F81"/>
  </w:style>
  <w:style w:type="paragraph" w:styleId="Heading1">
    <w:name w:val="heading 1"/>
    <w:basedOn w:val="Normal"/>
    <w:next w:val="Normal"/>
    <w:link w:val="Heading1Char"/>
    <w:uiPriority w:val="9"/>
    <w:qFormat/>
    <w:rsid w:val="00117F29"/>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E402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8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A2A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4115"/>
    <w:rPr>
      <w:color w:val="0563C1" w:themeColor="hyperlink"/>
      <w:u w:val="single"/>
    </w:rPr>
  </w:style>
  <w:style w:type="character" w:styleId="UnresolvedMention">
    <w:name w:val="Unresolved Mention"/>
    <w:basedOn w:val="DefaultParagraphFont"/>
    <w:uiPriority w:val="99"/>
    <w:semiHidden/>
    <w:unhideWhenUsed/>
    <w:rsid w:val="00CB4115"/>
    <w:rPr>
      <w:color w:val="605E5C"/>
      <w:shd w:val="clear" w:color="auto" w:fill="E1DFDD"/>
    </w:rPr>
  </w:style>
  <w:style w:type="paragraph" w:styleId="Revision">
    <w:name w:val="Revision"/>
    <w:hidden/>
    <w:uiPriority w:val="99"/>
    <w:semiHidden/>
    <w:rsid w:val="00117F29"/>
    <w:pPr>
      <w:spacing w:after="0" w:line="240" w:lineRule="auto"/>
    </w:pPr>
  </w:style>
  <w:style w:type="character" w:customStyle="1" w:styleId="Heading1Char">
    <w:name w:val="Heading 1 Char"/>
    <w:basedOn w:val="DefaultParagraphFont"/>
    <w:link w:val="Heading1"/>
    <w:uiPriority w:val="9"/>
    <w:rsid w:val="00117F2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17F29"/>
  </w:style>
  <w:style w:type="character" w:styleId="CommentReference">
    <w:name w:val="annotation reference"/>
    <w:basedOn w:val="DefaultParagraphFont"/>
    <w:uiPriority w:val="99"/>
    <w:semiHidden/>
    <w:unhideWhenUsed/>
    <w:rsid w:val="00117F29"/>
    <w:rPr>
      <w:sz w:val="16"/>
      <w:szCs w:val="16"/>
    </w:rPr>
  </w:style>
  <w:style w:type="paragraph" w:styleId="CommentText">
    <w:name w:val="annotation text"/>
    <w:basedOn w:val="Normal"/>
    <w:link w:val="CommentTextChar"/>
    <w:uiPriority w:val="99"/>
    <w:unhideWhenUsed/>
    <w:rsid w:val="00117F29"/>
    <w:pPr>
      <w:spacing w:line="240" w:lineRule="auto"/>
    </w:pPr>
    <w:rPr>
      <w:sz w:val="20"/>
      <w:szCs w:val="20"/>
    </w:rPr>
  </w:style>
  <w:style w:type="character" w:customStyle="1" w:styleId="CommentTextChar">
    <w:name w:val="Comment Text Char"/>
    <w:basedOn w:val="DefaultParagraphFont"/>
    <w:link w:val="CommentText"/>
    <w:uiPriority w:val="99"/>
    <w:rsid w:val="00117F29"/>
    <w:rPr>
      <w:sz w:val="20"/>
      <w:szCs w:val="20"/>
    </w:rPr>
  </w:style>
  <w:style w:type="paragraph" w:styleId="CommentSubject">
    <w:name w:val="annotation subject"/>
    <w:basedOn w:val="CommentText"/>
    <w:next w:val="CommentText"/>
    <w:link w:val="CommentSubjectChar"/>
    <w:uiPriority w:val="99"/>
    <w:semiHidden/>
    <w:unhideWhenUsed/>
    <w:rsid w:val="00117F29"/>
    <w:rPr>
      <w:b/>
      <w:bCs/>
    </w:rPr>
  </w:style>
  <w:style w:type="character" w:customStyle="1" w:styleId="CommentSubjectChar">
    <w:name w:val="Comment Subject Char"/>
    <w:basedOn w:val="CommentTextChar"/>
    <w:link w:val="CommentSubject"/>
    <w:uiPriority w:val="99"/>
    <w:semiHidden/>
    <w:rsid w:val="00117F29"/>
    <w:rPr>
      <w:b/>
      <w:bCs/>
      <w:sz w:val="20"/>
      <w:szCs w:val="20"/>
    </w:rPr>
  </w:style>
  <w:style w:type="paragraph" w:styleId="TOCHeading">
    <w:name w:val="TOC Heading"/>
    <w:basedOn w:val="Heading1"/>
    <w:next w:val="Normal"/>
    <w:uiPriority w:val="39"/>
    <w:unhideWhenUsed/>
    <w:qFormat/>
    <w:rsid w:val="00E402B2"/>
    <w:pPr>
      <w:outlineLvl w:val="9"/>
    </w:pPr>
  </w:style>
  <w:style w:type="paragraph" w:styleId="TOC1">
    <w:name w:val="toc 1"/>
    <w:basedOn w:val="Normal"/>
    <w:next w:val="Normal"/>
    <w:autoRedefine/>
    <w:uiPriority w:val="39"/>
    <w:unhideWhenUsed/>
    <w:rsid w:val="00B26364"/>
    <w:pPr>
      <w:tabs>
        <w:tab w:val="right" w:leader="dot" w:pos="9016"/>
      </w:tabs>
      <w:spacing w:after="100"/>
    </w:pPr>
  </w:style>
  <w:style w:type="character" w:customStyle="1" w:styleId="Heading2Char">
    <w:name w:val="Heading 2 Char"/>
    <w:basedOn w:val="DefaultParagraphFont"/>
    <w:link w:val="Heading2"/>
    <w:uiPriority w:val="9"/>
    <w:rsid w:val="00E402B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402B2"/>
    <w:pPr>
      <w:spacing w:after="100"/>
      <w:ind w:left="220"/>
    </w:pPr>
  </w:style>
  <w:style w:type="character" w:styleId="FollowedHyperlink">
    <w:name w:val="FollowedHyperlink"/>
    <w:basedOn w:val="DefaultParagraphFont"/>
    <w:uiPriority w:val="99"/>
    <w:semiHidden/>
    <w:unhideWhenUsed/>
    <w:rsid w:val="00A2114E"/>
    <w:rPr>
      <w:color w:val="954F72" w:themeColor="followedHyperlink"/>
      <w:u w:val="single"/>
    </w:rPr>
  </w:style>
  <w:style w:type="paragraph" w:styleId="FootnoteText">
    <w:name w:val="footnote text"/>
    <w:basedOn w:val="Normal"/>
    <w:link w:val="FootnoteTextChar"/>
    <w:uiPriority w:val="99"/>
    <w:semiHidden/>
    <w:unhideWhenUsed/>
    <w:rsid w:val="007433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331A"/>
    <w:rPr>
      <w:sz w:val="20"/>
      <w:szCs w:val="20"/>
    </w:rPr>
  </w:style>
  <w:style w:type="character" w:styleId="FootnoteReference">
    <w:name w:val="footnote reference"/>
    <w:basedOn w:val="DefaultParagraphFont"/>
    <w:uiPriority w:val="99"/>
    <w:semiHidden/>
    <w:unhideWhenUsed/>
    <w:rsid w:val="0074331A"/>
    <w:rPr>
      <w:vertAlign w:val="superscript"/>
    </w:rPr>
  </w:style>
  <w:style w:type="character" w:customStyle="1" w:styleId="Heading3Char">
    <w:name w:val="Heading 3 Char"/>
    <w:basedOn w:val="DefaultParagraphFont"/>
    <w:link w:val="Heading3"/>
    <w:uiPriority w:val="9"/>
    <w:rsid w:val="004978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A2A89"/>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B26364"/>
    <w:pPr>
      <w:spacing w:after="100"/>
      <w:ind w:left="440"/>
    </w:pPr>
  </w:style>
  <w:style w:type="paragraph" w:styleId="Caption">
    <w:name w:val="caption"/>
    <w:basedOn w:val="Normal"/>
    <w:next w:val="Normal"/>
    <w:uiPriority w:val="35"/>
    <w:unhideWhenUsed/>
    <w:qFormat/>
    <w:rsid w:val="00E10E0E"/>
    <w:pPr>
      <w:spacing w:after="200" w:line="240" w:lineRule="auto"/>
    </w:pPr>
    <w:rPr>
      <w:i/>
      <w:iCs/>
      <w:color w:val="44546A" w:themeColor="text2"/>
      <w:sz w:val="18"/>
      <w:szCs w:val="18"/>
    </w:rPr>
  </w:style>
  <w:style w:type="paragraph" w:styleId="ListParagraph">
    <w:name w:val="List Paragraph"/>
    <w:basedOn w:val="Normal"/>
    <w:uiPriority w:val="34"/>
    <w:qFormat/>
    <w:rsid w:val="00BE77D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4">
      <w:bodyDiv w:val="1"/>
      <w:marLeft w:val="0"/>
      <w:marRight w:val="0"/>
      <w:marTop w:val="0"/>
      <w:marBottom w:val="0"/>
      <w:divBdr>
        <w:top w:val="none" w:sz="0" w:space="0" w:color="auto"/>
        <w:left w:val="none" w:sz="0" w:space="0" w:color="auto"/>
        <w:bottom w:val="none" w:sz="0" w:space="0" w:color="auto"/>
        <w:right w:val="none" w:sz="0" w:space="0" w:color="auto"/>
      </w:divBdr>
    </w:div>
    <w:div w:id="2830794">
      <w:bodyDiv w:val="1"/>
      <w:marLeft w:val="0"/>
      <w:marRight w:val="0"/>
      <w:marTop w:val="0"/>
      <w:marBottom w:val="0"/>
      <w:divBdr>
        <w:top w:val="none" w:sz="0" w:space="0" w:color="auto"/>
        <w:left w:val="none" w:sz="0" w:space="0" w:color="auto"/>
        <w:bottom w:val="none" w:sz="0" w:space="0" w:color="auto"/>
        <w:right w:val="none" w:sz="0" w:space="0" w:color="auto"/>
      </w:divBdr>
    </w:div>
    <w:div w:id="5521804">
      <w:bodyDiv w:val="1"/>
      <w:marLeft w:val="0"/>
      <w:marRight w:val="0"/>
      <w:marTop w:val="0"/>
      <w:marBottom w:val="0"/>
      <w:divBdr>
        <w:top w:val="none" w:sz="0" w:space="0" w:color="auto"/>
        <w:left w:val="none" w:sz="0" w:space="0" w:color="auto"/>
        <w:bottom w:val="none" w:sz="0" w:space="0" w:color="auto"/>
        <w:right w:val="none" w:sz="0" w:space="0" w:color="auto"/>
      </w:divBdr>
    </w:div>
    <w:div w:id="9793416">
      <w:bodyDiv w:val="1"/>
      <w:marLeft w:val="0"/>
      <w:marRight w:val="0"/>
      <w:marTop w:val="0"/>
      <w:marBottom w:val="0"/>
      <w:divBdr>
        <w:top w:val="none" w:sz="0" w:space="0" w:color="auto"/>
        <w:left w:val="none" w:sz="0" w:space="0" w:color="auto"/>
        <w:bottom w:val="none" w:sz="0" w:space="0" w:color="auto"/>
        <w:right w:val="none" w:sz="0" w:space="0" w:color="auto"/>
      </w:divBdr>
    </w:div>
    <w:div w:id="11147100">
      <w:bodyDiv w:val="1"/>
      <w:marLeft w:val="0"/>
      <w:marRight w:val="0"/>
      <w:marTop w:val="0"/>
      <w:marBottom w:val="0"/>
      <w:divBdr>
        <w:top w:val="none" w:sz="0" w:space="0" w:color="auto"/>
        <w:left w:val="none" w:sz="0" w:space="0" w:color="auto"/>
        <w:bottom w:val="none" w:sz="0" w:space="0" w:color="auto"/>
        <w:right w:val="none" w:sz="0" w:space="0" w:color="auto"/>
      </w:divBdr>
    </w:div>
    <w:div w:id="13461674">
      <w:bodyDiv w:val="1"/>
      <w:marLeft w:val="0"/>
      <w:marRight w:val="0"/>
      <w:marTop w:val="0"/>
      <w:marBottom w:val="0"/>
      <w:divBdr>
        <w:top w:val="none" w:sz="0" w:space="0" w:color="auto"/>
        <w:left w:val="none" w:sz="0" w:space="0" w:color="auto"/>
        <w:bottom w:val="none" w:sz="0" w:space="0" w:color="auto"/>
        <w:right w:val="none" w:sz="0" w:space="0" w:color="auto"/>
      </w:divBdr>
    </w:div>
    <w:div w:id="22217900">
      <w:bodyDiv w:val="1"/>
      <w:marLeft w:val="0"/>
      <w:marRight w:val="0"/>
      <w:marTop w:val="0"/>
      <w:marBottom w:val="0"/>
      <w:divBdr>
        <w:top w:val="none" w:sz="0" w:space="0" w:color="auto"/>
        <w:left w:val="none" w:sz="0" w:space="0" w:color="auto"/>
        <w:bottom w:val="none" w:sz="0" w:space="0" w:color="auto"/>
        <w:right w:val="none" w:sz="0" w:space="0" w:color="auto"/>
      </w:divBdr>
    </w:div>
    <w:div w:id="26568929">
      <w:bodyDiv w:val="1"/>
      <w:marLeft w:val="0"/>
      <w:marRight w:val="0"/>
      <w:marTop w:val="0"/>
      <w:marBottom w:val="0"/>
      <w:divBdr>
        <w:top w:val="none" w:sz="0" w:space="0" w:color="auto"/>
        <w:left w:val="none" w:sz="0" w:space="0" w:color="auto"/>
        <w:bottom w:val="none" w:sz="0" w:space="0" w:color="auto"/>
        <w:right w:val="none" w:sz="0" w:space="0" w:color="auto"/>
      </w:divBdr>
    </w:div>
    <w:div w:id="29229376">
      <w:bodyDiv w:val="1"/>
      <w:marLeft w:val="0"/>
      <w:marRight w:val="0"/>
      <w:marTop w:val="0"/>
      <w:marBottom w:val="0"/>
      <w:divBdr>
        <w:top w:val="none" w:sz="0" w:space="0" w:color="auto"/>
        <w:left w:val="none" w:sz="0" w:space="0" w:color="auto"/>
        <w:bottom w:val="none" w:sz="0" w:space="0" w:color="auto"/>
        <w:right w:val="none" w:sz="0" w:space="0" w:color="auto"/>
      </w:divBdr>
    </w:div>
    <w:div w:id="30887813">
      <w:bodyDiv w:val="1"/>
      <w:marLeft w:val="0"/>
      <w:marRight w:val="0"/>
      <w:marTop w:val="0"/>
      <w:marBottom w:val="0"/>
      <w:divBdr>
        <w:top w:val="none" w:sz="0" w:space="0" w:color="auto"/>
        <w:left w:val="none" w:sz="0" w:space="0" w:color="auto"/>
        <w:bottom w:val="none" w:sz="0" w:space="0" w:color="auto"/>
        <w:right w:val="none" w:sz="0" w:space="0" w:color="auto"/>
      </w:divBdr>
    </w:div>
    <w:div w:id="35131737">
      <w:bodyDiv w:val="1"/>
      <w:marLeft w:val="0"/>
      <w:marRight w:val="0"/>
      <w:marTop w:val="0"/>
      <w:marBottom w:val="0"/>
      <w:divBdr>
        <w:top w:val="none" w:sz="0" w:space="0" w:color="auto"/>
        <w:left w:val="none" w:sz="0" w:space="0" w:color="auto"/>
        <w:bottom w:val="none" w:sz="0" w:space="0" w:color="auto"/>
        <w:right w:val="none" w:sz="0" w:space="0" w:color="auto"/>
      </w:divBdr>
    </w:div>
    <w:div w:id="54623734">
      <w:bodyDiv w:val="1"/>
      <w:marLeft w:val="0"/>
      <w:marRight w:val="0"/>
      <w:marTop w:val="0"/>
      <w:marBottom w:val="0"/>
      <w:divBdr>
        <w:top w:val="none" w:sz="0" w:space="0" w:color="auto"/>
        <w:left w:val="none" w:sz="0" w:space="0" w:color="auto"/>
        <w:bottom w:val="none" w:sz="0" w:space="0" w:color="auto"/>
        <w:right w:val="none" w:sz="0" w:space="0" w:color="auto"/>
      </w:divBdr>
    </w:div>
    <w:div w:id="56904012">
      <w:bodyDiv w:val="1"/>
      <w:marLeft w:val="0"/>
      <w:marRight w:val="0"/>
      <w:marTop w:val="0"/>
      <w:marBottom w:val="0"/>
      <w:divBdr>
        <w:top w:val="none" w:sz="0" w:space="0" w:color="auto"/>
        <w:left w:val="none" w:sz="0" w:space="0" w:color="auto"/>
        <w:bottom w:val="none" w:sz="0" w:space="0" w:color="auto"/>
        <w:right w:val="none" w:sz="0" w:space="0" w:color="auto"/>
      </w:divBdr>
    </w:div>
    <w:div w:id="59401679">
      <w:bodyDiv w:val="1"/>
      <w:marLeft w:val="0"/>
      <w:marRight w:val="0"/>
      <w:marTop w:val="0"/>
      <w:marBottom w:val="0"/>
      <w:divBdr>
        <w:top w:val="none" w:sz="0" w:space="0" w:color="auto"/>
        <w:left w:val="none" w:sz="0" w:space="0" w:color="auto"/>
        <w:bottom w:val="none" w:sz="0" w:space="0" w:color="auto"/>
        <w:right w:val="none" w:sz="0" w:space="0" w:color="auto"/>
      </w:divBdr>
    </w:div>
    <w:div w:id="60324816">
      <w:bodyDiv w:val="1"/>
      <w:marLeft w:val="0"/>
      <w:marRight w:val="0"/>
      <w:marTop w:val="0"/>
      <w:marBottom w:val="0"/>
      <w:divBdr>
        <w:top w:val="none" w:sz="0" w:space="0" w:color="auto"/>
        <w:left w:val="none" w:sz="0" w:space="0" w:color="auto"/>
        <w:bottom w:val="none" w:sz="0" w:space="0" w:color="auto"/>
        <w:right w:val="none" w:sz="0" w:space="0" w:color="auto"/>
      </w:divBdr>
    </w:div>
    <w:div w:id="63064352">
      <w:bodyDiv w:val="1"/>
      <w:marLeft w:val="0"/>
      <w:marRight w:val="0"/>
      <w:marTop w:val="0"/>
      <w:marBottom w:val="0"/>
      <w:divBdr>
        <w:top w:val="none" w:sz="0" w:space="0" w:color="auto"/>
        <w:left w:val="none" w:sz="0" w:space="0" w:color="auto"/>
        <w:bottom w:val="none" w:sz="0" w:space="0" w:color="auto"/>
        <w:right w:val="none" w:sz="0" w:space="0" w:color="auto"/>
      </w:divBdr>
    </w:div>
    <w:div w:id="68231970">
      <w:bodyDiv w:val="1"/>
      <w:marLeft w:val="0"/>
      <w:marRight w:val="0"/>
      <w:marTop w:val="0"/>
      <w:marBottom w:val="0"/>
      <w:divBdr>
        <w:top w:val="none" w:sz="0" w:space="0" w:color="auto"/>
        <w:left w:val="none" w:sz="0" w:space="0" w:color="auto"/>
        <w:bottom w:val="none" w:sz="0" w:space="0" w:color="auto"/>
        <w:right w:val="none" w:sz="0" w:space="0" w:color="auto"/>
      </w:divBdr>
    </w:div>
    <w:div w:id="69812566">
      <w:bodyDiv w:val="1"/>
      <w:marLeft w:val="0"/>
      <w:marRight w:val="0"/>
      <w:marTop w:val="0"/>
      <w:marBottom w:val="0"/>
      <w:divBdr>
        <w:top w:val="none" w:sz="0" w:space="0" w:color="auto"/>
        <w:left w:val="none" w:sz="0" w:space="0" w:color="auto"/>
        <w:bottom w:val="none" w:sz="0" w:space="0" w:color="auto"/>
        <w:right w:val="none" w:sz="0" w:space="0" w:color="auto"/>
      </w:divBdr>
    </w:div>
    <w:div w:id="74208720">
      <w:bodyDiv w:val="1"/>
      <w:marLeft w:val="0"/>
      <w:marRight w:val="0"/>
      <w:marTop w:val="0"/>
      <w:marBottom w:val="0"/>
      <w:divBdr>
        <w:top w:val="none" w:sz="0" w:space="0" w:color="auto"/>
        <w:left w:val="none" w:sz="0" w:space="0" w:color="auto"/>
        <w:bottom w:val="none" w:sz="0" w:space="0" w:color="auto"/>
        <w:right w:val="none" w:sz="0" w:space="0" w:color="auto"/>
      </w:divBdr>
    </w:div>
    <w:div w:id="75513602">
      <w:bodyDiv w:val="1"/>
      <w:marLeft w:val="0"/>
      <w:marRight w:val="0"/>
      <w:marTop w:val="0"/>
      <w:marBottom w:val="0"/>
      <w:divBdr>
        <w:top w:val="none" w:sz="0" w:space="0" w:color="auto"/>
        <w:left w:val="none" w:sz="0" w:space="0" w:color="auto"/>
        <w:bottom w:val="none" w:sz="0" w:space="0" w:color="auto"/>
        <w:right w:val="none" w:sz="0" w:space="0" w:color="auto"/>
      </w:divBdr>
    </w:div>
    <w:div w:id="77101422">
      <w:bodyDiv w:val="1"/>
      <w:marLeft w:val="0"/>
      <w:marRight w:val="0"/>
      <w:marTop w:val="0"/>
      <w:marBottom w:val="0"/>
      <w:divBdr>
        <w:top w:val="none" w:sz="0" w:space="0" w:color="auto"/>
        <w:left w:val="none" w:sz="0" w:space="0" w:color="auto"/>
        <w:bottom w:val="none" w:sz="0" w:space="0" w:color="auto"/>
        <w:right w:val="none" w:sz="0" w:space="0" w:color="auto"/>
      </w:divBdr>
    </w:div>
    <w:div w:id="83187162">
      <w:bodyDiv w:val="1"/>
      <w:marLeft w:val="0"/>
      <w:marRight w:val="0"/>
      <w:marTop w:val="0"/>
      <w:marBottom w:val="0"/>
      <w:divBdr>
        <w:top w:val="none" w:sz="0" w:space="0" w:color="auto"/>
        <w:left w:val="none" w:sz="0" w:space="0" w:color="auto"/>
        <w:bottom w:val="none" w:sz="0" w:space="0" w:color="auto"/>
        <w:right w:val="none" w:sz="0" w:space="0" w:color="auto"/>
      </w:divBdr>
    </w:div>
    <w:div w:id="83457488">
      <w:bodyDiv w:val="1"/>
      <w:marLeft w:val="0"/>
      <w:marRight w:val="0"/>
      <w:marTop w:val="0"/>
      <w:marBottom w:val="0"/>
      <w:divBdr>
        <w:top w:val="none" w:sz="0" w:space="0" w:color="auto"/>
        <w:left w:val="none" w:sz="0" w:space="0" w:color="auto"/>
        <w:bottom w:val="none" w:sz="0" w:space="0" w:color="auto"/>
        <w:right w:val="none" w:sz="0" w:space="0" w:color="auto"/>
      </w:divBdr>
    </w:div>
    <w:div w:id="84570396">
      <w:bodyDiv w:val="1"/>
      <w:marLeft w:val="0"/>
      <w:marRight w:val="0"/>
      <w:marTop w:val="0"/>
      <w:marBottom w:val="0"/>
      <w:divBdr>
        <w:top w:val="none" w:sz="0" w:space="0" w:color="auto"/>
        <w:left w:val="none" w:sz="0" w:space="0" w:color="auto"/>
        <w:bottom w:val="none" w:sz="0" w:space="0" w:color="auto"/>
        <w:right w:val="none" w:sz="0" w:space="0" w:color="auto"/>
      </w:divBdr>
    </w:div>
    <w:div w:id="87628842">
      <w:bodyDiv w:val="1"/>
      <w:marLeft w:val="0"/>
      <w:marRight w:val="0"/>
      <w:marTop w:val="0"/>
      <w:marBottom w:val="0"/>
      <w:divBdr>
        <w:top w:val="none" w:sz="0" w:space="0" w:color="auto"/>
        <w:left w:val="none" w:sz="0" w:space="0" w:color="auto"/>
        <w:bottom w:val="none" w:sz="0" w:space="0" w:color="auto"/>
        <w:right w:val="none" w:sz="0" w:space="0" w:color="auto"/>
      </w:divBdr>
    </w:div>
    <w:div w:id="88698250">
      <w:bodyDiv w:val="1"/>
      <w:marLeft w:val="0"/>
      <w:marRight w:val="0"/>
      <w:marTop w:val="0"/>
      <w:marBottom w:val="0"/>
      <w:divBdr>
        <w:top w:val="none" w:sz="0" w:space="0" w:color="auto"/>
        <w:left w:val="none" w:sz="0" w:space="0" w:color="auto"/>
        <w:bottom w:val="none" w:sz="0" w:space="0" w:color="auto"/>
        <w:right w:val="none" w:sz="0" w:space="0" w:color="auto"/>
      </w:divBdr>
    </w:div>
    <w:div w:id="91242183">
      <w:bodyDiv w:val="1"/>
      <w:marLeft w:val="0"/>
      <w:marRight w:val="0"/>
      <w:marTop w:val="0"/>
      <w:marBottom w:val="0"/>
      <w:divBdr>
        <w:top w:val="none" w:sz="0" w:space="0" w:color="auto"/>
        <w:left w:val="none" w:sz="0" w:space="0" w:color="auto"/>
        <w:bottom w:val="none" w:sz="0" w:space="0" w:color="auto"/>
        <w:right w:val="none" w:sz="0" w:space="0" w:color="auto"/>
      </w:divBdr>
    </w:div>
    <w:div w:id="94713584">
      <w:bodyDiv w:val="1"/>
      <w:marLeft w:val="0"/>
      <w:marRight w:val="0"/>
      <w:marTop w:val="0"/>
      <w:marBottom w:val="0"/>
      <w:divBdr>
        <w:top w:val="none" w:sz="0" w:space="0" w:color="auto"/>
        <w:left w:val="none" w:sz="0" w:space="0" w:color="auto"/>
        <w:bottom w:val="none" w:sz="0" w:space="0" w:color="auto"/>
        <w:right w:val="none" w:sz="0" w:space="0" w:color="auto"/>
      </w:divBdr>
    </w:div>
    <w:div w:id="99422076">
      <w:bodyDiv w:val="1"/>
      <w:marLeft w:val="0"/>
      <w:marRight w:val="0"/>
      <w:marTop w:val="0"/>
      <w:marBottom w:val="0"/>
      <w:divBdr>
        <w:top w:val="none" w:sz="0" w:space="0" w:color="auto"/>
        <w:left w:val="none" w:sz="0" w:space="0" w:color="auto"/>
        <w:bottom w:val="none" w:sz="0" w:space="0" w:color="auto"/>
        <w:right w:val="none" w:sz="0" w:space="0" w:color="auto"/>
      </w:divBdr>
    </w:div>
    <w:div w:id="100615325">
      <w:bodyDiv w:val="1"/>
      <w:marLeft w:val="0"/>
      <w:marRight w:val="0"/>
      <w:marTop w:val="0"/>
      <w:marBottom w:val="0"/>
      <w:divBdr>
        <w:top w:val="none" w:sz="0" w:space="0" w:color="auto"/>
        <w:left w:val="none" w:sz="0" w:space="0" w:color="auto"/>
        <w:bottom w:val="none" w:sz="0" w:space="0" w:color="auto"/>
        <w:right w:val="none" w:sz="0" w:space="0" w:color="auto"/>
      </w:divBdr>
    </w:div>
    <w:div w:id="108163245">
      <w:bodyDiv w:val="1"/>
      <w:marLeft w:val="0"/>
      <w:marRight w:val="0"/>
      <w:marTop w:val="0"/>
      <w:marBottom w:val="0"/>
      <w:divBdr>
        <w:top w:val="none" w:sz="0" w:space="0" w:color="auto"/>
        <w:left w:val="none" w:sz="0" w:space="0" w:color="auto"/>
        <w:bottom w:val="none" w:sz="0" w:space="0" w:color="auto"/>
        <w:right w:val="none" w:sz="0" w:space="0" w:color="auto"/>
      </w:divBdr>
    </w:div>
    <w:div w:id="110127411">
      <w:bodyDiv w:val="1"/>
      <w:marLeft w:val="0"/>
      <w:marRight w:val="0"/>
      <w:marTop w:val="0"/>
      <w:marBottom w:val="0"/>
      <w:divBdr>
        <w:top w:val="none" w:sz="0" w:space="0" w:color="auto"/>
        <w:left w:val="none" w:sz="0" w:space="0" w:color="auto"/>
        <w:bottom w:val="none" w:sz="0" w:space="0" w:color="auto"/>
        <w:right w:val="none" w:sz="0" w:space="0" w:color="auto"/>
      </w:divBdr>
    </w:div>
    <w:div w:id="112134356">
      <w:bodyDiv w:val="1"/>
      <w:marLeft w:val="0"/>
      <w:marRight w:val="0"/>
      <w:marTop w:val="0"/>
      <w:marBottom w:val="0"/>
      <w:divBdr>
        <w:top w:val="none" w:sz="0" w:space="0" w:color="auto"/>
        <w:left w:val="none" w:sz="0" w:space="0" w:color="auto"/>
        <w:bottom w:val="none" w:sz="0" w:space="0" w:color="auto"/>
        <w:right w:val="none" w:sz="0" w:space="0" w:color="auto"/>
      </w:divBdr>
    </w:div>
    <w:div w:id="117450910">
      <w:bodyDiv w:val="1"/>
      <w:marLeft w:val="0"/>
      <w:marRight w:val="0"/>
      <w:marTop w:val="0"/>
      <w:marBottom w:val="0"/>
      <w:divBdr>
        <w:top w:val="none" w:sz="0" w:space="0" w:color="auto"/>
        <w:left w:val="none" w:sz="0" w:space="0" w:color="auto"/>
        <w:bottom w:val="none" w:sz="0" w:space="0" w:color="auto"/>
        <w:right w:val="none" w:sz="0" w:space="0" w:color="auto"/>
      </w:divBdr>
    </w:div>
    <w:div w:id="118107120">
      <w:bodyDiv w:val="1"/>
      <w:marLeft w:val="0"/>
      <w:marRight w:val="0"/>
      <w:marTop w:val="0"/>
      <w:marBottom w:val="0"/>
      <w:divBdr>
        <w:top w:val="none" w:sz="0" w:space="0" w:color="auto"/>
        <w:left w:val="none" w:sz="0" w:space="0" w:color="auto"/>
        <w:bottom w:val="none" w:sz="0" w:space="0" w:color="auto"/>
        <w:right w:val="none" w:sz="0" w:space="0" w:color="auto"/>
      </w:divBdr>
      <w:divsChild>
        <w:div w:id="1372268263">
          <w:marLeft w:val="0"/>
          <w:marRight w:val="0"/>
          <w:marTop w:val="0"/>
          <w:marBottom w:val="0"/>
          <w:divBdr>
            <w:top w:val="none" w:sz="0" w:space="0" w:color="auto"/>
            <w:left w:val="none" w:sz="0" w:space="0" w:color="auto"/>
            <w:bottom w:val="none" w:sz="0" w:space="0" w:color="auto"/>
            <w:right w:val="none" w:sz="0" w:space="0" w:color="auto"/>
          </w:divBdr>
          <w:divsChild>
            <w:div w:id="126777830">
              <w:marLeft w:val="0"/>
              <w:marRight w:val="0"/>
              <w:marTop w:val="0"/>
              <w:marBottom w:val="0"/>
              <w:divBdr>
                <w:top w:val="none" w:sz="0" w:space="0" w:color="auto"/>
                <w:left w:val="none" w:sz="0" w:space="0" w:color="auto"/>
                <w:bottom w:val="none" w:sz="0" w:space="0" w:color="auto"/>
                <w:right w:val="none" w:sz="0" w:space="0" w:color="auto"/>
              </w:divBdr>
            </w:div>
            <w:div w:id="10388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2107">
      <w:bodyDiv w:val="1"/>
      <w:marLeft w:val="0"/>
      <w:marRight w:val="0"/>
      <w:marTop w:val="0"/>
      <w:marBottom w:val="0"/>
      <w:divBdr>
        <w:top w:val="none" w:sz="0" w:space="0" w:color="auto"/>
        <w:left w:val="none" w:sz="0" w:space="0" w:color="auto"/>
        <w:bottom w:val="none" w:sz="0" w:space="0" w:color="auto"/>
        <w:right w:val="none" w:sz="0" w:space="0" w:color="auto"/>
      </w:divBdr>
    </w:div>
    <w:div w:id="124155974">
      <w:bodyDiv w:val="1"/>
      <w:marLeft w:val="0"/>
      <w:marRight w:val="0"/>
      <w:marTop w:val="0"/>
      <w:marBottom w:val="0"/>
      <w:divBdr>
        <w:top w:val="none" w:sz="0" w:space="0" w:color="auto"/>
        <w:left w:val="none" w:sz="0" w:space="0" w:color="auto"/>
        <w:bottom w:val="none" w:sz="0" w:space="0" w:color="auto"/>
        <w:right w:val="none" w:sz="0" w:space="0" w:color="auto"/>
      </w:divBdr>
    </w:div>
    <w:div w:id="125583392">
      <w:bodyDiv w:val="1"/>
      <w:marLeft w:val="0"/>
      <w:marRight w:val="0"/>
      <w:marTop w:val="0"/>
      <w:marBottom w:val="0"/>
      <w:divBdr>
        <w:top w:val="none" w:sz="0" w:space="0" w:color="auto"/>
        <w:left w:val="none" w:sz="0" w:space="0" w:color="auto"/>
        <w:bottom w:val="none" w:sz="0" w:space="0" w:color="auto"/>
        <w:right w:val="none" w:sz="0" w:space="0" w:color="auto"/>
      </w:divBdr>
    </w:div>
    <w:div w:id="135680972">
      <w:bodyDiv w:val="1"/>
      <w:marLeft w:val="0"/>
      <w:marRight w:val="0"/>
      <w:marTop w:val="0"/>
      <w:marBottom w:val="0"/>
      <w:divBdr>
        <w:top w:val="none" w:sz="0" w:space="0" w:color="auto"/>
        <w:left w:val="none" w:sz="0" w:space="0" w:color="auto"/>
        <w:bottom w:val="none" w:sz="0" w:space="0" w:color="auto"/>
        <w:right w:val="none" w:sz="0" w:space="0" w:color="auto"/>
      </w:divBdr>
    </w:div>
    <w:div w:id="140855630">
      <w:bodyDiv w:val="1"/>
      <w:marLeft w:val="0"/>
      <w:marRight w:val="0"/>
      <w:marTop w:val="0"/>
      <w:marBottom w:val="0"/>
      <w:divBdr>
        <w:top w:val="none" w:sz="0" w:space="0" w:color="auto"/>
        <w:left w:val="none" w:sz="0" w:space="0" w:color="auto"/>
        <w:bottom w:val="none" w:sz="0" w:space="0" w:color="auto"/>
        <w:right w:val="none" w:sz="0" w:space="0" w:color="auto"/>
      </w:divBdr>
    </w:div>
    <w:div w:id="150951389">
      <w:bodyDiv w:val="1"/>
      <w:marLeft w:val="0"/>
      <w:marRight w:val="0"/>
      <w:marTop w:val="0"/>
      <w:marBottom w:val="0"/>
      <w:divBdr>
        <w:top w:val="none" w:sz="0" w:space="0" w:color="auto"/>
        <w:left w:val="none" w:sz="0" w:space="0" w:color="auto"/>
        <w:bottom w:val="none" w:sz="0" w:space="0" w:color="auto"/>
        <w:right w:val="none" w:sz="0" w:space="0" w:color="auto"/>
      </w:divBdr>
    </w:div>
    <w:div w:id="151257814">
      <w:bodyDiv w:val="1"/>
      <w:marLeft w:val="0"/>
      <w:marRight w:val="0"/>
      <w:marTop w:val="0"/>
      <w:marBottom w:val="0"/>
      <w:divBdr>
        <w:top w:val="none" w:sz="0" w:space="0" w:color="auto"/>
        <w:left w:val="none" w:sz="0" w:space="0" w:color="auto"/>
        <w:bottom w:val="none" w:sz="0" w:space="0" w:color="auto"/>
        <w:right w:val="none" w:sz="0" w:space="0" w:color="auto"/>
      </w:divBdr>
    </w:div>
    <w:div w:id="154036275">
      <w:bodyDiv w:val="1"/>
      <w:marLeft w:val="0"/>
      <w:marRight w:val="0"/>
      <w:marTop w:val="0"/>
      <w:marBottom w:val="0"/>
      <w:divBdr>
        <w:top w:val="none" w:sz="0" w:space="0" w:color="auto"/>
        <w:left w:val="none" w:sz="0" w:space="0" w:color="auto"/>
        <w:bottom w:val="none" w:sz="0" w:space="0" w:color="auto"/>
        <w:right w:val="none" w:sz="0" w:space="0" w:color="auto"/>
      </w:divBdr>
    </w:div>
    <w:div w:id="174655537">
      <w:bodyDiv w:val="1"/>
      <w:marLeft w:val="0"/>
      <w:marRight w:val="0"/>
      <w:marTop w:val="0"/>
      <w:marBottom w:val="0"/>
      <w:divBdr>
        <w:top w:val="none" w:sz="0" w:space="0" w:color="auto"/>
        <w:left w:val="none" w:sz="0" w:space="0" w:color="auto"/>
        <w:bottom w:val="none" w:sz="0" w:space="0" w:color="auto"/>
        <w:right w:val="none" w:sz="0" w:space="0" w:color="auto"/>
      </w:divBdr>
    </w:div>
    <w:div w:id="174805885">
      <w:bodyDiv w:val="1"/>
      <w:marLeft w:val="0"/>
      <w:marRight w:val="0"/>
      <w:marTop w:val="0"/>
      <w:marBottom w:val="0"/>
      <w:divBdr>
        <w:top w:val="none" w:sz="0" w:space="0" w:color="auto"/>
        <w:left w:val="none" w:sz="0" w:space="0" w:color="auto"/>
        <w:bottom w:val="none" w:sz="0" w:space="0" w:color="auto"/>
        <w:right w:val="none" w:sz="0" w:space="0" w:color="auto"/>
      </w:divBdr>
    </w:div>
    <w:div w:id="178279248">
      <w:bodyDiv w:val="1"/>
      <w:marLeft w:val="0"/>
      <w:marRight w:val="0"/>
      <w:marTop w:val="0"/>
      <w:marBottom w:val="0"/>
      <w:divBdr>
        <w:top w:val="none" w:sz="0" w:space="0" w:color="auto"/>
        <w:left w:val="none" w:sz="0" w:space="0" w:color="auto"/>
        <w:bottom w:val="none" w:sz="0" w:space="0" w:color="auto"/>
        <w:right w:val="none" w:sz="0" w:space="0" w:color="auto"/>
      </w:divBdr>
    </w:div>
    <w:div w:id="178667527">
      <w:bodyDiv w:val="1"/>
      <w:marLeft w:val="0"/>
      <w:marRight w:val="0"/>
      <w:marTop w:val="0"/>
      <w:marBottom w:val="0"/>
      <w:divBdr>
        <w:top w:val="none" w:sz="0" w:space="0" w:color="auto"/>
        <w:left w:val="none" w:sz="0" w:space="0" w:color="auto"/>
        <w:bottom w:val="none" w:sz="0" w:space="0" w:color="auto"/>
        <w:right w:val="none" w:sz="0" w:space="0" w:color="auto"/>
      </w:divBdr>
    </w:div>
    <w:div w:id="183057794">
      <w:bodyDiv w:val="1"/>
      <w:marLeft w:val="0"/>
      <w:marRight w:val="0"/>
      <w:marTop w:val="0"/>
      <w:marBottom w:val="0"/>
      <w:divBdr>
        <w:top w:val="none" w:sz="0" w:space="0" w:color="auto"/>
        <w:left w:val="none" w:sz="0" w:space="0" w:color="auto"/>
        <w:bottom w:val="none" w:sz="0" w:space="0" w:color="auto"/>
        <w:right w:val="none" w:sz="0" w:space="0" w:color="auto"/>
      </w:divBdr>
    </w:div>
    <w:div w:id="183254034">
      <w:bodyDiv w:val="1"/>
      <w:marLeft w:val="0"/>
      <w:marRight w:val="0"/>
      <w:marTop w:val="0"/>
      <w:marBottom w:val="0"/>
      <w:divBdr>
        <w:top w:val="none" w:sz="0" w:space="0" w:color="auto"/>
        <w:left w:val="none" w:sz="0" w:space="0" w:color="auto"/>
        <w:bottom w:val="none" w:sz="0" w:space="0" w:color="auto"/>
        <w:right w:val="none" w:sz="0" w:space="0" w:color="auto"/>
      </w:divBdr>
    </w:div>
    <w:div w:id="184288697">
      <w:bodyDiv w:val="1"/>
      <w:marLeft w:val="0"/>
      <w:marRight w:val="0"/>
      <w:marTop w:val="0"/>
      <w:marBottom w:val="0"/>
      <w:divBdr>
        <w:top w:val="none" w:sz="0" w:space="0" w:color="auto"/>
        <w:left w:val="none" w:sz="0" w:space="0" w:color="auto"/>
        <w:bottom w:val="none" w:sz="0" w:space="0" w:color="auto"/>
        <w:right w:val="none" w:sz="0" w:space="0" w:color="auto"/>
      </w:divBdr>
    </w:div>
    <w:div w:id="186337865">
      <w:bodyDiv w:val="1"/>
      <w:marLeft w:val="0"/>
      <w:marRight w:val="0"/>
      <w:marTop w:val="0"/>
      <w:marBottom w:val="0"/>
      <w:divBdr>
        <w:top w:val="none" w:sz="0" w:space="0" w:color="auto"/>
        <w:left w:val="none" w:sz="0" w:space="0" w:color="auto"/>
        <w:bottom w:val="none" w:sz="0" w:space="0" w:color="auto"/>
        <w:right w:val="none" w:sz="0" w:space="0" w:color="auto"/>
      </w:divBdr>
    </w:div>
    <w:div w:id="190656247">
      <w:bodyDiv w:val="1"/>
      <w:marLeft w:val="0"/>
      <w:marRight w:val="0"/>
      <w:marTop w:val="0"/>
      <w:marBottom w:val="0"/>
      <w:divBdr>
        <w:top w:val="none" w:sz="0" w:space="0" w:color="auto"/>
        <w:left w:val="none" w:sz="0" w:space="0" w:color="auto"/>
        <w:bottom w:val="none" w:sz="0" w:space="0" w:color="auto"/>
        <w:right w:val="none" w:sz="0" w:space="0" w:color="auto"/>
      </w:divBdr>
    </w:div>
    <w:div w:id="193034441">
      <w:bodyDiv w:val="1"/>
      <w:marLeft w:val="0"/>
      <w:marRight w:val="0"/>
      <w:marTop w:val="0"/>
      <w:marBottom w:val="0"/>
      <w:divBdr>
        <w:top w:val="none" w:sz="0" w:space="0" w:color="auto"/>
        <w:left w:val="none" w:sz="0" w:space="0" w:color="auto"/>
        <w:bottom w:val="none" w:sz="0" w:space="0" w:color="auto"/>
        <w:right w:val="none" w:sz="0" w:space="0" w:color="auto"/>
      </w:divBdr>
    </w:div>
    <w:div w:id="216011854">
      <w:bodyDiv w:val="1"/>
      <w:marLeft w:val="0"/>
      <w:marRight w:val="0"/>
      <w:marTop w:val="0"/>
      <w:marBottom w:val="0"/>
      <w:divBdr>
        <w:top w:val="none" w:sz="0" w:space="0" w:color="auto"/>
        <w:left w:val="none" w:sz="0" w:space="0" w:color="auto"/>
        <w:bottom w:val="none" w:sz="0" w:space="0" w:color="auto"/>
        <w:right w:val="none" w:sz="0" w:space="0" w:color="auto"/>
      </w:divBdr>
    </w:div>
    <w:div w:id="217086253">
      <w:bodyDiv w:val="1"/>
      <w:marLeft w:val="0"/>
      <w:marRight w:val="0"/>
      <w:marTop w:val="0"/>
      <w:marBottom w:val="0"/>
      <w:divBdr>
        <w:top w:val="none" w:sz="0" w:space="0" w:color="auto"/>
        <w:left w:val="none" w:sz="0" w:space="0" w:color="auto"/>
        <w:bottom w:val="none" w:sz="0" w:space="0" w:color="auto"/>
        <w:right w:val="none" w:sz="0" w:space="0" w:color="auto"/>
      </w:divBdr>
    </w:div>
    <w:div w:id="222298242">
      <w:bodyDiv w:val="1"/>
      <w:marLeft w:val="0"/>
      <w:marRight w:val="0"/>
      <w:marTop w:val="0"/>
      <w:marBottom w:val="0"/>
      <w:divBdr>
        <w:top w:val="none" w:sz="0" w:space="0" w:color="auto"/>
        <w:left w:val="none" w:sz="0" w:space="0" w:color="auto"/>
        <w:bottom w:val="none" w:sz="0" w:space="0" w:color="auto"/>
        <w:right w:val="none" w:sz="0" w:space="0" w:color="auto"/>
      </w:divBdr>
    </w:div>
    <w:div w:id="223221315">
      <w:bodyDiv w:val="1"/>
      <w:marLeft w:val="0"/>
      <w:marRight w:val="0"/>
      <w:marTop w:val="0"/>
      <w:marBottom w:val="0"/>
      <w:divBdr>
        <w:top w:val="none" w:sz="0" w:space="0" w:color="auto"/>
        <w:left w:val="none" w:sz="0" w:space="0" w:color="auto"/>
        <w:bottom w:val="none" w:sz="0" w:space="0" w:color="auto"/>
        <w:right w:val="none" w:sz="0" w:space="0" w:color="auto"/>
      </w:divBdr>
    </w:div>
    <w:div w:id="224071267">
      <w:bodyDiv w:val="1"/>
      <w:marLeft w:val="0"/>
      <w:marRight w:val="0"/>
      <w:marTop w:val="0"/>
      <w:marBottom w:val="0"/>
      <w:divBdr>
        <w:top w:val="none" w:sz="0" w:space="0" w:color="auto"/>
        <w:left w:val="none" w:sz="0" w:space="0" w:color="auto"/>
        <w:bottom w:val="none" w:sz="0" w:space="0" w:color="auto"/>
        <w:right w:val="none" w:sz="0" w:space="0" w:color="auto"/>
      </w:divBdr>
    </w:div>
    <w:div w:id="228730040">
      <w:bodyDiv w:val="1"/>
      <w:marLeft w:val="0"/>
      <w:marRight w:val="0"/>
      <w:marTop w:val="0"/>
      <w:marBottom w:val="0"/>
      <w:divBdr>
        <w:top w:val="none" w:sz="0" w:space="0" w:color="auto"/>
        <w:left w:val="none" w:sz="0" w:space="0" w:color="auto"/>
        <w:bottom w:val="none" w:sz="0" w:space="0" w:color="auto"/>
        <w:right w:val="none" w:sz="0" w:space="0" w:color="auto"/>
      </w:divBdr>
    </w:div>
    <w:div w:id="231741755">
      <w:bodyDiv w:val="1"/>
      <w:marLeft w:val="0"/>
      <w:marRight w:val="0"/>
      <w:marTop w:val="0"/>
      <w:marBottom w:val="0"/>
      <w:divBdr>
        <w:top w:val="none" w:sz="0" w:space="0" w:color="auto"/>
        <w:left w:val="none" w:sz="0" w:space="0" w:color="auto"/>
        <w:bottom w:val="none" w:sz="0" w:space="0" w:color="auto"/>
        <w:right w:val="none" w:sz="0" w:space="0" w:color="auto"/>
      </w:divBdr>
    </w:div>
    <w:div w:id="233123435">
      <w:bodyDiv w:val="1"/>
      <w:marLeft w:val="0"/>
      <w:marRight w:val="0"/>
      <w:marTop w:val="0"/>
      <w:marBottom w:val="0"/>
      <w:divBdr>
        <w:top w:val="none" w:sz="0" w:space="0" w:color="auto"/>
        <w:left w:val="none" w:sz="0" w:space="0" w:color="auto"/>
        <w:bottom w:val="none" w:sz="0" w:space="0" w:color="auto"/>
        <w:right w:val="none" w:sz="0" w:space="0" w:color="auto"/>
      </w:divBdr>
    </w:div>
    <w:div w:id="233202259">
      <w:bodyDiv w:val="1"/>
      <w:marLeft w:val="0"/>
      <w:marRight w:val="0"/>
      <w:marTop w:val="0"/>
      <w:marBottom w:val="0"/>
      <w:divBdr>
        <w:top w:val="none" w:sz="0" w:space="0" w:color="auto"/>
        <w:left w:val="none" w:sz="0" w:space="0" w:color="auto"/>
        <w:bottom w:val="none" w:sz="0" w:space="0" w:color="auto"/>
        <w:right w:val="none" w:sz="0" w:space="0" w:color="auto"/>
      </w:divBdr>
    </w:div>
    <w:div w:id="240912355">
      <w:bodyDiv w:val="1"/>
      <w:marLeft w:val="0"/>
      <w:marRight w:val="0"/>
      <w:marTop w:val="0"/>
      <w:marBottom w:val="0"/>
      <w:divBdr>
        <w:top w:val="none" w:sz="0" w:space="0" w:color="auto"/>
        <w:left w:val="none" w:sz="0" w:space="0" w:color="auto"/>
        <w:bottom w:val="none" w:sz="0" w:space="0" w:color="auto"/>
        <w:right w:val="none" w:sz="0" w:space="0" w:color="auto"/>
      </w:divBdr>
    </w:div>
    <w:div w:id="242422609">
      <w:bodyDiv w:val="1"/>
      <w:marLeft w:val="0"/>
      <w:marRight w:val="0"/>
      <w:marTop w:val="0"/>
      <w:marBottom w:val="0"/>
      <w:divBdr>
        <w:top w:val="none" w:sz="0" w:space="0" w:color="auto"/>
        <w:left w:val="none" w:sz="0" w:space="0" w:color="auto"/>
        <w:bottom w:val="none" w:sz="0" w:space="0" w:color="auto"/>
        <w:right w:val="none" w:sz="0" w:space="0" w:color="auto"/>
      </w:divBdr>
    </w:div>
    <w:div w:id="246305146">
      <w:bodyDiv w:val="1"/>
      <w:marLeft w:val="0"/>
      <w:marRight w:val="0"/>
      <w:marTop w:val="0"/>
      <w:marBottom w:val="0"/>
      <w:divBdr>
        <w:top w:val="none" w:sz="0" w:space="0" w:color="auto"/>
        <w:left w:val="none" w:sz="0" w:space="0" w:color="auto"/>
        <w:bottom w:val="none" w:sz="0" w:space="0" w:color="auto"/>
        <w:right w:val="none" w:sz="0" w:space="0" w:color="auto"/>
      </w:divBdr>
    </w:div>
    <w:div w:id="246814801">
      <w:bodyDiv w:val="1"/>
      <w:marLeft w:val="0"/>
      <w:marRight w:val="0"/>
      <w:marTop w:val="0"/>
      <w:marBottom w:val="0"/>
      <w:divBdr>
        <w:top w:val="none" w:sz="0" w:space="0" w:color="auto"/>
        <w:left w:val="none" w:sz="0" w:space="0" w:color="auto"/>
        <w:bottom w:val="none" w:sz="0" w:space="0" w:color="auto"/>
        <w:right w:val="none" w:sz="0" w:space="0" w:color="auto"/>
      </w:divBdr>
    </w:div>
    <w:div w:id="247689375">
      <w:bodyDiv w:val="1"/>
      <w:marLeft w:val="0"/>
      <w:marRight w:val="0"/>
      <w:marTop w:val="0"/>
      <w:marBottom w:val="0"/>
      <w:divBdr>
        <w:top w:val="none" w:sz="0" w:space="0" w:color="auto"/>
        <w:left w:val="none" w:sz="0" w:space="0" w:color="auto"/>
        <w:bottom w:val="none" w:sz="0" w:space="0" w:color="auto"/>
        <w:right w:val="none" w:sz="0" w:space="0" w:color="auto"/>
      </w:divBdr>
    </w:div>
    <w:div w:id="250553420">
      <w:bodyDiv w:val="1"/>
      <w:marLeft w:val="0"/>
      <w:marRight w:val="0"/>
      <w:marTop w:val="0"/>
      <w:marBottom w:val="0"/>
      <w:divBdr>
        <w:top w:val="none" w:sz="0" w:space="0" w:color="auto"/>
        <w:left w:val="none" w:sz="0" w:space="0" w:color="auto"/>
        <w:bottom w:val="none" w:sz="0" w:space="0" w:color="auto"/>
        <w:right w:val="none" w:sz="0" w:space="0" w:color="auto"/>
      </w:divBdr>
    </w:div>
    <w:div w:id="253326142">
      <w:bodyDiv w:val="1"/>
      <w:marLeft w:val="0"/>
      <w:marRight w:val="0"/>
      <w:marTop w:val="0"/>
      <w:marBottom w:val="0"/>
      <w:divBdr>
        <w:top w:val="none" w:sz="0" w:space="0" w:color="auto"/>
        <w:left w:val="none" w:sz="0" w:space="0" w:color="auto"/>
        <w:bottom w:val="none" w:sz="0" w:space="0" w:color="auto"/>
        <w:right w:val="none" w:sz="0" w:space="0" w:color="auto"/>
      </w:divBdr>
    </w:div>
    <w:div w:id="253637493">
      <w:bodyDiv w:val="1"/>
      <w:marLeft w:val="0"/>
      <w:marRight w:val="0"/>
      <w:marTop w:val="0"/>
      <w:marBottom w:val="0"/>
      <w:divBdr>
        <w:top w:val="none" w:sz="0" w:space="0" w:color="auto"/>
        <w:left w:val="none" w:sz="0" w:space="0" w:color="auto"/>
        <w:bottom w:val="none" w:sz="0" w:space="0" w:color="auto"/>
        <w:right w:val="none" w:sz="0" w:space="0" w:color="auto"/>
      </w:divBdr>
    </w:div>
    <w:div w:id="256446077">
      <w:bodyDiv w:val="1"/>
      <w:marLeft w:val="0"/>
      <w:marRight w:val="0"/>
      <w:marTop w:val="0"/>
      <w:marBottom w:val="0"/>
      <w:divBdr>
        <w:top w:val="none" w:sz="0" w:space="0" w:color="auto"/>
        <w:left w:val="none" w:sz="0" w:space="0" w:color="auto"/>
        <w:bottom w:val="none" w:sz="0" w:space="0" w:color="auto"/>
        <w:right w:val="none" w:sz="0" w:space="0" w:color="auto"/>
      </w:divBdr>
    </w:div>
    <w:div w:id="257561894">
      <w:bodyDiv w:val="1"/>
      <w:marLeft w:val="0"/>
      <w:marRight w:val="0"/>
      <w:marTop w:val="0"/>
      <w:marBottom w:val="0"/>
      <w:divBdr>
        <w:top w:val="none" w:sz="0" w:space="0" w:color="auto"/>
        <w:left w:val="none" w:sz="0" w:space="0" w:color="auto"/>
        <w:bottom w:val="none" w:sz="0" w:space="0" w:color="auto"/>
        <w:right w:val="none" w:sz="0" w:space="0" w:color="auto"/>
      </w:divBdr>
    </w:div>
    <w:div w:id="257643369">
      <w:bodyDiv w:val="1"/>
      <w:marLeft w:val="0"/>
      <w:marRight w:val="0"/>
      <w:marTop w:val="0"/>
      <w:marBottom w:val="0"/>
      <w:divBdr>
        <w:top w:val="none" w:sz="0" w:space="0" w:color="auto"/>
        <w:left w:val="none" w:sz="0" w:space="0" w:color="auto"/>
        <w:bottom w:val="none" w:sz="0" w:space="0" w:color="auto"/>
        <w:right w:val="none" w:sz="0" w:space="0" w:color="auto"/>
      </w:divBdr>
    </w:div>
    <w:div w:id="258031615">
      <w:bodyDiv w:val="1"/>
      <w:marLeft w:val="0"/>
      <w:marRight w:val="0"/>
      <w:marTop w:val="0"/>
      <w:marBottom w:val="0"/>
      <w:divBdr>
        <w:top w:val="none" w:sz="0" w:space="0" w:color="auto"/>
        <w:left w:val="none" w:sz="0" w:space="0" w:color="auto"/>
        <w:bottom w:val="none" w:sz="0" w:space="0" w:color="auto"/>
        <w:right w:val="none" w:sz="0" w:space="0" w:color="auto"/>
      </w:divBdr>
    </w:div>
    <w:div w:id="263851457">
      <w:bodyDiv w:val="1"/>
      <w:marLeft w:val="0"/>
      <w:marRight w:val="0"/>
      <w:marTop w:val="0"/>
      <w:marBottom w:val="0"/>
      <w:divBdr>
        <w:top w:val="none" w:sz="0" w:space="0" w:color="auto"/>
        <w:left w:val="none" w:sz="0" w:space="0" w:color="auto"/>
        <w:bottom w:val="none" w:sz="0" w:space="0" w:color="auto"/>
        <w:right w:val="none" w:sz="0" w:space="0" w:color="auto"/>
      </w:divBdr>
    </w:div>
    <w:div w:id="265692849">
      <w:bodyDiv w:val="1"/>
      <w:marLeft w:val="0"/>
      <w:marRight w:val="0"/>
      <w:marTop w:val="0"/>
      <w:marBottom w:val="0"/>
      <w:divBdr>
        <w:top w:val="none" w:sz="0" w:space="0" w:color="auto"/>
        <w:left w:val="none" w:sz="0" w:space="0" w:color="auto"/>
        <w:bottom w:val="none" w:sz="0" w:space="0" w:color="auto"/>
        <w:right w:val="none" w:sz="0" w:space="0" w:color="auto"/>
      </w:divBdr>
    </w:div>
    <w:div w:id="266157146">
      <w:bodyDiv w:val="1"/>
      <w:marLeft w:val="0"/>
      <w:marRight w:val="0"/>
      <w:marTop w:val="0"/>
      <w:marBottom w:val="0"/>
      <w:divBdr>
        <w:top w:val="none" w:sz="0" w:space="0" w:color="auto"/>
        <w:left w:val="none" w:sz="0" w:space="0" w:color="auto"/>
        <w:bottom w:val="none" w:sz="0" w:space="0" w:color="auto"/>
        <w:right w:val="none" w:sz="0" w:space="0" w:color="auto"/>
      </w:divBdr>
    </w:div>
    <w:div w:id="266281424">
      <w:bodyDiv w:val="1"/>
      <w:marLeft w:val="0"/>
      <w:marRight w:val="0"/>
      <w:marTop w:val="0"/>
      <w:marBottom w:val="0"/>
      <w:divBdr>
        <w:top w:val="none" w:sz="0" w:space="0" w:color="auto"/>
        <w:left w:val="none" w:sz="0" w:space="0" w:color="auto"/>
        <w:bottom w:val="none" w:sz="0" w:space="0" w:color="auto"/>
        <w:right w:val="none" w:sz="0" w:space="0" w:color="auto"/>
      </w:divBdr>
    </w:div>
    <w:div w:id="270283686">
      <w:bodyDiv w:val="1"/>
      <w:marLeft w:val="0"/>
      <w:marRight w:val="0"/>
      <w:marTop w:val="0"/>
      <w:marBottom w:val="0"/>
      <w:divBdr>
        <w:top w:val="none" w:sz="0" w:space="0" w:color="auto"/>
        <w:left w:val="none" w:sz="0" w:space="0" w:color="auto"/>
        <w:bottom w:val="none" w:sz="0" w:space="0" w:color="auto"/>
        <w:right w:val="none" w:sz="0" w:space="0" w:color="auto"/>
      </w:divBdr>
    </w:div>
    <w:div w:id="274676797">
      <w:bodyDiv w:val="1"/>
      <w:marLeft w:val="0"/>
      <w:marRight w:val="0"/>
      <w:marTop w:val="0"/>
      <w:marBottom w:val="0"/>
      <w:divBdr>
        <w:top w:val="none" w:sz="0" w:space="0" w:color="auto"/>
        <w:left w:val="none" w:sz="0" w:space="0" w:color="auto"/>
        <w:bottom w:val="none" w:sz="0" w:space="0" w:color="auto"/>
        <w:right w:val="none" w:sz="0" w:space="0" w:color="auto"/>
      </w:divBdr>
    </w:div>
    <w:div w:id="276570065">
      <w:bodyDiv w:val="1"/>
      <w:marLeft w:val="0"/>
      <w:marRight w:val="0"/>
      <w:marTop w:val="0"/>
      <w:marBottom w:val="0"/>
      <w:divBdr>
        <w:top w:val="none" w:sz="0" w:space="0" w:color="auto"/>
        <w:left w:val="none" w:sz="0" w:space="0" w:color="auto"/>
        <w:bottom w:val="none" w:sz="0" w:space="0" w:color="auto"/>
        <w:right w:val="none" w:sz="0" w:space="0" w:color="auto"/>
      </w:divBdr>
    </w:div>
    <w:div w:id="278075439">
      <w:bodyDiv w:val="1"/>
      <w:marLeft w:val="0"/>
      <w:marRight w:val="0"/>
      <w:marTop w:val="0"/>
      <w:marBottom w:val="0"/>
      <w:divBdr>
        <w:top w:val="none" w:sz="0" w:space="0" w:color="auto"/>
        <w:left w:val="none" w:sz="0" w:space="0" w:color="auto"/>
        <w:bottom w:val="none" w:sz="0" w:space="0" w:color="auto"/>
        <w:right w:val="none" w:sz="0" w:space="0" w:color="auto"/>
      </w:divBdr>
    </w:div>
    <w:div w:id="284236906">
      <w:bodyDiv w:val="1"/>
      <w:marLeft w:val="0"/>
      <w:marRight w:val="0"/>
      <w:marTop w:val="0"/>
      <w:marBottom w:val="0"/>
      <w:divBdr>
        <w:top w:val="none" w:sz="0" w:space="0" w:color="auto"/>
        <w:left w:val="none" w:sz="0" w:space="0" w:color="auto"/>
        <w:bottom w:val="none" w:sz="0" w:space="0" w:color="auto"/>
        <w:right w:val="none" w:sz="0" w:space="0" w:color="auto"/>
      </w:divBdr>
    </w:div>
    <w:div w:id="285042920">
      <w:bodyDiv w:val="1"/>
      <w:marLeft w:val="0"/>
      <w:marRight w:val="0"/>
      <w:marTop w:val="0"/>
      <w:marBottom w:val="0"/>
      <w:divBdr>
        <w:top w:val="none" w:sz="0" w:space="0" w:color="auto"/>
        <w:left w:val="none" w:sz="0" w:space="0" w:color="auto"/>
        <w:bottom w:val="none" w:sz="0" w:space="0" w:color="auto"/>
        <w:right w:val="none" w:sz="0" w:space="0" w:color="auto"/>
      </w:divBdr>
    </w:div>
    <w:div w:id="288244481">
      <w:bodyDiv w:val="1"/>
      <w:marLeft w:val="0"/>
      <w:marRight w:val="0"/>
      <w:marTop w:val="0"/>
      <w:marBottom w:val="0"/>
      <w:divBdr>
        <w:top w:val="none" w:sz="0" w:space="0" w:color="auto"/>
        <w:left w:val="none" w:sz="0" w:space="0" w:color="auto"/>
        <w:bottom w:val="none" w:sz="0" w:space="0" w:color="auto"/>
        <w:right w:val="none" w:sz="0" w:space="0" w:color="auto"/>
      </w:divBdr>
    </w:div>
    <w:div w:id="288900919">
      <w:bodyDiv w:val="1"/>
      <w:marLeft w:val="0"/>
      <w:marRight w:val="0"/>
      <w:marTop w:val="0"/>
      <w:marBottom w:val="0"/>
      <w:divBdr>
        <w:top w:val="none" w:sz="0" w:space="0" w:color="auto"/>
        <w:left w:val="none" w:sz="0" w:space="0" w:color="auto"/>
        <w:bottom w:val="none" w:sz="0" w:space="0" w:color="auto"/>
        <w:right w:val="none" w:sz="0" w:space="0" w:color="auto"/>
      </w:divBdr>
    </w:div>
    <w:div w:id="302657385">
      <w:bodyDiv w:val="1"/>
      <w:marLeft w:val="0"/>
      <w:marRight w:val="0"/>
      <w:marTop w:val="0"/>
      <w:marBottom w:val="0"/>
      <w:divBdr>
        <w:top w:val="none" w:sz="0" w:space="0" w:color="auto"/>
        <w:left w:val="none" w:sz="0" w:space="0" w:color="auto"/>
        <w:bottom w:val="none" w:sz="0" w:space="0" w:color="auto"/>
        <w:right w:val="none" w:sz="0" w:space="0" w:color="auto"/>
      </w:divBdr>
    </w:div>
    <w:div w:id="308022599">
      <w:bodyDiv w:val="1"/>
      <w:marLeft w:val="0"/>
      <w:marRight w:val="0"/>
      <w:marTop w:val="0"/>
      <w:marBottom w:val="0"/>
      <w:divBdr>
        <w:top w:val="none" w:sz="0" w:space="0" w:color="auto"/>
        <w:left w:val="none" w:sz="0" w:space="0" w:color="auto"/>
        <w:bottom w:val="none" w:sz="0" w:space="0" w:color="auto"/>
        <w:right w:val="none" w:sz="0" w:space="0" w:color="auto"/>
      </w:divBdr>
    </w:div>
    <w:div w:id="312485828">
      <w:bodyDiv w:val="1"/>
      <w:marLeft w:val="0"/>
      <w:marRight w:val="0"/>
      <w:marTop w:val="0"/>
      <w:marBottom w:val="0"/>
      <w:divBdr>
        <w:top w:val="none" w:sz="0" w:space="0" w:color="auto"/>
        <w:left w:val="none" w:sz="0" w:space="0" w:color="auto"/>
        <w:bottom w:val="none" w:sz="0" w:space="0" w:color="auto"/>
        <w:right w:val="none" w:sz="0" w:space="0" w:color="auto"/>
      </w:divBdr>
    </w:div>
    <w:div w:id="312561144">
      <w:bodyDiv w:val="1"/>
      <w:marLeft w:val="0"/>
      <w:marRight w:val="0"/>
      <w:marTop w:val="0"/>
      <w:marBottom w:val="0"/>
      <w:divBdr>
        <w:top w:val="none" w:sz="0" w:space="0" w:color="auto"/>
        <w:left w:val="none" w:sz="0" w:space="0" w:color="auto"/>
        <w:bottom w:val="none" w:sz="0" w:space="0" w:color="auto"/>
        <w:right w:val="none" w:sz="0" w:space="0" w:color="auto"/>
      </w:divBdr>
    </w:div>
    <w:div w:id="314916972">
      <w:bodyDiv w:val="1"/>
      <w:marLeft w:val="0"/>
      <w:marRight w:val="0"/>
      <w:marTop w:val="0"/>
      <w:marBottom w:val="0"/>
      <w:divBdr>
        <w:top w:val="none" w:sz="0" w:space="0" w:color="auto"/>
        <w:left w:val="none" w:sz="0" w:space="0" w:color="auto"/>
        <w:bottom w:val="none" w:sz="0" w:space="0" w:color="auto"/>
        <w:right w:val="none" w:sz="0" w:space="0" w:color="auto"/>
      </w:divBdr>
    </w:div>
    <w:div w:id="317920968">
      <w:bodyDiv w:val="1"/>
      <w:marLeft w:val="0"/>
      <w:marRight w:val="0"/>
      <w:marTop w:val="0"/>
      <w:marBottom w:val="0"/>
      <w:divBdr>
        <w:top w:val="none" w:sz="0" w:space="0" w:color="auto"/>
        <w:left w:val="none" w:sz="0" w:space="0" w:color="auto"/>
        <w:bottom w:val="none" w:sz="0" w:space="0" w:color="auto"/>
        <w:right w:val="none" w:sz="0" w:space="0" w:color="auto"/>
      </w:divBdr>
    </w:div>
    <w:div w:id="321471607">
      <w:bodyDiv w:val="1"/>
      <w:marLeft w:val="0"/>
      <w:marRight w:val="0"/>
      <w:marTop w:val="0"/>
      <w:marBottom w:val="0"/>
      <w:divBdr>
        <w:top w:val="none" w:sz="0" w:space="0" w:color="auto"/>
        <w:left w:val="none" w:sz="0" w:space="0" w:color="auto"/>
        <w:bottom w:val="none" w:sz="0" w:space="0" w:color="auto"/>
        <w:right w:val="none" w:sz="0" w:space="0" w:color="auto"/>
      </w:divBdr>
    </w:div>
    <w:div w:id="323316394">
      <w:bodyDiv w:val="1"/>
      <w:marLeft w:val="0"/>
      <w:marRight w:val="0"/>
      <w:marTop w:val="0"/>
      <w:marBottom w:val="0"/>
      <w:divBdr>
        <w:top w:val="none" w:sz="0" w:space="0" w:color="auto"/>
        <w:left w:val="none" w:sz="0" w:space="0" w:color="auto"/>
        <w:bottom w:val="none" w:sz="0" w:space="0" w:color="auto"/>
        <w:right w:val="none" w:sz="0" w:space="0" w:color="auto"/>
      </w:divBdr>
    </w:div>
    <w:div w:id="333384718">
      <w:bodyDiv w:val="1"/>
      <w:marLeft w:val="0"/>
      <w:marRight w:val="0"/>
      <w:marTop w:val="0"/>
      <w:marBottom w:val="0"/>
      <w:divBdr>
        <w:top w:val="none" w:sz="0" w:space="0" w:color="auto"/>
        <w:left w:val="none" w:sz="0" w:space="0" w:color="auto"/>
        <w:bottom w:val="none" w:sz="0" w:space="0" w:color="auto"/>
        <w:right w:val="none" w:sz="0" w:space="0" w:color="auto"/>
      </w:divBdr>
    </w:div>
    <w:div w:id="335617402">
      <w:bodyDiv w:val="1"/>
      <w:marLeft w:val="0"/>
      <w:marRight w:val="0"/>
      <w:marTop w:val="0"/>
      <w:marBottom w:val="0"/>
      <w:divBdr>
        <w:top w:val="none" w:sz="0" w:space="0" w:color="auto"/>
        <w:left w:val="none" w:sz="0" w:space="0" w:color="auto"/>
        <w:bottom w:val="none" w:sz="0" w:space="0" w:color="auto"/>
        <w:right w:val="none" w:sz="0" w:space="0" w:color="auto"/>
      </w:divBdr>
    </w:div>
    <w:div w:id="344750135">
      <w:bodyDiv w:val="1"/>
      <w:marLeft w:val="0"/>
      <w:marRight w:val="0"/>
      <w:marTop w:val="0"/>
      <w:marBottom w:val="0"/>
      <w:divBdr>
        <w:top w:val="none" w:sz="0" w:space="0" w:color="auto"/>
        <w:left w:val="none" w:sz="0" w:space="0" w:color="auto"/>
        <w:bottom w:val="none" w:sz="0" w:space="0" w:color="auto"/>
        <w:right w:val="none" w:sz="0" w:space="0" w:color="auto"/>
      </w:divBdr>
    </w:div>
    <w:div w:id="348530842">
      <w:bodyDiv w:val="1"/>
      <w:marLeft w:val="0"/>
      <w:marRight w:val="0"/>
      <w:marTop w:val="0"/>
      <w:marBottom w:val="0"/>
      <w:divBdr>
        <w:top w:val="none" w:sz="0" w:space="0" w:color="auto"/>
        <w:left w:val="none" w:sz="0" w:space="0" w:color="auto"/>
        <w:bottom w:val="none" w:sz="0" w:space="0" w:color="auto"/>
        <w:right w:val="none" w:sz="0" w:space="0" w:color="auto"/>
      </w:divBdr>
    </w:div>
    <w:div w:id="352003036">
      <w:bodyDiv w:val="1"/>
      <w:marLeft w:val="0"/>
      <w:marRight w:val="0"/>
      <w:marTop w:val="0"/>
      <w:marBottom w:val="0"/>
      <w:divBdr>
        <w:top w:val="none" w:sz="0" w:space="0" w:color="auto"/>
        <w:left w:val="none" w:sz="0" w:space="0" w:color="auto"/>
        <w:bottom w:val="none" w:sz="0" w:space="0" w:color="auto"/>
        <w:right w:val="none" w:sz="0" w:space="0" w:color="auto"/>
      </w:divBdr>
    </w:div>
    <w:div w:id="355425890">
      <w:bodyDiv w:val="1"/>
      <w:marLeft w:val="0"/>
      <w:marRight w:val="0"/>
      <w:marTop w:val="0"/>
      <w:marBottom w:val="0"/>
      <w:divBdr>
        <w:top w:val="none" w:sz="0" w:space="0" w:color="auto"/>
        <w:left w:val="none" w:sz="0" w:space="0" w:color="auto"/>
        <w:bottom w:val="none" w:sz="0" w:space="0" w:color="auto"/>
        <w:right w:val="none" w:sz="0" w:space="0" w:color="auto"/>
      </w:divBdr>
    </w:div>
    <w:div w:id="357851090">
      <w:bodyDiv w:val="1"/>
      <w:marLeft w:val="0"/>
      <w:marRight w:val="0"/>
      <w:marTop w:val="0"/>
      <w:marBottom w:val="0"/>
      <w:divBdr>
        <w:top w:val="none" w:sz="0" w:space="0" w:color="auto"/>
        <w:left w:val="none" w:sz="0" w:space="0" w:color="auto"/>
        <w:bottom w:val="none" w:sz="0" w:space="0" w:color="auto"/>
        <w:right w:val="none" w:sz="0" w:space="0" w:color="auto"/>
      </w:divBdr>
    </w:div>
    <w:div w:id="357975849">
      <w:bodyDiv w:val="1"/>
      <w:marLeft w:val="0"/>
      <w:marRight w:val="0"/>
      <w:marTop w:val="0"/>
      <w:marBottom w:val="0"/>
      <w:divBdr>
        <w:top w:val="none" w:sz="0" w:space="0" w:color="auto"/>
        <w:left w:val="none" w:sz="0" w:space="0" w:color="auto"/>
        <w:bottom w:val="none" w:sz="0" w:space="0" w:color="auto"/>
        <w:right w:val="none" w:sz="0" w:space="0" w:color="auto"/>
      </w:divBdr>
    </w:div>
    <w:div w:id="364984005">
      <w:bodyDiv w:val="1"/>
      <w:marLeft w:val="0"/>
      <w:marRight w:val="0"/>
      <w:marTop w:val="0"/>
      <w:marBottom w:val="0"/>
      <w:divBdr>
        <w:top w:val="none" w:sz="0" w:space="0" w:color="auto"/>
        <w:left w:val="none" w:sz="0" w:space="0" w:color="auto"/>
        <w:bottom w:val="none" w:sz="0" w:space="0" w:color="auto"/>
        <w:right w:val="none" w:sz="0" w:space="0" w:color="auto"/>
      </w:divBdr>
    </w:div>
    <w:div w:id="366369840">
      <w:bodyDiv w:val="1"/>
      <w:marLeft w:val="0"/>
      <w:marRight w:val="0"/>
      <w:marTop w:val="0"/>
      <w:marBottom w:val="0"/>
      <w:divBdr>
        <w:top w:val="none" w:sz="0" w:space="0" w:color="auto"/>
        <w:left w:val="none" w:sz="0" w:space="0" w:color="auto"/>
        <w:bottom w:val="none" w:sz="0" w:space="0" w:color="auto"/>
        <w:right w:val="none" w:sz="0" w:space="0" w:color="auto"/>
      </w:divBdr>
    </w:div>
    <w:div w:id="371468402">
      <w:bodyDiv w:val="1"/>
      <w:marLeft w:val="0"/>
      <w:marRight w:val="0"/>
      <w:marTop w:val="0"/>
      <w:marBottom w:val="0"/>
      <w:divBdr>
        <w:top w:val="none" w:sz="0" w:space="0" w:color="auto"/>
        <w:left w:val="none" w:sz="0" w:space="0" w:color="auto"/>
        <w:bottom w:val="none" w:sz="0" w:space="0" w:color="auto"/>
        <w:right w:val="none" w:sz="0" w:space="0" w:color="auto"/>
      </w:divBdr>
    </w:div>
    <w:div w:id="372465634">
      <w:bodyDiv w:val="1"/>
      <w:marLeft w:val="0"/>
      <w:marRight w:val="0"/>
      <w:marTop w:val="0"/>
      <w:marBottom w:val="0"/>
      <w:divBdr>
        <w:top w:val="none" w:sz="0" w:space="0" w:color="auto"/>
        <w:left w:val="none" w:sz="0" w:space="0" w:color="auto"/>
        <w:bottom w:val="none" w:sz="0" w:space="0" w:color="auto"/>
        <w:right w:val="none" w:sz="0" w:space="0" w:color="auto"/>
      </w:divBdr>
    </w:div>
    <w:div w:id="377821031">
      <w:bodyDiv w:val="1"/>
      <w:marLeft w:val="0"/>
      <w:marRight w:val="0"/>
      <w:marTop w:val="0"/>
      <w:marBottom w:val="0"/>
      <w:divBdr>
        <w:top w:val="none" w:sz="0" w:space="0" w:color="auto"/>
        <w:left w:val="none" w:sz="0" w:space="0" w:color="auto"/>
        <w:bottom w:val="none" w:sz="0" w:space="0" w:color="auto"/>
        <w:right w:val="none" w:sz="0" w:space="0" w:color="auto"/>
      </w:divBdr>
    </w:div>
    <w:div w:id="379523486">
      <w:bodyDiv w:val="1"/>
      <w:marLeft w:val="0"/>
      <w:marRight w:val="0"/>
      <w:marTop w:val="0"/>
      <w:marBottom w:val="0"/>
      <w:divBdr>
        <w:top w:val="none" w:sz="0" w:space="0" w:color="auto"/>
        <w:left w:val="none" w:sz="0" w:space="0" w:color="auto"/>
        <w:bottom w:val="none" w:sz="0" w:space="0" w:color="auto"/>
        <w:right w:val="none" w:sz="0" w:space="0" w:color="auto"/>
      </w:divBdr>
    </w:div>
    <w:div w:id="382215778">
      <w:bodyDiv w:val="1"/>
      <w:marLeft w:val="0"/>
      <w:marRight w:val="0"/>
      <w:marTop w:val="0"/>
      <w:marBottom w:val="0"/>
      <w:divBdr>
        <w:top w:val="none" w:sz="0" w:space="0" w:color="auto"/>
        <w:left w:val="none" w:sz="0" w:space="0" w:color="auto"/>
        <w:bottom w:val="none" w:sz="0" w:space="0" w:color="auto"/>
        <w:right w:val="none" w:sz="0" w:space="0" w:color="auto"/>
      </w:divBdr>
    </w:div>
    <w:div w:id="386338832">
      <w:bodyDiv w:val="1"/>
      <w:marLeft w:val="0"/>
      <w:marRight w:val="0"/>
      <w:marTop w:val="0"/>
      <w:marBottom w:val="0"/>
      <w:divBdr>
        <w:top w:val="none" w:sz="0" w:space="0" w:color="auto"/>
        <w:left w:val="none" w:sz="0" w:space="0" w:color="auto"/>
        <w:bottom w:val="none" w:sz="0" w:space="0" w:color="auto"/>
        <w:right w:val="none" w:sz="0" w:space="0" w:color="auto"/>
      </w:divBdr>
    </w:div>
    <w:div w:id="397368594">
      <w:bodyDiv w:val="1"/>
      <w:marLeft w:val="0"/>
      <w:marRight w:val="0"/>
      <w:marTop w:val="0"/>
      <w:marBottom w:val="0"/>
      <w:divBdr>
        <w:top w:val="none" w:sz="0" w:space="0" w:color="auto"/>
        <w:left w:val="none" w:sz="0" w:space="0" w:color="auto"/>
        <w:bottom w:val="none" w:sz="0" w:space="0" w:color="auto"/>
        <w:right w:val="none" w:sz="0" w:space="0" w:color="auto"/>
      </w:divBdr>
    </w:div>
    <w:div w:id="399521692">
      <w:bodyDiv w:val="1"/>
      <w:marLeft w:val="0"/>
      <w:marRight w:val="0"/>
      <w:marTop w:val="0"/>
      <w:marBottom w:val="0"/>
      <w:divBdr>
        <w:top w:val="none" w:sz="0" w:space="0" w:color="auto"/>
        <w:left w:val="none" w:sz="0" w:space="0" w:color="auto"/>
        <w:bottom w:val="none" w:sz="0" w:space="0" w:color="auto"/>
        <w:right w:val="none" w:sz="0" w:space="0" w:color="auto"/>
      </w:divBdr>
    </w:div>
    <w:div w:id="400256070">
      <w:bodyDiv w:val="1"/>
      <w:marLeft w:val="0"/>
      <w:marRight w:val="0"/>
      <w:marTop w:val="0"/>
      <w:marBottom w:val="0"/>
      <w:divBdr>
        <w:top w:val="none" w:sz="0" w:space="0" w:color="auto"/>
        <w:left w:val="none" w:sz="0" w:space="0" w:color="auto"/>
        <w:bottom w:val="none" w:sz="0" w:space="0" w:color="auto"/>
        <w:right w:val="none" w:sz="0" w:space="0" w:color="auto"/>
      </w:divBdr>
    </w:div>
    <w:div w:id="401220031">
      <w:bodyDiv w:val="1"/>
      <w:marLeft w:val="0"/>
      <w:marRight w:val="0"/>
      <w:marTop w:val="0"/>
      <w:marBottom w:val="0"/>
      <w:divBdr>
        <w:top w:val="none" w:sz="0" w:space="0" w:color="auto"/>
        <w:left w:val="none" w:sz="0" w:space="0" w:color="auto"/>
        <w:bottom w:val="none" w:sz="0" w:space="0" w:color="auto"/>
        <w:right w:val="none" w:sz="0" w:space="0" w:color="auto"/>
      </w:divBdr>
    </w:div>
    <w:div w:id="403112351">
      <w:bodyDiv w:val="1"/>
      <w:marLeft w:val="0"/>
      <w:marRight w:val="0"/>
      <w:marTop w:val="0"/>
      <w:marBottom w:val="0"/>
      <w:divBdr>
        <w:top w:val="none" w:sz="0" w:space="0" w:color="auto"/>
        <w:left w:val="none" w:sz="0" w:space="0" w:color="auto"/>
        <w:bottom w:val="none" w:sz="0" w:space="0" w:color="auto"/>
        <w:right w:val="none" w:sz="0" w:space="0" w:color="auto"/>
      </w:divBdr>
    </w:div>
    <w:div w:id="422841242">
      <w:bodyDiv w:val="1"/>
      <w:marLeft w:val="0"/>
      <w:marRight w:val="0"/>
      <w:marTop w:val="0"/>
      <w:marBottom w:val="0"/>
      <w:divBdr>
        <w:top w:val="none" w:sz="0" w:space="0" w:color="auto"/>
        <w:left w:val="none" w:sz="0" w:space="0" w:color="auto"/>
        <w:bottom w:val="none" w:sz="0" w:space="0" w:color="auto"/>
        <w:right w:val="none" w:sz="0" w:space="0" w:color="auto"/>
      </w:divBdr>
    </w:div>
    <w:div w:id="423113359">
      <w:bodyDiv w:val="1"/>
      <w:marLeft w:val="0"/>
      <w:marRight w:val="0"/>
      <w:marTop w:val="0"/>
      <w:marBottom w:val="0"/>
      <w:divBdr>
        <w:top w:val="none" w:sz="0" w:space="0" w:color="auto"/>
        <w:left w:val="none" w:sz="0" w:space="0" w:color="auto"/>
        <w:bottom w:val="none" w:sz="0" w:space="0" w:color="auto"/>
        <w:right w:val="none" w:sz="0" w:space="0" w:color="auto"/>
      </w:divBdr>
    </w:div>
    <w:div w:id="424810115">
      <w:bodyDiv w:val="1"/>
      <w:marLeft w:val="0"/>
      <w:marRight w:val="0"/>
      <w:marTop w:val="0"/>
      <w:marBottom w:val="0"/>
      <w:divBdr>
        <w:top w:val="none" w:sz="0" w:space="0" w:color="auto"/>
        <w:left w:val="none" w:sz="0" w:space="0" w:color="auto"/>
        <w:bottom w:val="none" w:sz="0" w:space="0" w:color="auto"/>
        <w:right w:val="none" w:sz="0" w:space="0" w:color="auto"/>
      </w:divBdr>
    </w:div>
    <w:div w:id="426124481">
      <w:bodyDiv w:val="1"/>
      <w:marLeft w:val="0"/>
      <w:marRight w:val="0"/>
      <w:marTop w:val="0"/>
      <w:marBottom w:val="0"/>
      <w:divBdr>
        <w:top w:val="none" w:sz="0" w:space="0" w:color="auto"/>
        <w:left w:val="none" w:sz="0" w:space="0" w:color="auto"/>
        <w:bottom w:val="none" w:sz="0" w:space="0" w:color="auto"/>
        <w:right w:val="none" w:sz="0" w:space="0" w:color="auto"/>
      </w:divBdr>
    </w:div>
    <w:div w:id="430784916">
      <w:bodyDiv w:val="1"/>
      <w:marLeft w:val="0"/>
      <w:marRight w:val="0"/>
      <w:marTop w:val="0"/>
      <w:marBottom w:val="0"/>
      <w:divBdr>
        <w:top w:val="none" w:sz="0" w:space="0" w:color="auto"/>
        <w:left w:val="none" w:sz="0" w:space="0" w:color="auto"/>
        <w:bottom w:val="none" w:sz="0" w:space="0" w:color="auto"/>
        <w:right w:val="none" w:sz="0" w:space="0" w:color="auto"/>
      </w:divBdr>
    </w:div>
    <w:div w:id="433869217">
      <w:bodyDiv w:val="1"/>
      <w:marLeft w:val="0"/>
      <w:marRight w:val="0"/>
      <w:marTop w:val="0"/>
      <w:marBottom w:val="0"/>
      <w:divBdr>
        <w:top w:val="none" w:sz="0" w:space="0" w:color="auto"/>
        <w:left w:val="none" w:sz="0" w:space="0" w:color="auto"/>
        <w:bottom w:val="none" w:sz="0" w:space="0" w:color="auto"/>
        <w:right w:val="none" w:sz="0" w:space="0" w:color="auto"/>
      </w:divBdr>
    </w:div>
    <w:div w:id="437801277">
      <w:bodyDiv w:val="1"/>
      <w:marLeft w:val="0"/>
      <w:marRight w:val="0"/>
      <w:marTop w:val="0"/>
      <w:marBottom w:val="0"/>
      <w:divBdr>
        <w:top w:val="none" w:sz="0" w:space="0" w:color="auto"/>
        <w:left w:val="none" w:sz="0" w:space="0" w:color="auto"/>
        <w:bottom w:val="none" w:sz="0" w:space="0" w:color="auto"/>
        <w:right w:val="none" w:sz="0" w:space="0" w:color="auto"/>
      </w:divBdr>
    </w:div>
    <w:div w:id="438184979">
      <w:bodyDiv w:val="1"/>
      <w:marLeft w:val="0"/>
      <w:marRight w:val="0"/>
      <w:marTop w:val="0"/>
      <w:marBottom w:val="0"/>
      <w:divBdr>
        <w:top w:val="none" w:sz="0" w:space="0" w:color="auto"/>
        <w:left w:val="none" w:sz="0" w:space="0" w:color="auto"/>
        <w:bottom w:val="none" w:sz="0" w:space="0" w:color="auto"/>
        <w:right w:val="none" w:sz="0" w:space="0" w:color="auto"/>
      </w:divBdr>
    </w:div>
    <w:div w:id="439449050">
      <w:bodyDiv w:val="1"/>
      <w:marLeft w:val="0"/>
      <w:marRight w:val="0"/>
      <w:marTop w:val="0"/>
      <w:marBottom w:val="0"/>
      <w:divBdr>
        <w:top w:val="none" w:sz="0" w:space="0" w:color="auto"/>
        <w:left w:val="none" w:sz="0" w:space="0" w:color="auto"/>
        <w:bottom w:val="none" w:sz="0" w:space="0" w:color="auto"/>
        <w:right w:val="none" w:sz="0" w:space="0" w:color="auto"/>
      </w:divBdr>
    </w:div>
    <w:div w:id="450441655">
      <w:bodyDiv w:val="1"/>
      <w:marLeft w:val="0"/>
      <w:marRight w:val="0"/>
      <w:marTop w:val="0"/>
      <w:marBottom w:val="0"/>
      <w:divBdr>
        <w:top w:val="none" w:sz="0" w:space="0" w:color="auto"/>
        <w:left w:val="none" w:sz="0" w:space="0" w:color="auto"/>
        <w:bottom w:val="none" w:sz="0" w:space="0" w:color="auto"/>
        <w:right w:val="none" w:sz="0" w:space="0" w:color="auto"/>
      </w:divBdr>
    </w:div>
    <w:div w:id="452747328">
      <w:bodyDiv w:val="1"/>
      <w:marLeft w:val="0"/>
      <w:marRight w:val="0"/>
      <w:marTop w:val="0"/>
      <w:marBottom w:val="0"/>
      <w:divBdr>
        <w:top w:val="none" w:sz="0" w:space="0" w:color="auto"/>
        <w:left w:val="none" w:sz="0" w:space="0" w:color="auto"/>
        <w:bottom w:val="none" w:sz="0" w:space="0" w:color="auto"/>
        <w:right w:val="none" w:sz="0" w:space="0" w:color="auto"/>
      </w:divBdr>
    </w:div>
    <w:div w:id="457575463">
      <w:bodyDiv w:val="1"/>
      <w:marLeft w:val="0"/>
      <w:marRight w:val="0"/>
      <w:marTop w:val="0"/>
      <w:marBottom w:val="0"/>
      <w:divBdr>
        <w:top w:val="none" w:sz="0" w:space="0" w:color="auto"/>
        <w:left w:val="none" w:sz="0" w:space="0" w:color="auto"/>
        <w:bottom w:val="none" w:sz="0" w:space="0" w:color="auto"/>
        <w:right w:val="none" w:sz="0" w:space="0" w:color="auto"/>
      </w:divBdr>
    </w:div>
    <w:div w:id="462701532">
      <w:bodyDiv w:val="1"/>
      <w:marLeft w:val="0"/>
      <w:marRight w:val="0"/>
      <w:marTop w:val="0"/>
      <w:marBottom w:val="0"/>
      <w:divBdr>
        <w:top w:val="none" w:sz="0" w:space="0" w:color="auto"/>
        <w:left w:val="none" w:sz="0" w:space="0" w:color="auto"/>
        <w:bottom w:val="none" w:sz="0" w:space="0" w:color="auto"/>
        <w:right w:val="none" w:sz="0" w:space="0" w:color="auto"/>
      </w:divBdr>
    </w:div>
    <w:div w:id="470439383">
      <w:bodyDiv w:val="1"/>
      <w:marLeft w:val="0"/>
      <w:marRight w:val="0"/>
      <w:marTop w:val="0"/>
      <w:marBottom w:val="0"/>
      <w:divBdr>
        <w:top w:val="none" w:sz="0" w:space="0" w:color="auto"/>
        <w:left w:val="none" w:sz="0" w:space="0" w:color="auto"/>
        <w:bottom w:val="none" w:sz="0" w:space="0" w:color="auto"/>
        <w:right w:val="none" w:sz="0" w:space="0" w:color="auto"/>
      </w:divBdr>
    </w:div>
    <w:div w:id="470828519">
      <w:bodyDiv w:val="1"/>
      <w:marLeft w:val="0"/>
      <w:marRight w:val="0"/>
      <w:marTop w:val="0"/>
      <w:marBottom w:val="0"/>
      <w:divBdr>
        <w:top w:val="none" w:sz="0" w:space="0" w:color="auto"/>
        <w:left w:val="none" w:sz="0" w:space="0" w:color="auto"/>
        <w:bottom w:val="none" w:sz="0" w:space="0" w:color="auto"/>
        <w:right w:val="none" w:sz="0" w:space="0" w:color="auto"/>
      </w:divBdr>
    </w:div>
    <w:div w:id="471563449">
      <w:bodyDiv w:val="1"/>
      <w:marLeft w:val="0"/>
      <w:marRight w:val="0"/>
      <w:marTop w:val="0"/>
      <w:marBottom w:val="0"/>
      <w:divBdr>
        <w:top w:val="none" w:sz="0" w:space="0" w:color="auto"/>
        <w:left w:val="none" w:sz="0" w:space="0" w:color="auto"/>
        <w:bottom w:val="none" w:sz="0" w:space="0" w:color="auto"/>
        <w:right w:val="none" w:sz="0" w:space="0" w:color="auto"/>
      </w:divBdr>
    </w:div>
    <w:div w:id="474495190">
      <w:bodyDiv w:val="1"/>
      <w:marLeft w:val="0"/>
      <w:marRight w:val="0"/>
      <w:marTop w:val="0"/>
      <w:marBottom w:val="0"/>
      <w:divBdr>
        <w:top w:val="none" w:sz="0" w:space="0" w:color="auto"/>
        <w:left w:val="none" w:sz="0" w:space="0" w:color="auto"/>
        <w:bottom w:val="none" w:sz="0" w:space="0" w:color="auto"/>
        <w:right w:val="none" w:sz="0" w:space="0" w:color="auto"/>
      </w:divBdr>
    </w:div>
    <w:div w:id="478348423">
      <w:bodyDiv w:val="1"/>
      <w:marLeft w:val="0"/>
      <w:marRight w:val="0"/>
      <w:marTop w:val="0"/>
      <w:marBottom w:val="0"/>
      <w:divBdr>
        <w:top w:val="none" w:sz="0" w:space="0" w:color="auto"/>
        <w:left w:val="none" w:sz="0" w:space="0" w:color="auto"/>
        <w:bottom w:val="none" w:sz="0" w:space="0" w:color="auto"/>
        <w:right w:val="none" w:sz="0" w:space="0" w:color="auto"/>
      </w:divBdr>
    </w:div>
    <w:div w:id="479738519">
      <w:bodyDiv w:val="1"/>
      <w:marLeft w:val="0"/>
      <w:marRight w:val="0"/>
      <w:marTop w:val="0"/>
      <w:marBottom w:val="0"/>
      <w:divBdr>
        <w:top w:val="none" w:sz="0" w:space="0" w:color="auto"/>
        <w:left w:val="none" w:sz="0" w:space="0" w:color="auto"/>
        <w:bottom w:val="none" w:sz="0" w:space="0" w:color="auto"/>
        <w:right w:val="none" w:sz="0" w:space="0" w:color="auto"/>
      </w:divBdr>
    </w:div>
    <w:div w:id="489756199">
      <w:bodyDiv w:val="1"/>
      <w:marLeft w:val="0"/>
      <w:marRight w:val="0"/>
      <w:marTop w:val="0"/>
      <w:marBottom w:val="0"/>
      <w:divBdr>
        <w:top w:val="none" w:sz="0" w:space="0" w:color="auto"/>
        <w:left w:val="none" w:sz="0" w:space="0" w:color="auto"/>
        <w:bottom w:val="none" w:sz="0" w:space="0" w:color="auto"/>
        <w:right w:val="none" w:sz="0" w:space="0" w:color="auto"/>
      </w:divBdr>
    </w:div>
    <w:div w:id="490759445">
      <w:bodyDiv w:val="1"/>
      <w:marLeft w:val="0"/>
      <w:marRight w:val="0"/>
      <w:marTop w:val="0"/>
      <w:marBottom w:val="0"/>
      <w:divBdr>
        <w:top w:val="none" w:sz="0" w:space="0" w:color="auto"/>
        <w:left w:val="none" w:sz="0" w:space="0" w:color="auto"/>
        <w:bottom w:val="none" w:sz="0" w:space="0" w:color="auto"/>
        <w:right w:val="none" w:sz="0" w:space="0" w:color="auto"/>
      </w:divBdr>
    </w:div>
    <w:div w:id="497044589">
      <w:bodyDiv w:val="1"/>
      <w:marLeft w:val="0"/>
      <w:marRight w:val="0"/>
      <w:marTop w:val="0"/>
      <w:marBottom w:val="0"/>
      <w:divBdr>
        <w:top w:val="none" w:sz="0" w:space="0" w:color="auto"/>
        <w:left w:val="none" w:sz="0" w:space="0" w:color="auto"/>
        <w:bottom w:val="none" w:sz="0" w:space="0" w:color="auto"/>
        <w:right w:val="none" w:sz="0" w:space="0" w:color="auto"/>
      </w:divBdr>
    </w:div>
    <w:div w:id="497231799">
      <w:bodyDiv w:val="1"/>
      <w:marLeft w:val="0"/>
      <w:marRight w:val="0"/>
      <w:marTop w:val="0"/>
      <w:marBottom w:val="0"/>
      <w:divBdr>
        <w:top w:val="none" w:sz="0" w:space="0" w:color="auto"/>
        <w:left w:val="none" w:sz="0" w:space="0" w:color="auto"/>
        <w:bottom w:val="none" w:sz="0" w:space="0" w:color="auto"/>
        <w:right w:val="none" w:sz="0" w:space="0" w:color="auto"/>
      </w:divBdr>
    </w:div>
    <w:div w:id="498548271">
      <w:bodyDiv w:val="1"/>
      <w:marLeft w:val="0"/>
      <w:marRight w:val="0"/>
      <w:marTop w:val="0"/>
      <w:marBottom w:val="0"/>
      <w:divBdr>
        <w:top w:val="none" w:sz="0" w:space="0" w:color="auto"/>
        <w:left w:val="none" w:sz="0" w:space="0" w:color="auto"/>
        <w:bottom w:val="none" w:sz="0" w:space="0" w:color="auto"/>
        <w:right w:val="none" w:sz="0" w:space="0" w:color="auto"/>
      </w:divBdr>
      <w:divsChild>
        <w:div w:id="244845496">
          <w:marLeft w:val="0"/>
          <w:marRight w:val="0"/>
          <w:marTop w:val="0"/>
          <w:marBottom w:val="0"/>
          <w:divBdr>
            <w:top w:val="none" w:sz="0" w:space="0" w:color="auto"/>
            <w:left w:val="none" w:sz="0" w:space="0" w:color="auto"/>
            <w:bottom w:val="none" w:sz="0" w:space="0" w:color="auto"/>
            <w:right w:val="none" w:sz="0" w:space="0" w:color="auto"/>
          </w:divBdr>
          <w:divsChild>
            <w:div w:id="1633175843">
              <w:marLeft w:val="0"/>
              <w:marRight w:val="0"/>
              <w:marTop w:val="0"/>
              <w:marBottom w:val="0"/>
              <w:divBdr>
                <w:top w:val="none" w:sz="0" w:space="0" w:color="auto"/>
                <w:left w:val="none" w:sz="0" w:space="0" w:color="auto"/>
                <w:bottom w:val="none" w:sz="0" w:space="0" w:color="auto"/>
                <w:right w:val="none" w:sz="0" w:space="0" w:color="auto"/>
              </w:divBdr>
            </w:div>
            <w:div w:id="18680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3747">
      <w:bodyDiv w:val="1"/>
      <w:marLeft w:val="0"/>
      <w:marRight w:val="0"/>
      <w:marTop w:val="0"/>
      <w:marBottom w:val="0"/>
      <w:divBdr>
        <w:top w:val="none" w:sz="0" w:space="0" w:color="auto"/>
        <w:left w:val="none" w:sz="0" w:space="0" w:color="auto"/>
        <w:bottom w:val="none" w:sz="0" w:space="0" w:color="auto"/>
        <w:right w:val="none" w:sz="0" w:space="0" w:color="auto"/>
      </w:divBdr>
    </w:div>
    <w:div w:id="503084126">
      <w:bodyDiv w:val="1"/>
      <w:marLeft w:val="0"/>
      <w:marRight w:val="0"/>
      <w:marTop w:val="0"/>
      <w:marBottom w:val="0"/>
      <w:divBdr>
        <w:top w:val="none" w:sz="0" w:space="0" w:color="auto"/>
        <w:left w:val="none" w:sz="0" w:space="0" w:color="auto"/>
        <w:bottom w:val="none" w:sz="0" w:space="0" w:color="auto"/>
        <w:right w:val="none" w:sz="0" w:space="0" w:color="auto"/>
      </w:divBdr>
    </w:div>
    <w:div w:id="503132920">
      <w:bodyDiv w:val="1"/>
      <w:marLeft w:val="0"/>
      <w:marRight w:val="0"/>
      <w:marTop w:val="0"/>
      <w:marBottom w:val="0"/>
      <w:divBdr>
        <w:top w:val="none" w:sz="0" w:space="0" w:color="auto"/>
        <w:left w:val="none" w:sz="0" w:space="0" w:color="auto"/>
        <w:bottom w:val="none" w:sz="0" w:space="0" w:color="auto"/>
        <w:right w:val="none" w:sz="0" w:space="0" w:color="auto"/>
      </w:divBdr>
    </w:div>
    <w:div w:id="504251513">
      <w:bodyDiv w:val="1"/>
      <w:marLeft w:val="0"/>
      <w:marRight w:val="0"/>
      <w:marTop w:val="0"/>
      <w:marBottom w:val="0"/>
      <w:divBdr>
        <w:top w:val="none" w:sz="0" w:space="0" w:color="auto"/>
        <w:left w:val="none" w:sz="0" w:space="0" w:color="auto"/>
        <w:bottom w:val="none" w:sz="0" w:space="0" w:color="auto"/>
        <w:right w:val="none" w:sz="0" w:space="0" w:color="auto"/>
      </w:divBdr>
    </w:div>
    <w:div w:id="505167584">
      <w:bodyDiv w:val="1"/>
      <w:marLeft w:val="0"/>
      <w:marRight w:val="0"/>
      <w:marTop w:val="0"/>
      <w:marBottom w:val="0"/>
      <w:divBdr>
        <w:top w:val="none" w:sz="0" w:space="0" w:color="auto"/>
        <w:left w:val="none" w:sz="0" w:space="0" w:color="auto"/>
        <w:bottom w:val="none" w:sz="0" w:space="0" w:color="auto"/>
        <w:right w:val="none" w:sz="0" w:space="0" w:color="auto"/>
      </w:divBdr>
    </w:div>
    <w:div w:id="506603908">
      <w:bodyDiv w:val="1"/>
      <w:marLeft w:val="0"/>
      <w:marRight w:val="0"/>
      <w:marTop w:val="0"/>
      <w:marBottom w:val="0"/>
      <w:divBdr>
        <w:top w:val="none" w:sz="0" w:space="0" w:color="auto"/>
        <w:left w:val="none" w:sz="0" w:space="0" w:color="auto"/>
        <w:bottom w:val="none" w:sz="0" w:space="0" w:color="auto"/>
        <w:right w:val="none" w:sz="0" w:space="0" w:color="auto"/>
      </w:divBdr>
    </w:div>
    <w:div w:id="510603337">
      <w:bodyDiv w:val="1"/>
      <w:marLeft w:val="0"/>
      <w:marRight w:val="0"/>
      <w:marTop w:val="0"/>
      <w:marBottom w:val="0"/>
      <w:divBdr>
        <w:top w:val="none" w:sz="0" w:space="0" w:color="auto"/>
        <w:left w:val="none" w:sz="0" w:space="0" w:color="auto"/>
        <w:bottom w:val="none" w:sz="0" w:space="0" w:color="auto"/>
        <w:right w:val="none" w:sz="0" w:space="0" w:color="auto"/>
      </w:divBdr>
    </w:div>
    <w:div w:id="510796766">
      <w:bodyDiv w:val="1"/>
      <w:marLeft w:val="0"/>
      <w:marRight w:val="0"/>
      <w:marTop w:val="0"/>
      <w:marBottom w:val="0"/>
      <w:divBdr>
        <w:top w:val="none" w:sz="0" w:space="0" w:color="auto"/>
        <w:left w:val="none" w:sz="0" w:space="0" w:color="auto"/>
        <w:bottom w:val="none" w:sz="0" w:space="0" w:color="auto"/>
        <w:right w:val="none" w:sz="0" w:space="0" w:color="auto"/>
      </w:divBdr>
      <w:divsChild>
        <w:div w:id="1792359322">
          <w:marLeft w:val="0"/>
          <w:marRight w:val="0"/>
          <w:marTop w:val="0"/>
          <w:marBottom w:val="0"/>
          <w:divBdr>
            <w:top w:val="none" w:sz="0" w:space="0" w:color="auto"/>
            <w:left w:val="none" w:sz="0" w:space="0" w:color="auto"/>
            <w:bottom w:val="none" w:sz="0" w:space="0" w:color="auto"/>
            <w:right w:val="none" w:sz="0" w:space="0" w:color="auto"/>
          </w:divBdr>
          <w:divsChild>
            <w:div w:id="1379472413">
              <w:marLeft w:val="0"/>
              <w:marRight w:val="0"/>
              <w:marTop w:val="0"/>
              <w:marBottom w:val="0"/>
              <w:divBdr>
                <w:top w:val="none" w:sz="0" w:space="0" w:color="auto"/>
                <w:left w:val="none" w:sz="0" w:space="0" w:color="auto"/>
                <w:bottom w:val="none" w:sz="0" w:space="0" w:color="auto"/>
                <w:right w:val="none" w:sz="0" w:space="0" w:color="auto"/>
              </w:divBdr>
            </w:div>
            <w:div w:id="10050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949">
      <w:bodyDiv w:val="1"/>
      <w:marLeft w:val="0"/>
      <w:marRight w:val="0"/>
      <w:marTop w:val="0"/>
      <w:marBottom w:val="0"/>
      <w:divBdr>
        <w:top w:val="none" w:sz="0" w:space="0" w:color="auto"/>
        <w:left w:val="none" w:sz="0" w:space="0" w:color="auto"/>
        <w:bottom w:val="none" w:sz="0" w:space="0" w:color="auto"/>
        <w:right w:val="none" w:sz="0" w:space="0" w:color="auto"/>
      </w:divBdr>
    </w:div>
    <w:div w:id="526332784">
      <w:bodyDiv w:val="1"/>
      <w:marLeft w:val="0"/>
      <w:marRight w:val="0"/>
      <w:marTop w:val="0"/>
      <w:marBottom w:val="0"/>
      <w:divBdr>
        <w:top w:val="none" w:sz="0" w:space="0" w:color="auto"/>
        <w:left w:val="none" w:sz="0" w:space="0" w:color="auto"/>
        <w:bottom w:val="none" w:sz="0" w:space="0" w:color="auto"/>
        <w:right w:val="none" w:sz="0" w:space="0" w:color="auto"/>
      </w:divBdr>
    </w:div>
    <w:div w:id="527565622">
      <w:bodyDiv w:val="1"/>
      <w:marLeft w:val="0"/>
      <w:marRight w:val="0"/>
      <w:marTop w:val="0"/>
      <w:marBottom w:val="0"/>
      <w:divBdr>
        <w:top w:val="none" w:sz="0" w:space="0" w:color="auto"/>
        <w:left w:val="none" w:sz="0" w:space="0" w:color="auto"/>
        <w:bottom w:val="none" w:sz="0" w:space="0" w:color="auto"/>
        <w:right w:val="none" w:sz="0" w:space="0" w:color="auto"/>
      </w:divBdr>
    </w:div>
    <w:div w:id="529538453">
      <w:bodyDiv w:val="1"/>
      <w:marLeft w:val="0"/>
      <w:marRight w:val="0"/>
      <w:marTop w:val="0"/>
      <w:marBottom w:val="0"/>
      <w:divBdr>
        <w:top w:val="none" w:sz="0" w:space="0" w:color="auto"/>
        <w:left w:val="none" w:sz="0" w:space="0" w:color="auto"/>
        <w:bottom w:val="none" w:sz="0" w:space="0" w:color="auto"/>
        <w:right w:val="none" w:sz="0" w:space="0" w:color="auto"/>
      </w:divBdr>
    </w:div>
    <w:div w:id="533465949">
      <w:bodyDiv w:val="1"/>
      <w:marLeft w:val="0"/>
      <w:marRight w:val="0"/>
      <w:marTop w:val="0"/>
      <w:marBottom w:val="0"/>
      <w:divBdr>
        <w:top w:val="none" w:sz="0" w:space="0" w:color="auto"/>
        <w:left w:val="none" w:sz="0" w:space="0" w:color="auto"/>
        <w:bottom w:val="none" w:sz="0" w:space="0" w:color="auto"/>
        <w:right w:val="none" w:sz="0" w:space="0" w:color="auto"/>
      </w:divBdr>
    </w:div>
    <w:div w:id="534272556">
      <w:bodyDiv w:val="1"/>
      <w:marLeft w:val="0"/>
      <w:marRight w:val="0"/>
      <w:marTop w:val="0"/>
      <w:marBottom w:val="0"/>
      <w:divBdr>
        <w:top w:val="none" w:sz="0" w:space="0" w:color="auto"/>
        <w:left w:val="none" w:sz="0" w:space="0" w:color="auto"/>
        <w:bottom w:val="none" w:sz="0" w:space="0" w:color="auto"/>
        <w:right w:val="none" w:sz="0" w:space="0" w:color="auto"/>
      </w:divBdr>
    </w:div>
    <w:div w:id="540362065">
      <w:bodyDiv w:val="1"/>
      <w:marLeft w:val="0"/>
      <w:marRight w:val="0"/>
      <w:marTop w:val="0"/>
      <w:marBottom w:val="0"/>
      <w:divBdr>
        <w:top w:val="none" w:sz="0" w:space="0" w:color="auto"/>
        <w:left w:val="none" w:sz="0" w:space="0" w:color="auto"/>
        <w:bottom w:val="none" w:sz="0" w:space="0" w:color="auto"/>
        <w:right w:val="none" w:sz="0" w:space="0" w:color="auto"/>
      </w:divBdr>
    </w:div>
    <w:div w:id="555166089">
      <w:bodyDiv w:val="1"/>
      <w:marLeft w:val="0"/>
      <w:marRight w:val="0"/>
      <w:marTop w:val="0"/>
      <w:marBottom w:val="0"/>
      <w:divBdr>
        <w:top w:val="none" w:sz="0" w:space="0" w:color="auto"/>
        <w:left w:val="none" w:sz="0" w:space="0" w:color="auto"/>
        <w:bottom w:val="none" w:sz="0" w:space="0" w:color="auto"/>
        <w:right w:val="none" w:sz="0" w:space="0" w:color="auto"/>
      </w:divBdr>
    </w:div>
    <w:div w:id="560755005">
      <w:bodyDiv w:val="1"/>
      <w:marLeft w:val="0"/>
      <w:marRight w:val="0"/>
      <w:marTop w:val="0"/>
      <w:marBottom w:val="0"/>
      <w:divBdr>
        <w:top w:val="none" w:sz="0" w:space="0" w:color="auto"/>
        <w:left w:val="none" w:sz="0" w:space="0" w:color="auto"/>
        <w:bottom w:val="none" w:sz="0" w:space="0" w:color="auto"/>
        <w:right w:val="none" w:sz="0" w:space="0" w:color="auto"/>
      </w:divBdr>
    </w:div>
    <w:div w:id="562525775">
      <w:bodyDiv w:val="1"/>
      <w:marLeft w:val="0"/>
      <w:marRight w:val="0"/>
      <w:marTop w:val="0"/>
      <w:marBottom w:val="0"/>
      <w:divBdr>
        <w:top w:val="none" w:sz="0" w:space="0" w:color="auto"/>
        <w:left w:val="none" w:sz="0" w:space="0" w:color="auto"/>
        <w:bottom w:val="none" w:sz="0" w:space="0" w:color="auto"/>
        <w:right w:val="none" w:sz="0" w:space="0" w:color="auto"/>
      </w:divBdr>
    </w:div>
    <w:div w:id="563376196">
      <w:bodyDiv w:val="1"/>
      <w:marLeft w:val="0"/>
      <w:marRight w:val="0"/>
      <w:marTop w:val="0"/>
      <w:marBottom w:val="0"/>
      <w:divBdr>
        <w:top w:val="none" w:sz="0" w:space="0" w:color="auto"/>
        <w:left w:val="none" w:sz="0" w:space="0" w:color="auto"/>
        <w:bottom w:val="none" w:sz="0" w:space="0" w:color="auto"/>
        <w:right w:val="none" w:sz="0" w:space="0" w:color="auto"/>
      </w:divBdr>
    </w:div>
    <w:div w:id="564030252">
      <w:bodyDiv w:val="1"/>
      <w:marLeft w:val="0"/>
      <w:marRight w:val="0"/>
      <w:marTop w:val="0"/>
      <w:marBottom w:val="0"/>
      <w:divBdr>
        <w:top w:val="none" w:sz="0" w:space="0" w:color="auto"/>
        <w:left w:val="none" w:sz="0" w:space="0" w:color="auto"/>
        <w:bottom w:val="none" w:sz="0" w:space="0" w:color="auto"/>
        <w:right w:val="none" w:sz="0" w:space="0" w:color="auto"/>
      </w:divBdr>
    </w:div>
    <w:div w:id="567156457">
      <w:bodyDiv w:val="1"/>
      <w:marLeft w:val="0"/>
      <w:marRight w:val="0"/>
      <w:marTop w:val="0"/>
      <w:marBottom w:val="0"/>
      <w:divBdr>
        <w:top w:val="none" w:sz="0" w:space="0" w:color="auto"/>
        <w:left w:val="none" w:sz="0" w:space="0" w:color="auto"/>
        <w:bottom w:val="none" w:sz="0" w:space="0" w:color="auto"/>
        <w:right w:val="none" w:sz="0" w:space="0" w:color="auto"/>
      </w:divBdr>
    </w:div>
    <w:div w:id="572397687">
      <w:bodyDiv w:val="1"/>
      <w:marLeft w:val="0"/>
      <w:marRight w:val="0"/>
      <w:marTop w:val="0"/>
      <w:marBottom w:val="0"/>
      <w:divBdr>
        <w:top w:val="none" w:sz="0" w:space="0" w:color="auto"/>
        <w:left w:val="none" w:sz="0" w:space="0" w:color="auto"/>
        <w:bottom w:val="none" w:sz="0" w:space="0" w:color="auto"/>
        <w:right w:val="none" w:sz="0" w:space="0" w:color="auto"/>
      </w:divBdr>
    </w:div>
    <w:div w:id="573859501">
      <w:bodyDiv w:val="1"/>
      <w:marLeft w:val="0"/>
      <w:marRight w:val="0"/>
      <w:marTop w:val="0"/>
      <w:marBottom w:val="0"/>
      <w:divBdr>
        <w:top w:val="none" w:sz="0" w:space="0" w:color="auto"/>
        <w:left w:val="none" w:sz="0" w:space="0" w:color="auto"/>
        <w:bottom w:val="none" w:sz="0" w:space="0" w:color="auto"/>
        <w:right w:val="none" w:sz="0" w:space="0" w:color="auto"/>
      </w:divBdr>
    </w:div>
    <w:div w:id="574782370">
      <w:bodyDiv w:val="1"/>
      <w:marLeft w:val="0"/>
      <w:marRight w:val="0"/>
      <w:marTop w:val="0"/>
      <w:marBottom w:val="0"/>
      <w:divBdr>
        <w:top w:val="none" w:sz="0" w:space="0" w:color="auto"/>
        <w:left w:val="none" w:sz="0" w:space="0" w:color="auto"/>
        <w:bottom w:val="none" w:sz="0" w:space="0" w:color="auto"/>
        <w:right w:val="none" w:sz="0" w:space="0" w:color="auto"/>
      </w:divBdr>
    </w:div>
    <w:div w:id="575633286">
      <w:bodyDiv w:val="1"/>
      <w:marLeft w:val="0"/>
      <w:marRight w:val="0"/>
      <w:marTop w:val="0"/>
      <w:marBottom w:val="0"/>
      <w:divBdr>
        <w:top w:val="none" w:sz="0" w:space="0" w:color="auto"/>
        <w:left w:val="none" w:sz="0" w:space="0" w:color="auto"/>
        <w:bottom w:val="none" w:sz="0" w:space="0" w:color="auto"/>
        <w:right w:val="none" w:sz="0" w:space="0" w:color="auto"/>
      </w:divBdr>
    </w:div>
    <w:div w:id="576792272">
      <w:bodyDiv w:val="1"/>
      <w:marLeft w:val="0"/>
      <w:marRight w:val="0"/>
      <w:marTop w:val="0"/>
      <w:marBottom w:val="0"/>
      <w:divBdr>
        <w:top w:val="none" w:sz="0" w:space="0" w:color="auto"/>
        <w:left w:val="none" w:sz="0" w:space="0" w:color="auto"/>
        <w:bottom w:val="none" w:sz="0" w:space="0" w:color="auto"/>
        <w:right w:val="none" w:sz="0" w:space="0" w:color="auto"/>
      </w:divBdr>
    </w:div>
    <w:div w:id="580993069">
      <w:bodyDiv w:val="1"/>
      <w:marLeft w:val="0"/>
      <w:marRight w:val="0"/>
      <w:marTop w:val="0"/>
      <w:marBottom w:val="0"/>
      <w:divBdr>
        <w:top w:val="none" w:sz="0" w:space="0" w:color="auto"/>
        <w:left w:val="none" w:sz="0" w:space="0" w:color="auto"/>
        <w:bottom w:val="none" w:sz="0" w:space="0" w:color="auto"/>
        <w:right w:val="none" w:sz="0" w:space="0" w:color="auto"/>
      </w:divBdr>
    </w:div>
    <w:div w:id="581112336">
      <w:bodyDiv w:val="1"/>
      <w:marLeft w:val="0"/>
      <w:marRight w:val="0"/>
      <w:marTop w:val="0"/>
      <w:marBottom w:val="0"/>
      <w:divBdr>
        <w:top w:val="none" w:sz="0" w:space="0" w:color="auto"/>
        <w:left w:val="none" w:sz="0" w:space="0" w:color="auto"/>
        <w:bottom w:val="none" w:sz="0" w:space="0" w:color="auto"/>
        <w:right w:val="none" w:sz="0" w:space="0" w:color="auto"/>
      </w:divBdr>
    </w:div>
    <w:div w:id="582908042">
      <w:bodyDiv w:val="1"/>
      <w:marLeft w:val="0"/>
      <w:marRight w:val="0"/>
      <w:marTop w:val="0"/>
      <w:marBottom w:val="0"/>
      <w:divBdr>
        <w:top w:val="none" w:sz="0" w:space="0" w:color="auto"/>
        <w:left w:val="none" w:sz="0" w:space="0" w:color="auto"/>
        <w:bottom w:val="none" w:sz="0" w:space="0" w:color="auto"/>
        <w:right w:val="none" w:sz="0" w:space="0" w:color="auto"/>
      </w:divBdr>
    </w:div>
    <w:div w:id="589198136">
      <w:bodyDiv w:val="1"/>
      <w:marLeft w:val="0"/>
      <w:marRight w:val="0"/>
      <w:marTop w:val="0"/>
      <w:marBottom w:val="0"/>
      <w:divBdr>
        <w:top w:val="none" w:sz="0" w:space="0" w:color="auto"/>
        <w:left w:val="none" w:sz="0" w:space="0" w:color="auto"/>
        <w:bottom w:val="none" w:sz="0" w:space="0" w:color="auto"/>
        <w:right w:val="none" w:sz="0" w:space="0" w:color="auto"/>
      </w:divBdr>
    </w:div>
    <w:div w:id="591427268">
      <w:bodyDiv w:val="1"/>
      <w:marLeft w:val="0"/>
      <w:marRight w:val="0"/>
      <w:marTop w:val="0"/>
      <w:marBottom w:val="0"/>
      <w:divBdr>
        <w:top w:val="none" w:sz="0" w:space="0" w:color="auto"/>
        <w:left w:val="none" w:sz="0" w:space="0" w:color="auto"/>
        <w:bottom w:val="none" w:sz="0" w:space="0" w:color="auto"/>
        <w:right w:val="none" w:sz="0" w:space="0" w:color="auto"/>
      </w:divBdr>
    </w:div>
    <w:div w:id="593127918">
      <w:bodyDiv w:val="1"/>
      <w:marLeft w:val="0"/>
      <w:marRight w:val="0"/>
      <w:marTop w:val="0"/>
      <w:marBottom w:val="0"/>
      <w:divBdr>
        <w:top w:val="none" w:sz="0" w:space="0" w:color="auto"/>
        <w:left w:val="none" w:sz="0" w:space="0" w:color="auto"/>
        <w:bottom w:val="none" w:sz="0" w:space="0" w:color="auto"/>
        <w:right w:val="none" w:sz="0" w:space="0" w:color="auto"/>
      </w:divBdr>
    </w:div>
    <w:div w:id="599292978">
      <w:bodyDiv w:val="1"/>
      <w:marLeft w:val="0"/>
      <w:marRight w:val="0"/>
      <w:marTop w:val="0"/>
      <w:marBottom w:val="0"/>
      <w:divBdr>
        <w:top w:val="none" w:sz="0" w:space="0" w:color="auto"/>
        <w:left w:val="none" w:sz="0" w:space="0" w:color="auto"/>
        <w:bottom w:val="none" w:sz="0" w:space="0" w:color="auto"/>
        <w:right w:val="none" w:sz="0" w:space="0" w:color="auto"/>
      </w:divBdr>
    </w:div>
    <w:div w:id="600644946">
      <w:bodyDiv w:val="1"/>
      <w:marLeft w:val="0"/>
      <w:marRight w:val="0"/>
      <w:marTop w:val="0"/>
      <w:marBottom w:val="0"/>
      <w:divBdr>
        <w:top w:val="none" w:sz="0" w:space="0" w:color="auto"/>
        <w:left w:val="none" w:sz="0" w:space="0" w:color="auto"/>
        <w:bottom w:val="none" w:sz="0" w:space="0" w:color="auto"/>
        <w:right w:val="none" w:sz="0" w:space="0" w:color="auto"/>
      </w:divBdr>
    </w:div>
    <w:div w:id="602033831">
      <w:bodyDiv w:val="1"/>
      <w:marLeft w:val="0"/>
      <w:marRight w:val="0"/>
      <w:marTop w:val="0"/>
      <w:marBottom w:val="0"/>
      <w:divBdr>
        <w:top w:val="none" w:sz="0" w:space="0" w:color="auto"/>
        <w:left w:val="none" w:sz="0" w:space="0" w:color="auto"/>
        <w:bottom w:val="none" w:sz="0" w:space="0" w:color="auto"/>
        <w:right w:val="none" w:sz="0" w:space="0" w:color="auto"/>
      </w:divBdr>
    </w:div>
    <w:div w:id="604197523">
      <w:bodyDiv w:val="1"/>
      <w:marLeft w:val="0"/>
      <w:marRight w:val="0"/>
      <w:marTop w:val="0"/>
      <w:marBottom w:val="0"/>
      <w:divBdr>
        <w:top w:val="none" w:sz="0" w:space="0" w:color="auto"/>
        <w:left w:val="none" w:sz="0" w:space="0" w:color="auto"/>
        <w:bottom w:val="none" w:sz="0" w:space="0" w:color="auto"/>
        <w:right w:val="none" w:sz="0" w:space="0" w:color="auto"/>
      </w:divBdr>
    </w:div>
    <w:div w:id="606162580">
      <w:bodyDiv w:val="1"/>
      <w:marLeft w:val="0"/>
      <w:marRight w:val="0"/>
      <w:marTop w:val="0"/>
      <w:marBottom w:val="0"/>
      <w:divBdr>
        <w:top w:val="none" w:sz="0" w:space="0" w:color="auto"/>
        <w:left w:val="none" w:sz="0" w:space="0" w:color="auto"/>
        <w:bottom w:val="none" w:sz="0" w:space="0" w:color="auto"/>
        <w:right w:val="none" w:sz="0" w:space="0" w:color="auto"/>
      </w:divBdr>
    </w:div>
    <w:div w:id="608391551">
      <w:bodyDiv w:val="1"/>
      <w:marLeft w:val="0"/>
      <w:marRight w:val="0"/>
      <w:marTop w:val="0"/>
      <w:marBottom w:val="0"/>
      <w:divBdr>
        <w:top w:val="none" w:sz="0" w:space="0" w:color="auto"/>
        <w:left w:val="none" w:sz="0" w:space="0" w:color="auto"/>
        <w:bottom w:val="none" w:sz="0" w:space="0" w:color="auto"/>
        <w:right w:val="none" w:sz="0" w:space="0" w:color="auto"/>
      </w:divBdr>
    </w:div>
    <w:div w:id="612788376">
      <w:bodyDiv w:val="1"/>
      <w:marLeft w:val="0"/>
      <w:marRight w:val="0"/>
      <w:marTop w:val="0"/>
      <w:marBottom w:val="0"/>
      <w:divBdr>
        <w:top w:val="none" w:sz="0" w:space="0" w:color="auto"/>
        <w:left w:val="none" w:sz="0" w:space="0" w:color="auto"/>
        <w:bottom w:val="none" w:sz="0" w:space="0" w:color="auto"/>
        <w:right w:val="none" w:sz="0" w:space="0" w:color="auto"/>
      </w:divBdr>
    </w:div>
    <w:div w:id="614219025">
      <w:bodyDiv w:val="1"/>
      <w:marLeft w:val="0"/>
      <w:marRight w:val="0"/>
      <w:marTop w:val="0"/>
      <w:marBottom w:val="0"/>
      <w:divBdr>
        <w:top w:val="none" w:sz="0" w:space="0" w:color="auto"/>
        <w:left w:val="none" w:sz="0" w:space="0" w:color="auto"/>
        <w:bottom w:val="none" w:sz="0" w:space="0" w:color="auto"/>
        <w:right w:val="none" w:sz="0" w:space="0" w:color="auto"/>
      </w:divBdr>
    </w:div>
    <w:div w:id="616571158">
      <w:bodyDiv w:val="1"/>
      <w:marLeft w:val="0"/>
      <w:marRight w:val="0"/>
      <w:marTop w:val="0"/>
      <w:marBottom w:val="0"/>
      <w:divBdr>
        <w:top w:val="none" w:sz="0" w:space="0" w:color="auto"/>
        <w:left w:val="none" w:sz="0" w:space="0" w:color="auto"/>
        <w:bottom w:val="none" w:sz="0" w:space="0" w:color="auto"/>
        <w:right w:val="none" w:sz="0" w:space="0" w:color="auto"/>
      </w:divBdr>
    </w:div>
    <w:div w:id="618150075">
      <w:bodyDiv w:val="1"/>
      <w:marLeft w:val="0"/>
      <w:marRight w:val="0"/>
      <w:marTop w:val="0"/>
      <w:marBottom w:val="0"/>
      <w:divBdr>
        <w:top w:val="none" w:sz="0" w:space="0" w:color="auto"/>
        <w:left w:val="none" w:sz="0" w:space="0" w:color="auto"/>
        <w:bottom w:val="none" w:sz="0" w:space="0" w:color="auto"/>
        <w:right w:val="none" w:sz="0" w:space="0" w:color="auto"/>
      </w:divBdr>
    </w:div>
    <w:div w:id="620065321">
      <w:bodyDiv w:val="1"/>
      <w:marLeft w:val="0"/>
      <w:marRight w:val="0"/>
      <w:marTop w:val="0"/>
      <w:marBottom w:val="0"/>
      <w:divBdr>
        <w:top w:val="none" w:sz="0" w:space="0" w:color="auto"/>
        <w:left w:val="none" w:sz="0" w:space="0" w:color="auto"/>
        <w:bottom w:val="none" w:sz="0" w:space="0" w:color="auto"/>
        <w:right w:val="none" w:sz="0" w:space="0" w:color="auto"/>
      </w:divBdr>
    </w:div>
    <w:div w:id="624703465">
      <w:bodyDiv w:val="1"/>
      <w:marLeft w:val="0"/>
      <w:marRight w:val="0"/>
      <w:marTop w:val="0"/>
      <w:marBottom w:val="0"/>
      <w:divBdr>
        <w:top w:val="none" w:sz="0" w:space="0" w:color="auto"/>
        <w:left w:val="none" w:sz="0" w:space="0" w:color="auto"/>
        <w:bottom w:val="none" w:sz="0" w:space="0" w:color="auto"/>
        <w:right w:val="none" w:sz="0" w:space="0" w:color="auto"/>
      </w:divBdr>
    </w:div>
    <w:div w:id="626854520">
      <w:bodyDiv w:val="1"/>
      <w:marLeft w:val="0"/>
      <w:marRight w:val="0"/>
      <w:marTop w:val="0"/>
      <w:marBottom w:val="0"/>
      <w:divBdr>
        <w:top w:val="none" w:sz="0" w:space="0" w:color="auto"/>
        <w:left w:val="none" w:sz="0" w:space="0" w:color="auto"/>
        <w:bottom w:val="none" w:sz="0" w:space="0" w:color="auto"/>
        <w:right w:val="none" w:sz="0" w:space="0" w:color="auto"/>
      </w:divBdr>
    </w:div>
    <w:div w:id="630399184">
      <w:bodyDiv w:val="1"/>
      <w:marLeft w:val="0"/>
      <w:marRight w:val="0"/>
      <w:marTop w:val="0"/>
      <w:marBottom w:val="0"/>
      <w:divBdr>
        <w:top w:val="none" w:sz="0" w:space="0" w:color="auto"/>
        <w:left w:val="none" w:sz="0" w:space="0" w:color="auto"/>
        <w:bottom w:val="none" w:sz="0" w:space="0" w:color="auto"/>
        <w:right w:val="none" w:sz="0" w:space="0" w:color="auto"/>
      </w:divBdr>
    </w:div>
    <w:div w:id="631374238">
      <w:bodyDiv w:val="1"/>
      <w:marLeft w:val="0"/>
      <w:marRight w:val="0"/>
      <w:marTop w:val="0"/>
      <w:marBottom w:val="0"/>
      <w:divBdr>
        <w:top w:val="none" w:sz="0" w:space="0" w:color="auto"/>
        <w:left w:val="none" w:sz="0" w:space="0" w:color="auto"/>
        <w:bottom w:val="none" w:sz="0" w:space="0" w:color="auto"/>
        <w:right w:val="none" w:sz="0" w:space="0" w:color="auto"/>
      </w:divBdr>
    </w:div>
    <w:div w:id="639652777">
      <w:bodyDiv w:val="1"/>
      <w:marLeft w:val="0"/>
      <w:marRight w:val="0"/>
      <w:marTop w:val="0"/>
      <w:marBottom w:val="0"/>
      <w:divBdr>
        <w:top w:val="none" w:sz="0" w:space="0" w:color="auto"/>
        <w:left w:val="none" w:sz="0" w:space="0" w:color="auto"/>
        <w:bottom w:val="none" w:sz="0" w:space="0" w:color="auto"/>
        <w:right w:val="none" w:sz="0" w:space="0" w:color="auto"/>
      </w:divBdr>
    </w:div>
    <w:div w:id="643043397">
      <w:bodyDiv w:val="1"/>
      <w:marLeft w:val="0"/>
      <w:marRight w:val="0"/>
      <w:marTop w:val="0"/>
      <w:marBottom w:val="0"/>
      <w:divBdr>
        <w:top w:val="none" w:sz="0" w:space="0" w:color="auto"/>
        <w:left w:val="none" w:sz="0" w:space="0" w:color="auto"/>
        <w:bottom w:val="none" w:sz="0" w:space="0" w:color="auto"/>
        <w:right w:val="none" w:sz="0" w:space="0" w:color="auto"/>
      </w:divBdr>
    </w:div>
    <w:div w:id="647514048">
      <w:bodyDiv w:val="1"/>
      <w:marLeft w:val="0"/>
      <w:marRight w:val="0"/>
      <w:marTop w:val="0"/>
      <w:marBottom w:val="0"/>
      <w:divBdr>
        <w:top w:val="none" w:sz="0" w:space="0" w:color="auto"/>
        <w:left w:val="none" w:sz="0" w:space="0" w:color="auto"/>
        <w:bottom w:val="none" w:sz="0" w:space="0" w:color="auto"/>
        <w:right w:val="none" w:sz="0" w:space="0" w:color="auto"/>
      </w:divBdr>
    </w:div>
    <w:div w:id="651830177">
      <w:bodyDiv w:val="1"/>
      <w:marLeft w:val="0"/>
      <w:marRight w:val="0"/>
      <w:marTop w:val="0"/>
      <w:marBottom w:val="0"/>
      <w:divBdr>
        <w:top w:val="none" w:sz="0" w:space="0" w:color="auto"/>
        <w:left w:val="none" w:sz="0" w:space="0" w:color="auto"/>
        <w:bottom w:val="none" w:sz="0" w:space="0" w:color="auto"/>
        <w:right w:val="none" w:sz="0" w:space="0" w:color="auto"/>
      </w:divBdr>
    </w:div>
    <w:div w:id="652678786">
      <w:bodyDiv w:val="1"/>
      <w:marLeft w:val="0"/>
      <w:marRight w:val="0"/>
      <w:marTop w:val="0"/>
      <w:marBottom w:val="0"/>
      <w:divBdr>
        <w:top w:val="none" w:sz="0" w:space="0" w:color="auto"/>
        <w:left w:val="none" w:sz="0" w:space="0" w:color="auto"/>
        <w:bottom w:val="none" w:sz="0" w:space="0" w:color="auto"/>
        <w:right w:val="none" w:sz="0" w:space="0" w:color="auto"/>
      </w:divBdr>
    </w:div>
    <w:div w:id="658114406">
      <w:bodyDiv w:val="1"/>
      <w:marLeft w:val="0"/>
      <w:marRight w:val="0"/>
      <w:marTop w:val="0"/>
      <w:marBottom w:val="0"/>
      <w:divBdr>
        <w:top w:val="none" w:sz="0" w:space="0" w:color="auto"/>
        <w:left w:val="none" w:sz="0" w:space="0" w:color="auto"/>
        <w:bottom w:val="none" w:sz="0" w:space="0" w:color="auto"/>
        <w:right w:val="none" w:sz="0" w:space="0" w:color="auto"/>
      </w:divBdr>
    </w:div>
    <w:div w:id="660624275">
      <w:bodyDiv w:val="1"/>
      <w:marLeft w:val="0"/>
      <w:marRight w:val="0"/>
      <w:marTop w:val="0"/>
      <w:marBottom w:val="0"/>
      <w:divBdr>
        <w:top w:val="none" w:sz="0" w:space="0" w:color="auto"/>
        <w:left w:val="none" w:sz="0" w:space="0" w:color="auto"/>
        <w:bottom w:val="none" w:sz="0" w:space="0" w:color="auto"/>
        <w:right w:val="none" w:sz="0" w:space="0" w:color="auto"/>
      </w:divBdr>
    </w:div>
    <w:div w:id="663124173">
      <w:bodyDiv w:val="1"/>
      <w:marLeft w:val="0"/>
      <w:marRight w:val="0"/>
      <w:marTop w:val="0"/>
      <w:marBottom w:val="0"/>
      <w:divBdr>
        <w:top w:val="none" w:sz="0" w:space="0" w:color="auto"/>
        <w:left w:val="none" w:sz="0" w:space="0" w:color="auto"/>
        <w:bottom w:val="none" w:sz="0" w:space="0" w:color="auto"/>
        <w:right w:val="none" w:sz="0" w:space="0" w:color="auto"/>
      </w:divBdr>
    </w:div>
    <w:div w:id="664893243">
      <w:bodyDiv w:val="1"/>
      <w:marLeft w:val="0"/>
      <w:marRight w:val="0"/>
      <w:marTop w:val="0"/>
      <w:marBottom w:val="0"/>
      <w:divBdr>
        <w:top w:val="none" w:sz="0" w:space="0" w:color="auto"/>
        <w:left w:val="none" w:sz="0" w:space="0" w:color="auto"/>
        <w:bottom w:val="none" w:sz="0" w:space="0" w:color="auto"/>
        <w:right w:val="none" w:sz="0" w:space="0" w:color="auto"/>
      </w:divBdr>
    </w:div>
    <w:div w:id="668406865">
      <w:bodyDiv w:val="1"/>
      <w:marLeft w:val="0"/>
      <w:marRight w:val="0"/>
      <w:marTop w:val="0"/>
      <w:marBottom w:val="0"/>
      <w:divBdr>
        <w:top w:val="none" w:sz="0" w:space="0" w:color="auto"/>
        <w:left w:val="none" w:sz="0" w:space="0" w:color="auto"/>
        <w:bottom w:val="none" w:sz="0" w:space="0" w:color="auto"/>
        <w:right w:val="none" w:sz="0" w:space="0" w:color="auto"/>
      </w:divBdr>
    </w:div>
    <w:div w:id="671838930">
      <w:bodyDiv w:val="1"/>
      <w:marLeft w:val="0"/>
      <w:marRight w:val="0"/>
      <w:marTop w:val="0"/>
      <w:marBottom w:val="0"/>
      <w:divBdr>
        <w:top w:val="none" w:sz="0" w:space="0" w:color="auto"/>
        <w:left w:val="none" w:sz="0" w:space="0" w:color="auto"/>
        <w:bottom w:val="none" w:sz="0" w:space="0" w:color="auto"/>
        <w:right w:val="none" w:sz="0" w:space="0" w:color="auto"/>
      </w:divBdr>
    </w:div>
    <w:div w:id="675808554">
      <w:bodyDiv w:val="1"/>
      <w:marLeft w:val="0"/>
      <w:marRight w:val="0"/>
      <w:marTop w:val="0"/>
      <w:marBottom w:val="0"/>
      <w:divBdr>
        <w:top w:val="none" w:sz="0" w:space="0" w:color="auto"/>
        <w:left w:val="none" w:sz="0" w:space="0" w:color="auto"/>
        <w:bottom w:val="none" w:sz="0" w:space="0" w:color="auto"/>
        <w:right w:val="none" w:sz="0" w:space="0" w:color="auto"/>
      </w:divBdr>
    </w:div>
    <w:div w:id="683096542">
      <w:bodyDiv w:val="1"/>
      <w:marLeft w:val="0"/>
      <w:marRight w:val="0"/>
      <w:marTop w:val="0"/>
      <w:marBottom w:val="0"/>
      <w:divBdr>
        <w:top w:val="none" w:sz="0" w:space="0" w:color="auto"/>
        <w:left w:val="none" w:sz="0" w:space="0" w:color="auto"/>
        <w:bottom w:val="none" w:sz="0" w:space="0" w:color="auto"/>
        <w:right w:val="none" w:sz="0" w:space="0" w:color="auto"/>
      </w:divBdr>
    </w:div>
    <w:div w:id="684481897">
      <w:bodyDiv w:val="1"/>
      <w:marLeft w:val="0"/>
      <w:marRight w:val="0"/>
      <w:marTop w:val="0"/>
      <w:marBottom w:val="0"/>
      <w:divBdr>
        <w:top w:val="none" w:sz="0" w:space="0" w:color="auto"/>
        <w:left w:val="none" w:sz="0" w:space="0" w:color="auto"/>
        <w:bottom w:val="none" w:sz="0" w:space="0" w:color="auto"/>
        <w:right w:val="none" w:sz="0" w:space="0" w:color="auto"/>
      </w:divBdr>
    </w:div>
    <w:div w:id="687952783">
      <w:bodyDiv w:val="1"/>
      <w:marLeft w:val="0"/>
      <w:marRight w:val="0"/>
      <w:marTop w:val="0"/>
      <w:marBottom w:val="0"/>
      <w:divBdr>
        <w:top w:val="none" w:sz="0" w:space="0" w:color="auto"/>
        <w:left w:val="none" w:sz="0" w:space="0" w:color="auto"/>
        <w:bottom w:val="none" w:sz="0" w:space="0" w:color="auto"/>
        <w:right w:val="none" w:sz="0" w:space="0" w:color="auto"/>
      </w:divBdr>
      <w:divsChild>
        <w:div w:id="513033385">
          <w:marLeft w:val="0"/>
          <w:marRight w:val="0"/>
          <w:marTop w:val="0"/>
          <w:marBottom w:val="0"/>
          <w:divBdr>
            <w:top w:val="none" w:sz="0" w:space="0" w:color="auto"/>
            <w:left w:val="none" w:sz="0" w:space="0" w:color="auto"/>
            <w:bottom w:val="none" w:sz="0" w:space="0" w:color="auto"/>
            <w:right w:val="none" w:sz="0" w:space="0" w:color="auto"/>
          </w:divBdr>
          <w:divsChild>
            <w:div w:id="1508640068">
              <w:marLeft w:val="0"/>
              <w:marRight w:val="0"/>
              <w:marTop w:val="0"/>
              <w:marBottom w:val="0"/>
              <w:divBdr>
                <w:top w:val="none" w:sz="0" w:space="0" w:color="auto"/>
                <w:left w:val="none" w:sz="0" w:space="0" w:color="auto"/>
                <w:bottom w:val="none" w:sz="0" w:space="0" w:color="auto"/>
                <w:right w:val="none" w:sz="0" w:space="0" w:color="auto"/>
              </w:divBdr>
            </w:div>
            <w:div w:id="41513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45244">
      <w:bodyDiv w:val="1"/>
      <w:marLeft w:val="0"/>
      <w:marRight w:val="0"/>
      <w:marTop w:val="0"/>
      <w:marBottom w:val="0"/>
      <w:divBdr>
        <w:top w:val="none" w:sz="0" w:space="0" w:color="auto"/>
        <w:left w:val="none" w:sz="0" w:space="0" w:color="auto"/>
        <w:bottom w:val="none" w:sz="0" w:space="0" w:color="auto"/>
        <w:right w:val="none" w:sz="0" w:space="0" w:color="auto"/>
      </w:divBdr>
    </w:div>
    <w:div w:id="690105115">
      <w:bodyDiv w:val="1"/>
      <w:marLeft w:val="0"/>
      <w:marRight w:val="0"/>
      <w:marTop w:val="0"/>
      <w:marBottom w:val="0"/>
      <w:divBdr>
        <w:top w:val="none" w:sz="0" w:space="0" w:color="auto"/>
        <w:left w:val="none" w:sz="0" w:space="0" w:color="auto"/>
        <w:bottom w:val="none" w:sz="0" w:space="0" w:color="auto"/>
        <w:right w:val="none" w:sz="0" w:space="0" w:color="auto"/>
      </w:divBdr>
    </w:div>
    <w:div w:id="692847282">
      <w:bodyDiv w:val="1"/>
      <w:marLeft w:val="0"/>
      <w:marRight w:val="0"/>
      <w:marTop w:val="0"/>
      <w:marBottom w:val="0"/>
      <w:divBdr>
        <w:top w:val="none" w:sz="0" w:space="0" w:color="auto"/>
        <w:left w:val="none" w:sz="0" w:space="0" w:color="auto"/>
        <w:bottom w:val="none" w:sz="0" w:space="0" w:color="auto"/>
        <w:right w:val="none" w:sz="0" w:space="0" w:color="auto"/>
      </w:divBdr>
    </w:div>
    <w:div w:id="692849135">
      <w:bodyDiv w:val="1"/>
      <w:marLeft w:val="0"/>
      <w:marRight w:val="0"/>
      <w:marTop w:val="0"/>
      <w:marBottom w:val="0"/>
      <w:divBdr>
        <w:top w:val="none" w:sz="0" w:space="0" w:color="auto"/>
        <w:left w:val="none" w:sz="0" w:space="0" w:color="auto"/>
        <w:bottom w:val="none" w:sz="0" w:space="0" w:color="auto"/>
        <w:right w:val="none" w:sz="0" w:space="0" w:color="auto"/>
      </w:divBdr>
    </w:div>
    <w:div w:id="692850790">
      <w:bodyDiv w:val="1"/>
      <w:marLeft w:val="0"/>
      <w:marRight w:val="0"/>
      <w:marTop w:val="0"/>
      <w:marBottom w:val="0"/>
      <w:divBdr>
        <w:top w:val="none" w:sz="0" w:space="0" w:color="auto"/>
        <w:left w:val="none" w:sz="0" w:space="0" w:color="auto"/>
        <w:bottom w:val="none" w:sz="0" w:space="0" w:color="auto"/>
        <w:right w:val="none" w:sz="0" w:space="0" w:color="auto"/>
      </w:divBdr>
    </w:div>
    <w:div w:id="699667288">
      <w:bodyDiv w:val="1"/>
      <w:marLeft w:val="0"/>
      <w:marRight w:val="0"/>
      <w:marTop w:val="0"/>
      <w:marBottom w:val="0"/>
      <w:divBdr>
        <w:top w:val="none" w:sz="0" w:space="0" w:color="auto"/>
        <w:left w:val="none" w:sz="0" w:space="0" w:color="auto"/>
        <w:bottom w:val="none" w:sz="0" w:space="0" w:color="auto"/>
        <w:right w:val="none" w:sz="0" w:space="0" w:color="auto"/>
      </w:divBdr>
    </w:div>
    <w:div w:id="700592079">
      <w:bodyDiv w:val="1"/>
      <w:marLeft w:val="0"/>
      <w:marRight w:val="0"/>
      <w:marTop w:val="0"/>
      <w:marBottom w:val="0"/>
      <w:divBdr>
        <w:top w:val="none" w:sz="0" w:space="0" w:color="auto"/>
        <w:left w:val="none" w:sz="0" w:space="0" w:color="auto"/>
        <w:bottom w:val="none" w:sz="0" w:space="0" w:color="auto"/>
        <w:right w:val="none" w:sz="0" w:space="0" w:color="auto"/>
      </w:divBdr>
    </w:div>
    <w:div w:id="701973880">
      <w:bodyDiv w:val="1"/>
      <w:marLeft w:val="0"/>
      <w:marRight w:val="0"/>
      <w:marTop w:val="0"/>
      <w:marBottom w:val="0"/>
      <w:divBdr>
        <w:top w:val="none" w:sz="0" w:space="0" w:color="auto"/>
        <w:left w:val="none" w:sz="0" w:space="0" w:color="auto"/>
        <w:bottom w:val="none" w:sz="0" w:space="0" w:color="auto"/>
        <w:right w:val="none" w:sz="0" w:space="0" w:color="auto"/>
      </w:divBdr>
    </w:div>
    <w:div w:id="702826096">
      <w:bodyDiv w:val="1"/>
      <w:marLeft w:val="0"/>
      <w:marRight w:val="0"/>
      <w:marTop w:val="0"/>
      <w:marBottom w:val="0"/>
      <w:divBdr>
        <w:top w:val="none" w:sz="0" w:space="0" w:color="auto"/>
        <w:left w:val="none" w:sz="0" w:space="0" w:color="auto"/>
        <w:bottom w:val="none" w:sz="0" w:space="0" w:color="auto"/>
        <w:right w:val="none" w:sz="0" w:space="0" w:color="auto"/>
      </w:divBdr>
    </w:div>
    <w:div w:id="708147392">
      <w:bodyDiv w:val="1"/>
      <w:marLeft w:val="0"/>
      <w:marRight w:val="0"/>
      <w:marTop w:val="0"/>
      <w:marBottom w:val="0"/>
      <w:divBdr>
        <w:top w:val="none" w:sz="0" w:space="0" w:color="auto"/>
        <w:left w:val="none" w:sz="0" w:space="0" w:color="auto"/>
        <w:bottom w:val="none" w:sz="0" w:space="0" w:color="auto"/>
        <w:right w:val="none" w:sz="0" w:space="0" w:color="auto"/>
      </w:divBdr>
    </w:div>
    <w:div w:id="715200382">
      <w:bodyDiv w:val="1"/>
      <w:marLeft w:val="0"/>
      <w:marRight w:val="0"/>
      <w:marTop w:val="0"/>
      <w:marBottom w:val="0"/>
      <w:divBdr>
        <w:top w:val="none" w:sz="0" w:space="0" w:color="auto"/>
        <w:left w:val="none" w:sz="0" w:space="0" w:color="auto"/>
        <w:bottom w:val="none" w:sz="0" w:space="0" w:color="auto"/>
        <w:right w:val="none" w:sz="0" w:space="0" w:color="auto"/>
      </w:divBdr>
    </w:div>
    <w:div w:id="719280546">
      <w:bodyDiv w:val="1"/>
      <w:marLeft w:val="0"/>
      <w:marRight w:val="0"/>
      <w:marTop w:val="0"/>
      <w:marBottom w:val="0"/>
      <w:divBdr>
        <w:top w:val="none" w:sz="0" w:space="0" w:color="auto"/>
        <w:left w:val="none" w:sz="0" w:space="0" w:color="auto"/>
        <w:bottom w:val="none" w:sz="0" w:space="0" w:color="auto"/>
        <w:right w:val="none" w:sz="0" w:space="0" w:color="auto"/>
      </w:divBdr>
    </w:div>
    <w:div w:id="734084236">
      <w:bodyDiv w:val="1"/>
      <w:marLeft w:val="0"/>
      <w:marRight w:val="0"/>
      <w:marTop w:val="0"/>
      <w:marBottom w:val="0"/>
      <w:divBdr>
        <w:top w:val="none" w:sz="0" w:space="0" w:color="auto"/>
        <w:left w:val="none" w:sz="0" w:space="0" w:color="auto"/>
        <w:bottom w:val="none" w:sz="0" w:space="0" w:color="auto"/>
        <w:right w:val="none" w:sz="0" w:space="0" w:color="auto"/>
      </w:divBdr>
    </w:div>
    <w:div w:id="735400660">
      <w:bodyDiv w:val="1"/>
      <w:marLeft w:val="0"/>
      <w:marRight w:val="0"/>
      <w:marTop w:val="0"/>
      <w:marBottom w:val="0"/>
      <w:divBdr>
        <w:top w:val="none" w:sz="0" w:space="0" w:color="auto"/>
        <w:left w:val="none" w:sz="0" w:space="0" w:color="auto"/>
        <w:bottom w:val="none" w:sz="0" w:space="0" w:color="auto"/>
        <w:right w:val="none" w:sz="0" w:space="0" w:color="auto"/>
      </w:divBdr>
    </w:div>
    <w:div w:id="738671135">
      <w:bodyDiv w:val="1"/>
      <w:marLeft w:val="0"/>
      <w:marRight w:val="0"/>
      <w:marTop w:val="0"/>
      <w:marBottom w:val="0"/>
      <w:divBdr>
        <w:top w:val="none" w:sz="0" w:space="0" w:color="auto"/>
        <w:left w:val="none" w:sz="0" w:space="0" w:color="auto"/>
        <w:bottom w:val="none" w:sz="0" w:space="0" w:color="auto"/>
        <w:right w:val="none" w:sz="0" w:space="0" w:color="auto"/>
      </w:divBdr>
    </w:div>
    <w:div w:id="743140999">
      <w:bodyDiv w:val="1"/>
      <w:marLeft w:val="0"/>
      <w:marRight w:val="0"/>
      <w:marTop w:val="0"/>
      <w:marBottom w:val="0"/>
      <w:divBdr>
        <w:top w:val="none" w:sz="0" w:space="0" w:color="auto"/>
        <w:left w:val="none" w:sz="0" w:space="0" w:color="auto"/>
        <w:bottom w:val="none" w:sz="0" w:space="0" w:color="auto"/>
        <w:right w:val="none" w:sz="0" w:space="0" w:color="auto"/>
      </w:divBdr>
    </w:div>
    <w:div w:id="743180376">
      <w:bodyDiv w:val="1"/>
      <w:marLeft w:val="0"/>
      <w:marRight w:val="0"/>
      <w:marTop w:val="0"/>
      <w:marBottom w:val="0"/>
      <w:divBdr>
        <w:top w:val="none" w:sz="0" w:space="0" w:color="auto"/>
        <w:left w:val="none" w:sz="0" w:space="0" w:color="auto"/>
        <w:bottom w:val="none" w:sz="0" w:space="0" w:color="auto"/>
        <w:right w:val="none" w:sz="0" w:space="0" w:color="auto"/>
      </w:divBdr>
    </w:div>
    <w:div w:id="752899811">
      <w:bodyDiv w:val="1"/>
      <w:marLeft w:val="0"/>
      <w:marRight w:val="0"/>
      <w:marTop w:val="0"/>
      <w:marBottom w:val="0"/>
      <w:divBdr>
        <w:top w:val="none" w:sz="0" w:space="0" w:color="auto"/>
        <w:left w:val="none" w:sz="0" w:space="0" w:color="auto"/>
        <w:bottom w:val="none" w:sz="0" w:space="0" w:color="auto"/>
        <w:right w:val="none" w:sz="0" w:space="0" w:color="auto"/>
      </w:divBdr>
    </w:div>
    <w:div w:id="753015562">
      <w:bodyDiv w:val="1"/>
      <w:marLeft w:val="0"/>
      <w:marRight w:val="0"/>
      <w:marTop w:val="0"/>
      <w:marBottom w:val="0"/>
      <w:divBdr>
        <w:top w:val="none" w:sz="0" w:space="0" w:color="auto"/>
        <w:left w:val="none" w:sz="0" w:space="0" w:color="auto"/>
        <w:bottom w:val="none" w:sz="0" w:space="0" w:color="auto"/>
        <w:right w:val="none" w:sz="0" w:space="0" w:color="auto"/>
      </w:divBdr>
    </w:div>
    <w:div w:id="753162243">
      <w:bodyDiv w:val="1"/>
      <w:marLeft w:val="0"/>
      <w:marRight w:val="0"/>
      <w:marTop w:val="0"/>
      <w:marBottom w:val="0"/>
      <w:divBdr>
        <w:top w:val="none" w:sz="0" w:space="0" w:color="auto"/>
        <w:left w:val="none" w:sz="0" w:space="0" w:color="auto"/>
        <w:bottom w:val="none" w:sz="0" w:space="0" w:color="auto"/>
        <w:right w:val="none" w:sz="0" w:space="0" w:color="auto"/>
      </w:divBdr>
    </w:div>
    <w:div w:id="756706827">
      <w:bodyDiv w:val="1"/>
      <w:marLeft w:val="0"/>
      <w:marRight w:val="0"/>
      <w:marTop w:val="0"/>
      <w:marBottom w:val="0"/>
      <w:divBdr>
        <w:top w:val="none" w:sz="0" w:space="0" w:color="auto"/>
        <w:left w:val="none" w:sz="0" w:space="0" w:color="auto"/>
        <w:bottom w:val="none" w:sz="0" w:space="0" w:color="auto"/>
        <w:right w:val="none" w:sz="0" w:space="0" w:color="auto"/>
      </w:divBdr>
    </w:div>
    <w:div w:id="757944035">
      <w:bodyDiv w:val="1"/>
      <w:marLeft w:val="0"/>
      <w:marRight w:val="0"/>
      <w:marTop w:val="0"/>
      <w:marBottom w:val="0"/>
      <w:divBdr>
        <w:top w:val="none" w:sz="0" w:space="0" w:color="auto"/>
        <w:left w:val="none" w:sz="0" w:space="0" w:color="auto"/>
        <w:bottom w:val="none" w:sz="0" w:space="0" w:color="auto"/>
        <w:right w:val="none" w:sz="0" w:space="0" w:color="auto"/>
      </w:divBdr>
    </w:div>
    <w:div w:id="764955216">
      <w:bodyDiv w:val="1"/>
      <w:marLeft w:val="0"/>
      <w:marRight w:val="0"/>
      <w:marTop w:val="0"/>
      <w:marBottom w:val="0"/>
      <w:divBdr>
        <w:top w:val="none" w:sz="0" w:space="0" w:color="auto"/>
        <w:left w:val="none" w:sz="0" w:space="0" w:color="auto"/>
        <w:bottom w:val="none" w:sz="0" w:space="0" w:color="auto"/>
        <w:right w:val="none" w:sz="0" w:space="0" w:color="auto"/>
      </w:divBdr>
    </w:div>
    <w:div w:id="772435672">
      <w:bodyDiv w:val="1"/>
      <w:marLeft w:val="0"/>
      <w:marRight w:val="0"/>
      <w:marTop w:val="0"/>
      <w:marBottom w:val="0"/>
      <w:divBdr>
        <w:top w:val="none" w:sz="0" w:space="0" w:color="auto"/>
        <w:left w:val="none" w:sz="0" w:space="0" w:color="auto"/>
        <w:bottom w:val="none" w:sz="0" w:space="0" w:color="auto"/>
        <w:right w:val="none" w:sz="0" w:space="0" w:color="auto"/>
      </w:divBdr>
    </w:div>
    <w:div w:id="777720590">
      <w:bodyDiv w:val="1"/>
      <w:marLeft w:val="0"/>
      <w:marRight w:val="0"/>
      <w:marTop w:val="0"/>
      <w:marBottom w:val="0"/>
      <w:divBdr>
        <w:top w:val="none" w:sz="0" w:space="0" w:color="auto"/>
        <w:left w:val="none" w:sz="0" w:space="0" w:color="auto"/>
        <w:bottom w:val="none" w:sz="0" w:space="0" w:color="auto"/>
        <w:right w:val="none" w:sz="0" w:space="0" w:color="auto"/>
      </w:divBdr>
    </w:div>
    <w:div w:id="779108003">
      <w:bodyDiv w:val="1"/>
      <w:marLeft w:val="0"/>
      <w:marRight w:val="0"/>
      <w:marTop w:val="0"/>
      <w:marBottom w:val="0"/>
      <w:divBdr>
        <w:top w:val="none" w:sz="0" w:space="0" w:color="auto"/>
        <w:left w:val="none" w:sz="0" w:space="0" w:color="auto"/>
        <w:bottom w:val="none" w:sz="0" w:space="0" w:color="auto"/>
        <w:right w:val="none" w:sz="0" w:space="0" w:color="auto"/>
      </w:divBdr>
    </w:div>
    <w:div w:id="786433141">
      <w:bodyDiv w:val="1"/>
      <w:marLeft w:val="0"/>
      <w:marRight w:val="0"/>
      <w:marTop w:val="0"/>
      <w:marBottom w:val="0"/>
      <w:divBdr>
        <w:top w:val="none" w:sz="0" w:space="0" w:color="auto"/>
        <w:left w:val="none" w:sz="0" w:space="0" w:color="auto"/>
        <w:bottom w:val="none" w:sz="0" w:space="0" w:color="auto"/>
        <w:right w:val="none" w:sz="0" w:space="0" w:color="auto"/>
      </w:divBdr>
    </w:div>
    <w:div w:id="789738187">
      <w:bodyDiv w:val="1"/>
      <w:marLeft w:val="0"/>
      <w:marRight w:val="0"/>
      <w:marTop w:val="0"/>
      <w:marBottom w:val="0"/>
      <w:divBdr>
        <w:top w:val="none" w:sz="0" w:space="0" w:color="auto"/>
        <w:left w:val="none" w:sz="0" w:space="0" w:color="auto"/>
        <w:bottom w:val="none" w:sz="0" w:space="0" w:color="auto"/>
        <w:right w:val="none" w:sz="0" w:space="0" w:color="auto"/>
      </w:divBdr>
    </w:div>
    <w:div w:id="793862519">
      <w:bodyDiv w:val="1"/>
      <w:marLeft w:val="0"/>
      <w:marRight w:val="0"/>
      <w:marTop w:val="0"/>
      <w:marBottom w:val="0"/>
      <w:divBdr>
        <w:top w:val="none" w:sz="0" w:space="0" w:color="auto"/>
        <w:left w:val="none" w:sz="0" w:space="0" w:color="auto"/>
        <w:bottom w:val="none" w:sz="0" w:space="0" w:color="auto"/>
        <w:right w:val="none" w:sz="0" w:space="0" w:color="auto"/>
      </w:divBdr>
    </w:div>
    <w:div w:id="795105726">
      <w:bodyDiv w:val="1"/>
      <w:marLeft w:val="0"/>
      <w:marRight w:val="0"/>
      <w:marTop w:val="0"/>
      <w:marBottom w:val="0"/>
      <w:divBdr>
        <w:top w:val="none" w:sz="0" w:space="0" w:color="auto"/>
        <w:left w:val="none" w:sz="0" w:space="0" w:color="auto"/>
        <w:bottom w:val="none" w:sz="0" w:space="0" w:color="auto"/>
        <w:right w:val="none" w:sz="0" w:space="0" w:color="auto"/>
      </w:divBdr>
    </w:div>
    <w:div w:id="797799292">
      <w:bodyDiv w:val="1"/>
      <w:marLeft w:val="0"/>
      <w:marRight w:val="0"/>
      <w:marTop w:val="0"/>
      <w:marBottom w:val="0"/>
      <w:divBdr>
        <w:top w:val="none" w:sz="0" w:space="0" w:color="auto"/>
        <w:left w:val="none" w:sz="0" w:space="0" w:color="auto"/>
        <w:bottom w:val="none" w:sz="0" w:space="0" w:color="auto"/>
        <w:right w:val="none" w:sz="0" w:space="0" w:color="auto"/>
      </w:divBdr>
    </w:div>
    <w:div w:id="799688335">
      <w:bodyDiv w:val="1"/>
      <w:marLeft w:val="0"/>
      <w:marRight w:val="0"/>
      <w:marTop w:val="0"/>
      <w:marBottom w:val="0"/>
      <w:divBdr>
        <w:top w:val="none" w:sz="0" w:space="0" w:color="auto"/>
        <w:left w:val="none" w:sz="0" w:space="0" w:color="auto"/>
        <w:bottom w:val="none" w:sz="0" w:space="0" w:color="auto"/>
        <w:right w:val="none" w:sz="0" w:space="0" w:color="auto"/>
      </w:divBdr>
    </w:div>
    <w:div w:id="805125514">
      <w:bodyDiv w:val="1"/>
      <w:marLeft w:val="0"/>
      <w:marRight w:val="0"/>
      <w:marTop w:val="0"/>
      <w:marBottom w:val="0"/>
      <w:divBdr>
        <w:top w:val="none" w:sz="0" w:space="0" w:color="auto"/>
        <w:left w:val="none" w:sz="0" w:space="0" w:color="auto"/>
        <w:bottom w:val="none" w:sz="0" w:space="0" w:color="auto"/>
        <w:right w:val="none" w:sz="0" w:space="0" w:color="auto"/>
      </w:divBdr>
    </w:div>
    <w:div w:id="808864393">
      <w:bodyDiv w:val="1"/>
      <w:marLeft w:val="0"/>
      <w:marRight w:val="0"/>
      <w:marTop w:val="0"/>
      <w:marBottom w:val="0"/>
      <w:divBdr>
        <w:top w:val="none" w:sz="0" w:space="0" w:color="auto"/>
        <w:left w:val="none" w:sz="0" w:space="0" w:color="auto"/>
        <w:bottom w:val="none" w:sz="0" w:space="0" w:color="auto"/>
        <w:right w:val="none" w:sz="0" w:space="0" w:color="auto"/>
      </w:divBdr>
    </w:div>
    <w:div w:id="809791378">
      <w:bodyDiv w:val="1"/>
      <w:marLeft w:val="0"/>
      <w:marRight w:val="0"/>
      <w:marTop w:val="0"/>
      <w:marBottom w:val="0"/>
      <w:divBdr>
        <w:top w:val="none" w:sz="0" w:space="0" w:color="auto"/>
        <w:left w:val="none" w:sz="0" w:space="0" w:color="auto"/>
        <w:bottom w:val="none" w:sz="0" w:space="0" w:color="auto"/>
        <w:right w:val="none" w:sz="0" w:space="0" w:color="auto"/>
      </w:divBdr>
    </w:div>
    <w:div w:id="816069948">
      <w:bodyDiv w:val="1"/>
      <w:marLeft w:val="0"/>
      <w:marRight w:val="0"/>
      <w:marTop w:val="0"/>
      <w:marBottom w:val="0"/>
      <w:divBdr>
        <w:top w:val="none" w:sz="0" w:space="0" w:color="auto"/>
        <w:left w:val="none" w:sz="0" w:space="0" w:color="auto"/>
        <w:bottom w:val="none" w:sz="0" w:space="0" w:color="auto"/>
        <w:right w:val="none" w:sz="0" w:space="0" w:color="auto"/>
      </w:divBdr>
    </w:div>
    <w:div w:id="816917527">
      <w:bodyDiv w:val="1"/>
      <w:marLeft w:val="0"/>
      <w:marRight w:val="0"/>
      <w:marTop w:val="0"/>
      <w:marBottom w:val="0"/>
      <w:divBdr>
        <w:top w:val="none" w:sz="0" w:space="0" w:color="auto"/>
        <w:left w:val="none" w:sz="0" w:space="0" w:color="auto"/>
        <w:bottom w:val="none" w:sz="0" w:space="0" w:color="auto"/>
        <w:right w:val="none" w:sz="0" w:space="0" w:color="auto"/>
      </w:divBdr>
    </w:div>
    <w:div w:id="818612018">
      <w:bodyDiv w:val="1"/>
      <w:marLeft w:val="0"/>
      <w:marRight w:val="0"/>
      <w:marTop w:val="0"/>
      <w:marBottom w:val="0"/>
      <w:divBdr>
        <w:top w:val="none" w:sz="0" w:space="0" w:color="auto"/>
        <w:left w:val="none" w:sz="0" w:space="0" w:color="auto"/>
        <w:bottom w:val="none" w:sz="0" w:space="0" w:color="auto"/>
        <w:right w:val="none" w:sz="0" w:space="0" w:color="auto"/>
      </w:divBdr>
    </w:div>
    <w:div w:id="821850222">
      <w:bodyDiv w:val="1"/>
      <w:marLeft w:val="0"/>
      <w:marRight w:val="0"/>
      <w:marTop w:val="0"/>
      <w:marBottom w:val="0"/>
      <w:divBdr>
        <w:top w:val="none" w:sz="0" w:space="0" w:color="auto"/>
        <w:left w:val="none" w:sz="0" w:space="0" w:color="auto"/>
        <w:bottom w:val="none" w:sz="0" w:space="0" w:color="auto"/>
        <w:right w:val="none" w:sz="0" w:space="0" w:color="auto"/>
      </w:divBdr>
    </w:div>
    <w:div w:id="824054034">
      <w:bodyDiv w:val="1"/>
      <w:marLeft w:val="0"/>
      <w:marRight w:val="0"/>
      <w:marTop w:val="0"/>
      <w:marBottom w:val="0"/>
      <w:divBdr>
        <w:top w:val="none" w:sz="0" w:space="0" w:color="auto"/>
        <w:left w:val="none" w:sz="0" w:space="0" w:color="auto"/>
        <w:bottom w:val="none" w:sz="0" w:space="0" w:color="auto"/>
        <w:right w:val="none" w:sz="0" w:space="0" w:color="auto"/>
      </w:divBdr>
    </w:div>
    <w:div w:id="830291158">
      <w:bodyDiv w:val="1"/>
      <w:marLeft w:val="0"/>
      <w:marRight w:val="0"/>
      <w:marTop w:val="0"/>
      <w:marBottom w:val="0"/>
      <w:divBdr>
        <w:top w:val="none" w:sz="0" w:space="0" w:color="auto"/>
        <w:left w:val="none" w:sz="0" w:space="0" w:color="auto"/>
        <w:bottom w:val="none" w:sz="0" w:space="0" w:color="auto"/>
        <w:right w:val="none" w:sz="0" w:space="0" w:color="auto"/>
      </w:divBdr>
    </w:div>
    <w:div w:id="830371941">
      <w:bodyDiv w:val="1"/>
      <w:marLeft w:val="0"/>
      <w:marRight w:val="0"/>
      <w:marTop w:val="0"/>
      <w:marBottom w:val="0"/>
      <w:divBdr>
        <w:top w:val="none" w:sz="0" w:space="0" w:color="auto"/>
        <w:left w:val="none" w:sz="0" w:space="0" w:color="auto"/>
        <w:bottom w:val="none" w:sz="0" w:space="0" w:color="auto"/>
        <w:right w:val="none" w:sz="0" w:space="0" w:color="auto"/>
      </w:divBdr>
    </w:div>
    <w:div w:id="835413759">
      <w:bodyDiv w:val="1"/>
      <w:marLeft w:val="0"/>
      <w:marRight w:val="0"/>
      <w:marTop w:val="0"/>
      <w:marBottom w:val="0"/>
      <w:divBdr>
        <w:top w:val="none" w:sz="0" w:space="0" w:color="auto"/>
        <w:left w:val="none" w:sz="0" w:space="0" w:color="auto"/>
        <w:bottom w:val="none" w:sz="0" w:space="0" w:color="auto"/>
        <w:right w:val="none" w:sz="0" w:space="0" w:color="auto"/>
      </w:divBdr>
    </w:div>
    <w:div w:id="837616061">
      <w:bodyDiv w:val="1"/>
      <w:marLeft w:val="0"/>
      <w:marRight w:val="0"/>
      <w:marTop w:val="0"/>
      <w:marBottom w:val="0"/>
      <w:divBdr>
        <w:top w:val="none" w:sz="0" w:space="0" w:color="auto"/>
        <w:left w:val="none" w:sz="0" w:space="0" w:color="auto"/>
        <w:bottom w:val="none" w:sz="0" w:space="0" w:color="auto"/>
        <w:right w:val="none" w:sz="0" w:space="0" w:color="auto"/>
      </w:divBdr>
    </w:div>
    <w:div w:id="849370404">
      <w:bodyDiv w:val="1"/>
      <w:marLeft w:val="0"/>
      <w:marRight w:val="0"/>
      <w:marTop w:val="0"/>
      <w:marBottom w:val="0"/>
      <w:divBdr>
        <w:top w:val="none" w:sz="0" w:space="0" w:color="auto"/>
        <w:left w:val="none" w:sz="0" w:space="0" w:color="auto"/>
        <w:bottom w:val="none" w:sz="0" w:space="0" w:color="auto"/>
        <w:right w:val="none" w:sz="0" w:space="0" w:color="auto"/>
      </w:divBdr>
    </w:div>
    <w:div w:id="850945940">
      <w:bodyDiv w:val="1"/>
      <w:marLeft w:val="0"/>
      <w:marRight w:val="0"/>
      <w:marTop w:val="0"/>
      <w:marBottom w:val="0"/>
      <w:divBdr>
        <w:top w:val="none" w:sz="0" w:space="0" w:color="auto"/>
        <w:left w:val="none" w:sz="0" w:space="0" w:color="auto"/>
        <w:bottom w:val="none" w:sz="0" w:space="0" w:color="auto"/>
        <w:right w:val="none" w:sz="0" w:space="0" w:color="auto"/>
      </w:divBdr>
    </w:div>
    <w:div w:id="856037457">
      <w:bodyDiv w:val="1"/>
      <w:marLeft w:val="0"/>
      <w:marRight w:val="0"/>
      <w:marTop w:val="0"/>
      <w:marBottom w:val="0"/>
      <w:divBdr>
        <w:top w:val="none" w:sz="0" w:space="0" w:color="auto"/>
        <w:left w:val="none" w:sz="0" w:space="0" w:color="auto"/>
        <w:bottom w:val="none" w:sz="0" w:space="0" w:color="auto"/>
        <w:right w:val="none" w:sz="0" w:space="0" w:color="auto"/>
      </w:divBdr>
    </w:div>
    <w:div w:id="862087894">
      <w:bodyDiv w:val="1"/>
      <w:marLeft w:val="0"/>
      <w:marRight w:val="0"/>
      <w:marTop w:val="0"/>
      <w:marBottom w:val="0"/>
      <w:divBdr>
        <w:top w:val="none" w:sz="0" w:space="0" w:color="auto"/>
        <w:left w:val="none" w:sz="0" w:space="0" w:color="auto"/>
        <w:bottom w:val="none" w:sz="0" w:space="0" w:color="auto"/>
        <w:right w:val="none" w:sz="0" w:space="0" w:color="auto"/>
      </w:divBdr>
      <w:divsChild>
        <w:div w:id="413356749">
          <w:marLeft w:val="0"/>
          <w:marRight w:val="0"/>
          <w:marTop w:val="0"/>
          <w:marBottom w:val="0"/>
          <w:divBdr>
            <w:top w:val="none" w:sz="0" w:space="0" w:color="auto"/>
            <w:left w:val="none" w:sz="0" w:space="0" w:color="auto"/>
            <w:bottom w:val="none" w:sz="0" w:space="0" w:color="auto"/>
            <w:right w:val="none" w:sz="0" w:space="0" w:color="auto"/>
          </w:divBdr>
          <w:divsChild>
            <w:div w:id="64843546">
              <w:marLeft w:val="0"/>
              <w:marRight w:val="0"/>
              <w:marTop w:val="0"/>
              <w:marBottom w:val="0"/>
              <w:divBdr>
                <w:top w:val="none" w:sz="0" w:space="0" w:color="auto"/>
                <w:left w:val="none" w:sz="0" w:space="0" w:color="auto"/>
                <w:bottom w:val="none" w:sz="0" w:space="0" w:color="auto"/>
                <w:right w:val="none" w:sz="0" w:space="0" w:color="auto"/>
              </w:divBdr>
            </w:div>
            <w:div w:id="187723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0917">
      <w:bodyDiv w:val="1"/>
      <w:marLeft w:val="0"/>
      <w:marRight w:val="0"/>
      <w:marTop w:val="0"/>
      <w:marBottom w:val="0"/>
      <w:divBdr>
        <w:top w:val="none" w:sz="0" w:space="0" w:color="auto"/>
        <w:left w:val="none" w:sz="0" w:space="0" w:color="auto"/>
        <w:bottom w:val="none" w:sz="0" w:space="0" w:color="auto"/>
        <w:right w:val="none" w:sz="0" w:space="0" w:color="auto"/>
      </w:divBdr>
    </w:div>
    <w:div w:id="863596022">
      <w:bodyDiv w:val="1"/>
      <w:marLeft w:val="0"/>
      <w:marRight w:val="0"/>
      <w:marTop w:val="0"/>
      <w:marBottom w:val="0"/>
      <w:divBdr>
        <w:top w:val="none" w:sz="0" w:space="0" w:color="auto"/>
        <w:left w:val="none" w:sz="0" w:space="0" w:color="auto"/>
        <w:bottom w:val="none" w:sz="0" w:space="0" w:color="auto"/>
        <w:right w:val="none" w:sz="0" w:space="0" w:color="auto"/>
      </w:divBdr>
    </w:div>
    <w:div w:id="864749585">
      <w:bodyDiv w:val="1"/>
      <w:marLeft w:val="0"/>
      <w:marRight w:val="0"/>
      <w:marTop w:val="0"/>
      <w:marBottom w:val="0"/>
      <w:divBdr>
        <w:top w:val="none" w:sz="0" w:space="0" w:color="auto"/>
        <w:left w:val="none" w:sz="0" w:space="0" w:color="auto"/>
        <w:bottom w:val="none" w:sz="0" w:space="0" w:color="auto"/>
        <w:right w:val="none" w:sz="0" w:space="0" w:color="auto"/>
      </w:divBdr>
    </w:div>
    <w:div w:id="867646058">
      <w:bodyDiv w:val="1"/>
      <w:marLeft w:val="0"/>
      <w:marRight w:val="0"/>
      <w:marTop w:val="0"/>
      <w:marBottom w:val="0"/>
      <w:divBdr>
        <w:top w:val="none" w:sz="0" w:space="0" w:color="auto"/>
        <w:left w:val="none" w:sz="0" w:space="0" w:color="auto"/>
        <w:bottom w:val="none" w:sz="0" w:space="0" w:color="auto"/>
        <w:right w:val="none" w:sz="0" w:space="0" w:color="auto"/>
      </w:divBdr>
    </w:div>
    <w:div w:id="877007791">
      <w:bodyDiv w:val="1"/>
      <w:marLeft w:val="0"/>
      <w:marRight w:val="0"/>
      <w:marTop w:val="0"/>
      <w:marBottom w:val="0"/>
      <w:divBdr>
        <w:top w:val="none" w:sz="0" w:space="0" w:color="auto"/>
        <w:left w:val="none" w:sz="0" w:space="0" w:color="auto"/>
        <w:bottom w:val="none" w:sz="0" w:space="0" w:color="auto"/>
        <w:right w:val="none" w:sz="0" w:space="0" w:color="auto"/>
      </w:divBdr>
    </w:div>
    <w:div w:id="879777678">
      <w:bodyDiv w:val="1"/>
      <w:marLeft w:val="0"/>
      <w:marRight w:val="0"/>
      <w:marTop w:val="0"/>
      <w:marBottom w:val="0"/>
      <w:divBdr>
        <w:top w:val="none" w:sz="0" w:space="0" w:color="auto"/>
        <w:left w:val="none" w:sz="0" w:space="0" w:color="auto"/>
        <w:bottom w:val="none" w:sz="0" w:space="0" w:color="auto"/>
        <w:right w:val="none" w:sz="0" w:space="0" w:color="auto"/>
      </w:divBdr>
    </w:div>
    <w:div w:id="882791376">
      <w:bodyDiv w:val="1"/>
      <w:marLeft w:val="0"/>
      <w:marRight w:val="0"/>
      <w:marTop w:val="0"/>
      <w:marBottom w:val="0"/>
      <w:divBdr>
        <w:top w:val="none" w:sz="0" w:space="0" w:color="auto"/>
        <w:left w:val="none" w:sz="0" w:space="0" w:color="auto"/>
        <w:bottom w:val="none" w:sz="0" w:space="0" w:color="auto"/>
        <w:right w:val="none" w:sz="0" w:space="0" w:color="auto"/>
      </w:divBdr>
    </w:div>
    <w:div w:id="883447234">
      <w:bodyDiv w:val="1"/>
      <w:marLeft w:val="0"/>
      <w:marRight w:val="0"/>
      <w:marTop w:val="0"/>
      <w:marBottom w:val="0"/>
      <w:divBdr>
        <w:top w:val="none" w:sz="0" w:space="0" w:color="auto"/>
        <w:left w:val="none" w:sz="0" w:space="0" w:color="auto"/>
        <w:bottom w:val="none" w:sz="0" w:space="0" w:color="auto"/>
        <w:right w:val="none" w:sz="0" w:space="0" w:color="auto"/>
      </w:divBdr>
    </w:div>
    <w:div w:id="884368864">
      <w:bodyDiv w:val="1"/>
      <w:marLeft w:val="0"/>
      <w:marRight w:val="0"/>
      <w:marTop w:val="0"/>
      <w:marBottom w:val="0"/>
      <w:divBdr>
        <w:top w:val="none" w:sz="0" w:space="0" w:color="auto"/>
        <w:left w:val="none" w:sz="0" w:space="0" w:color="auto"/>
        <w:bottom w:val="none" w:sz="0" w:space="0" w:color="auto"/>
        <w:right w:val="none" w:sz="0" w:space="0" w:color="auto"/>
      </w:divBdr>
    </w:div>
    <w:div w:id="886912962">
      <w:bodyDiv w:val="1"/>
      <w:marLeft w:val="0"/>
      <w:marRight w:val="0"/>
      <w:marTop w:val="0"/>
      <w:marBottom w:val="0"/>
      <w:divBdr>
        <w:top w:val="none" w:sz="0" w:space="0" w:color="auto"/>
        <w:left w:val="none" w:sz="0" w:space="0" w:color="auto"/>
        <w:bottom w:val="none" w:sz="0" w:space="0" w:color="auto"/>
        <w:right w:val="none" w:sz="0" w:space="0" w:color="auto"/>
      </w:divBdr>
    </w:div>
    <w:div w:id="887685135">
      <w:bodyDiv w:val="1"/>
      <w:marLeft w:val="0"/>
      <w:marRight w:val="0"/>
      <w:marTop w:val="0"/>
      <w:marBottom w:val="0"/>
      <w:divBdr>
        <w:top w:val="none" w:sz="0" w:space="0" w:color="auto"/>
        <w:left w:val="none" w:sz="0" w:space="0" w:color="auto"/>
        <w:bottom w:val="none" w:sz="0" w:space="0" w:color="auto"/>
        <w:right w:val="none" w:sz="0" w:space="0" w:color="auto"/>
      </w:divBdr>
    </w:div>
    <w:div w:id="890267354">
      <w:bodyDiv w:val="1"/>
      <w:marLeft w:val="0"/>
      <w:marRight w:val="0"/>
      <w:marTop w:val="0"/>
      <w:marBottom w:val="0"/>
      <w:divBdr>
        <w:top w:val="none" w:sz="0" w:space="0" w:color="auto"/>
        <w:left w:val="none" w:sz="0" w:space="0" w:color="auto"/>
        <w:bottom w:val="none" w:sz="0" w:space="0" w:color="auto"/>
        <w:right w:val="none" w:sz="0" w:space="0" w:color="auto"/>
      </w:divBdr>
    </w:div>
    <w:div w:id="900990079">
      <w:bodyDiv w:val="1"/>
      <w:marLeft w:val="0"/>
      <w:marRight w:val="0"/>
      <w:marTop w:val="0"/>
      <w:marBottom w:val="0"/>
      <w:divBdr>
        <w:top w:val="none" w:sz="0" w:space="0" w:color="auto"/>
        <w:left w:val="none" w:sz="0" w:space="0" w:color="auto"/>
        <w:bottom w:val="none" w:sz="0" w:space="0" w:color="auto"/>
        <w:right w:val="none" w:sz="0" w:space="0" w:color="auto"/>
      </w:divBdr>
    </w:div>
    <w:div w:id="902835708">
      <w:bodyDiv w:val="1"/>
      <w:marLeft w:val="0"/>
      <w:marRight w:val="0"/>
      <w:marTop w:val="0"/>
      <w:marBottom w:val="0"/>
      <w:divBdr>
        <w:top w:val="none" w:sz="0" w:space="0" w:color="auto"/>
        <w:left w:val="none" w:sz="0" w:space="0" w:color="auto"/>
        <w:bottom w:val="none" w:sz="0" w:space="0" w:color="auto"/>
        <w:right w:val="none" w:sz="0" w:space="0" w:color="auto"/>
      </w:divBdr>
    </w:div>
    <w:div w:id="910192269">
      <w:bodyDiv w:val="1"/>
      <w:marLeft w:val="0"/>
      <w:marRight w:val="0"/>
      <w:marTop w:val="0"/>
      <w:marBottom w:val="0"/>
      <w:divBdr>
        <w:top w:val="none" w:sz="0" w:space="0" w:color="auto"/>
        <w:left w:val="none" w:sz="0" w:space="0" w:color="auto"/>
        <w:bottom w:val="none" w:sz="0" w:space="0" w:color="auto"/>
        <w:right w:val="none" w:sz="0" w:space="0" w:color="auto"/>
      </w:divBdr>
    </w:div>
    <w:div w:id="912547410">
      <w:bodyDiv w:val="1"/>
      <w:marLeft w:val="0"/>
      <w:marRight w:val="0"/>
      <w:marTop w:val="0"/>
      <w:marBottom w:val="0"/>
      <w:divBdr>
        <w:top w:val="none" w:sz="0" w:space="0" w:color="auto"/>
        <w:left w:val="none" w:sz="0" w:space="0" w:color="auto"/>
        <w:bottom w:val="none" w:sz="0" w:space="0" w:color="auto"/>
        <w:right w:val="none" w:sz="0" w:space="0" w:color="auto"/>
      </w:divBdr>
    </w:div>
    <w:div w:id="916286756">
      <w:bodyDiv w:val="1"/>
      <w:marLeft w:val="0"/>
      <w:marRight w:val="0"/>
      <w:marTop w:val="0"/>
      <w:marBottom w:val="0"/>
      <w:divBdr>
        <w:top w:val="none" w:sz="0" w:space="0" w:color="auto"/>
        <w:left w:val="none" w:sz="0" w:space="0" w:color="auto"/>
        <w:bottom w:val="none" w:sz="0" w:space="0" w:color="auto"/>
        <w:right w:val="none" w:sz="0" w:space="0" w:color="auto"/>
      </w:divBdr>
    </w:div>
    <w:div w:id="917595129">
      <w:bodyDiv w:val="1"/>
      <w:marLeft w:val="0"/>
      <w:marRight w:val="0"/>
      <w:marTop w:val="0"/>
      <w:marBottom w:val="0"/>
      <w:divBdr>
        <w:top w:val="none" w:sz="0" w:space="0" w:color="auto"/>
        <w:left w:val="none" w:sz="0" w:space="0" w:color="auto"/>
        <w:bottom w:val="none" w:sz="0" w:space="0" w:color="auto"/>
        <w:right w:val="none" w:sz="0" w:space="0" w:color="auto"/>
      </w:divBdr>
    </w:div>
    <w:div w:id="928195679">
      <w:bodyDiv w:val="1"/>
      <w:marLeft w:val="0"/>
      <w:marRight w:val="0"/>
      <w:marTop w:val="0"/>
      <w:marBottom w:val="0"/>
      <w:divBdr>
        <w:top w:val="none" w:sz="0" w:space="0" w:color="auto"/>
        <w:left w:val="none" w:sz="0" w:space="0" w:color="auto"/>
        <w:bottom w:val="none" w:sz="0" w:space="0" w:color="auto"/>
        <w:right w:val="none" w:sz="0" w:space="0" w:color="auto"/>
      </w:divBdr>
    </w:div>
    <w:div w:id="937099540">
      <w:bodyDiv w:val="1"/>
      <w:marLeft w:val="0"/>
      <w:marRight w:val="0"/>
      <w:marTop w:val="0"/>
      <w:marBottom w:val="0"/>
      <w:divBdr>
        <w:top w:val="none" w:sz="0" w:space="0" w:color="auto"/>
        <w:left w:val="none" w:sz="0" w:space="0" w:color="auto"/>
        <w:bottom w:val="none" w:sz="0" w:space="0" w:color="auto"/>
        <w:right w:val="none" w:sz="0" w:space="0" w:color="auto"/>
      </w:divBdr>
    </w:div>
    <w:div w:id="937250179">
      <w:bodyDiv w:val="1"/>
      <w:marLeft w:val="0"/>
      <w:marRight w:val="0"/>
      <w:marTop w:val="0"/>
      <w:marBottom w:val="0"/>
      <w:divBdr>
        <w:top w:val="none" w:sz="0" w:space="0" w:color="auto"/>
        <w:left w:val="none" w:sz="0" w:space="0" w:color="auto"/>
        <w:bottom w:val="none" w:sz="0" w:space="0" w:color="auto"/>
        <w:right w:val="none" w:sz="0" w:space="0" w:color="auto"/>
      </w:divBdr>
    </w:div>
    <w:div w:id="939680454">
      <w:bodyDiv w:val="1"/>
      <w:marLeft w:val="0"/>
      <w:marRight w:val="0"/>
      <w:marTop w:val="0"/>
      <w:marBottom w:val="0"/>
      <w:divBdr>
        <w:top w:val="none" w:sz="0" w:space="0" w:color="auto"/>
        <w:left w:val="none" w:sz="0" w:space="0" w:color="auto"/>
        <w:bottom w:val="none" w:sz="0" w:space="0" w:color="auto"/>
        <w:right w:val="none" w:sz="0" w:space="0" w:color="auto"/>
      </w:divBdr>
    </w:div>
    <w:div w:id="940914694">
      <w:bodyDiv w:val="1"/>
      <w:marLeft w:val="0"/>
      <w:marRight w:val="0"/>
      <w:marTop w:val="0"/>
      <w:marBottom w:val="0"/>
      <w:divBdr>
        <w:top w:val="none" w:sz="0" w:space="0" w:color="auto"/>
        <w:left w:val="none" w:sz="0" w:space="0" w:color="auto"/>
        <w:bottom w:val="none" w:sz="0" w:space="0" w:color="auto"/>
        <w:right w:val="none" w:sz="0" w:space="0" w:color="auto"/>
      </w:divBdr>
    </w:div>
    <w:div w:id="952982081">
      <w:bodyDiv w:val="1"/>
      <w:marLeft w:val="0"/>
      <w:marRight w:val="0"/>
      <w:marTop w:val="0"/>
      <w:marBottom w:val="0"/>
      <w:divBdr>
        <w:top w:val="none" w:sz="0" w:space="0" w:color="auto"/>
        <w:left w:val="none" w:sz="0" w:space="0" w:color="auto"/>
        <w:bottom w:val="none" w:sz="0" w:space="0" w:color="auto"/>
        <w:right w:val="none" w:sz="0" w:space="0" w:color="auto"/>
      </w:divBdr>
    </w:div>
    <w:div w:id="957445660">
      <w:bodyDiv w:val="1"/>
      <w:marLeft w:val="0"/>
      <w:marRight w:val="0"/>
      <w:marTop w:val="0"/>
      <w:marBottom w:val="0"/>
      <w:divBdr>
        <w:top w:val="none" w:sz="0" w:space="0" w:color="auto"/>
        <w:left w:val="none" w:sz="0" w:space="0" w:color="auto"/>
        <w:bottom w:val="none" w:sz="0" w:space="0" w:color="auto"/>
        <w:right w:val="none" w:sz="0" w:space="0" w:color="auto"/>
      </w:divBdr>
    </w:div>
    <w:div w:id="958493396">
      <w:bodyDiv w:val="1"/>
      <w:marLeft w:val="0"/>
      <w:marRight w:val="0"/>
      <w:marTop w:val="0"/>
      <w:marBottom w:val="0"/>
      <w:divBdr>
        <w:top w:val="none" w:sz="0" w:space="0" w:color="auto"/>
        <w:left w:val="none" w:sz="0" w:space="0" w:color="auto"/>
        <w:bottom w:val="none" w:sz="0" w:space="0" w:color="auto"/>
        <w:right w:val="none" w:sz="0" w:space="0" w:color="auto"/>
      </w:divBdr>
    </w:div>
    <w:div w:id="959990194">
      <w:bodyDiv w:val="1"/>
      <w:marLeft w:val="0"/>
      <w:marRight w:val="0"/>
      <w:marTop w:val="0"/>
      <w:marBottom w:val="0"/>
      <w:divBdr>
        <w:top w:val="none" w:sz="0" w:space="0" w:color="auto"/>
        <w:left w:val="none" w:sz="0" w:space="0" w:color="auto"/>
        <w:bottom w:val="none" w:sz="0" w:space="0" w:color="auto"/>
        <w:right w:val="none" w:sz="0" w:space="0" w:color="auto"/>
      </w:divBdr>
    </w:div>
    <w:div w:id="968053777">
      <w:bodyDiv w:val="1"/>
      <w:marLeft w:val="0"/>
      <w:marRight w:val="0"/>
      <w:marTop w:val="0"/>
      <w:marBottom w:val="0"/>
      <w:divBdr>
        <w:top w:val="none" w:sz="0" w:space="0" w:color="auto"/>
        <w:left w:val="none" w:sz="0" w:space="0" w:color="auto"/>
        <w:bottom w:val="none" w:sz="0" w:space="0" w:color="auto"/>
        <w:right w:val="none" w:sz="0" w:space="0" w:color="auto"/>
      </w:divBdr>
    </w:div>
    <w:div w:id="972294270">
      <w:bodyDiv w:val="1"/>
      <w:marLeft w:val="0"/>
      <w:marRight w:val="0"/>
      <w:marTop w:val="0"/>
      <w:marBottom w:val="0"/>
      <w:divBdr>
        <w:top w:val="none" w:sz="0" w:space="0" w:color="auto"/>
        <w:left w:val="none" w:sz="0" w:space="0" w:color="auto"/>
        <w:bottom w:val="none" w:sz="0" w:space="0" w:color="auto"/>
        <w:right w:val="none" w:sz="0" w:space="0" w:color="auto"/>
      </w:divBdr>
    </w:div>
    <w:div w:id="978342843">
      <w:bodyDiv w:val="1"/>
      <w:marLeft w:val="0"/>
      <w:marRight w:val="0"/>
      <w:marTop w:val="0"/>
      <w:marBottom w:val="0"/>
      <w:divBdr>
        <w:top w:val="none" w:sz="0" w:space="0" w:color="auto"/>
        <w:left w:val="none" w:sz="0" w:space="0" w:color="auto"/>
        <w:bottom w:val="none" w:sz="0" w:space="0" w:color="auto"/>
        <w:right w:val="none" w:sz="0" w:space="0" w:color="auto"/>
      </w:divBdr>
    </w:div>
    <w:div w:id="984549545">
      <w:bodyDiv w:val="1"/>
      <w:marLeft w:val="0"/>
      <w:marRight w:val="0"/>
      <w:marTop w:val="0"/>
      <w:marBottom w:val="0"/>
      <w:divBdr>
        <w:top w:val="none" w:sz="0" w:space="0" w:color="auto"/>
        <w:left w:val="none" w:sz="0" w:space="0" w:color="auto"/>
        <w:bottom w:val="none" w:sz="0" w:space="0" w:color="auto"/>
        <w:right w:val="none" w:sz="0" w:space="0" w:color="auto"/>
      </w:divBdr>
    </w:div>
    <w:div w:id="992639985">
      <w:bodyDiv w:val="1"/>
      <w:marLeft w:val="0"/>
      <w:marRight w:val="0"/>
      <w:marTop w:val="0"/>
      <w:marBottom w:val="0"/>
      <w:divBdr>
        <w:top w:val="none" w:sz="0" w:space="0" w:color="auto"/>
        <w:left w:val="none" w:sz="0" w:space="0" w:color="auto"/>
        <w:bottom w:val="none" w:sz="0" w:space="0" w:color="auto"/>
        <w:right w:val="none" w:sz="0" w:space="0" w:color="auto"/>
      </w:divBdr>
    </w:div>
    <w:div w:id="994527439">
      <w:bodyDiv w:val="1"/>
      <w:marLeft w:val="0"/>
      <w:marRight w:val="0"/>
      <w:marTop w:val="0"/>
      <w:marBottom w:val="0"/>
      <w:divBdr>
        <w:top w:val="none" w:sz="0" w:space="0" w:color="auto"/>
        <w:left w:val="none" w:sz="0" w:space="0" w:color="auto"/>
        <w:bottom w:val="none" w:sz="0" w:space="0" w:color="auto"/>
        <w:right w:val="none" w:sz="0" w:space="0" w:color="auto"/>
      </w:divBdr>
    </w:div>
    <w:div w:id="997534796">
      <w:bodyDiv w:val="1"/>
      <w:marLeft w:val="0"/>
      <w:marRight w:val="0"/>
      <w:marTop w:val="0"/>
      <w:marBottom w:val="0"/>
      <w:divBdr>
        <w:top w:val="none" w:sz="0" w:space="0" w:color="auto"/>
        <w:left w:val="none" w:sz="0" w:space="0" w:color="auto"/>
        <w:bottom w:val="none" w:sz="0" w:space="0" w:color="auto"/>
        <w:right w:val="none" w:sz="0" w:space="0" w:color="auto"/>
      </w:divBdr>
    </w:div>
    <w:div w:id="999236038">
      <w:bodyDiv w:val="1"/>
      <w:marLeft w:val="0"/>
      <w:marRight w:val="0"/>
      <w:marTop w:val="0"/>
      <w:marBottom w:val="0"/>
      <w:divBdr>
        <w:top w:val="none" w:sz="0" w:space="0" w:color="auto"/>
        <w:left w:val="none" w:sz="0" w:space="0" w:color="auto"/>
        <w:bottom w:val="none" w:sz="0" w:space="0" w:color="auto"/>
        <w:right w:val="none" w:sz="0" w:space="0" w:color="auto"/>
      </w:divBdr>
    </w:div>
    <w:div w:id="999893226">
      <w:bodyDiv w:val="1"/>
      <w:marLeft w:val="0"/>
      <w:marRight w:val="0"/>
      <w:marTop w:val="0"/>
      <w:marBottom w:val="0"/>
      <w:divBdr>
        <w:top w:val="none" w:sz="0" w:space="0" w:color="auto"/>
        <w:left w:val="none" w:sz="0" w:space="0" w:color="auto"/>
        <w:bottom w:val="none" w:sz="0" w:space="0" w:color="auto"/>
        <w:right w:val="none" w:sz="0" w:space="0" w:color="auto"/>
      </w:divBdr>
    </w:div>
    <w:div w:id="1005322583">
      <w:bodyDiv w:val="1"/>
      <w:marLeft w:val="0"/>
      <w:marRight w:val="0"/>
      <w:marTop w:val="0"/>
      <w:marBottom w:val="0"/>
      <w:divBdr>
        <w:top w:val="none" w:sz="0" w:space="0" w:color="auto"/>
        <w:left w:val="none" w:sz="0" w:space="0" w:color="auto"/>
        <w:bottom w:val="none" w:sz="0" w:space="0" w:color="auto"/>
        <w:right w:val="none" w:sz="0" w:space="0" w:color="auto"/>
      </w:divBdr>
    </w:div>
    <w:div w:id="1006664521">
      <w:bodyDiv w:val="1"/>
      <w:marLeft w:val="0"/>
      <w:marRight w:val="0"/>
      <w:marTop w:val="0"/>
      <w:marBottom w:val="0"/>
      <w:divBdr>
        <w:top w:val="none" w:sz="0" w:space="0" w:color="auto"/>
        <w:left w:val="none" w:sz="0" w:space="0" w:color="auto"/>
        <w:bottom w:val="none" w:sz="0" w:space="0" w:color="auto"/>
        <w:right w:val="none" w:sz="0" w:space="0" w:color="auto"/>
      </w:divBdr>
    </w:div>
    <w:div w:id="1007249952">
      <w:bodyDiv w:val="1"/>
      <w:marLeft w:val="0"/>
      <w:marRight w:val="0"/>
      <w:marTop w:val="0"/>
      <w:marBottom w:val="0"/>
      <w:divBdr>
        <w:top w:val="none" w:sz="0" w:space="0" w:color="auto"/>
        <w:left w:val="none" w:sz="0" w:space="0" w:color="auto"/>
        <w:bottom w:val="none" w:sz="0" w:space="0" w:color="auto"/>
        <w:right w:val="none" w:sz="0" w:space="0" w:color="auto"/>
      </w:divBdr>
    </w:div>
    <w:div w:id="1008558542">
      <w:bodyDiv w:val="1"/>
      <w:marLeft w:val="0"/>
      <w:marRight w:val="0"/>
      <w:marTop w:val="0"/>
      <w:marBottom w:val="0"/>
      <w:divBdr>
        <w:top w:val="none" w:sz="0" w:space="0" w:color="auto"/>
        <w:left w:val="none" w:sz="0" w:space="0" w:color="auto"/>
        <w:bottom w:val="none" w:sz="0" w:space="0" w:color="auto"/>
        <w:right w:val="none" w:sz="0" w:space="0" w:color="auto"/>
      </w:divBdr>
    </w:div>
    <w:div w:id="1018314742">
      <w:bodyDiv w:val="1"/>
      <w:marLeft w:val="0"/>
      <w:marRight w:val="0"/>
      <w:marTop w:val="0"/>
      <w:marBottom w:val="0"/>
      <w:divBdr>
        <w:top w:val="none" w:sz="0" w:space="0" w:color="auto"/>
        <w:left w:val="none" w:sz="0" w:space="0" w:color="auto"/>
        <w:bottom w:val="none" w:sz="0" w:space="0" w:color="auto"/>
        <w:right w:val="none" w:sz="0" w:space="0" w:color="auto"/>
      </w:divBdr>
    </w:div>
    <w:div w:id="1019046041">
      <w:bodyDiv w:val="1"/>
      <w:marLeft w:val="0"/>
      <w:marRight w:val="0"/>
      <w:marTop w:val="0"/>
      <w:marBottom w:val="0"/>
      <w:divBdr>
        <w:top w:val="none" w:sz="0" w:space="0" w:color="auto"/>
        <w:left w:val="none" w:sz="0" w:space="0" w:color="auto"/>
        <w:bottom w:val="none" w:sz="0" w:space="0" w:color="auto"/>
        <w:right w:val="none" w:sz="0" w:space="0" w:color="auto"/>
      </w:divBdr>
    </w:div>
    <w:div w:id="1021124186">
      <w:bodyDiv w:val="1"/>
      <w:marLeft w:val="0"/>
      <w:marRight w:val="0"/>
      <w:marTop w:val="0"/>
      <w:marBottom w:val="0"/>
      <w:divBdr>
        <w:top w:val="none" w:sz="0" w:space="0" w:color="auto"/>
        <w:left w:val="none" w:sz="0" w:space="0" w:color="auto"/>
        <w:bottom w:val="none" w:sz="0" w:space="0" w:color="auto"/>
        <w:right w:val="none" w:sz="0" w:space="0" w:color="auto"/>
      </w:divBdr>
    </w:div>
    <w:div w:id="1022436897">
      <w:bodyDiv w:val="1"/>
      <w:marLeft w:val="0"/>
      <w:marRight w:val="0"/>
      <w:marTop w:val="0"/>
      <w:marBottom w:val="0"/>
      <w:divBdr>
        <w:top w:val="none" w:sz="0" w:space="0" w:color="auto"/>
        <w:left w:val="none" w:sz="0" w:space="0" w:color="auto"/>
        <w:bottom w:val="none" w:sz="0" w:space="0" w:color="auto"/>
        <w:right w:val="none" w:sz="0" w:space="0" w:color="auto"/>
      </w:divBdr>
    </w:div>
    <w:div w:id="1023484155">
      <w:bodyDiv w:val="1"/>
      <w:marLeft w:val="0"/>
      <w:marRight w:val="0"/>
      <w:marTop w:val="0"/>
      <w:marBottom w:val="0"/>
      <w:divBdr>
        <w:top w:val="none" w:sz="0" w:space="0" w:color="auto"/>
        <w:left w:val="none" w:sz="0" w:space="0" w:color="auto"/>
        <w:bottom w:val="none" w:sz="0" w:space="0" w:color="auto"/>
        <w:right w:val="none" w:sz="0" w:space="0" w:color="auto"/>
      </w:divBdr>
    </w:div>
    <w:div w:id="1026633514">
      <w:bodyDiv w:val="1"/>
      <w:marLeft w:val="0"/>
      <w:marRight w:val="0"/>
      <w:marTop w:val="0"/>
      <w:marBottom w:val="0"/>
      <w:divBdr>
        <w:top w:val="none" w:sz="0" w:space="0" w:color="auto"/>
        <w:left w:val="none" w:sz="0" w:space="0" w:color="auto"/>
        <w:bottom w:val="none" w:sz="0" w:space="0" w:color="auto"/>
        <w:right w:val="none" w:sz="0" w:space="0" w:color="auto"/>
      </w:divBdr>
    </w:div>
    <w:div w:id="1030302310">
      <w:bodyDiv w:val="1"/>
      <w:marLeft w:val="0"/>
      <w:marRight w:val="0"/>
      <w:marTop w:val="0"/>
      <w:marBottom w:val="0"/>
      <w:divBdr>
        <w:top w:val="none" w:sz="0" w:space="0" w:color="auto"/>
        <w:left w:val="none" w:sz="0" w:space="0" w:color="auto"/>
        <w:bottom w:val="none" w:sz="0" w:space="0" w:color="auto"/>
        <w:right w:val="none" w:sz="0" w:space="0" w:color="auto"/>
      </w:divBdr>
    </w:div>
    <w:div w:id="1033920259">
      <w:bodyDiv w:val="1"/>
      <w:marLeft w:val="0"/>
      <w:marRight w:val="0"/>
      <w:marTop w:val="0"/>
      <w:marBottom w:val="0"/>
      <w:divBdr>
        <w:top w:val="none" w:sz="0" w:space="0" w:color="auto"/>
        <w:left w:val="none" w:sz="0" w:space="0" w:color="auto"/>
        <w:bottom w:val="none" w:sz="0" w:space="0" w:color="auto"/>
        <w:right w:val="none" w:sz="0" w:space="0" w:color="auto"/>
      </w:divBdr>
    </w:div>
    <w:div w:id="1036780920">
      <w:bodyDiv w:val="1"/>
      <w:marLeft w:val="0"/>
      <w:marRight w:val="0"/>
      <w:marTop w:val="0"/>
      <w:marBottom w:val="0"/>
      <w:divBdr>
        <w:top w:val="none" w:sz="0" w:space="0" w:color="auto"/>
        <w:left w:val="none" w:sz="0" w:space="0" w:color="auto"/>
        <w:bottom w:val="none" w:sz="0" w:space="0" w:color="auto"/>
        <w:right w:val="none" w:sz="0" w:space="0" w:color="auto"/>
      </w:divBdr>
    </w:div>
    <w:div w:id="1038160342">
      <w:bodyDiv w:val="1"/>
      <w:marLeft w:val="0"/>
      <w:marRight w:val="0"/>
      <w:marTop w:val="0"/>
      <w:marBottom w:val="0"/>
      <w:divBdr>
        <w:top w:val="none" w:sz="0" w:space="0" w:color="auto"/>
        <w:left w:val="none" w:sz="0" w:space="0" w:color="auto"/>
        <w:bottom w:val="none" w:sz="0" w:space="0" w:color="auto"/>
        <w:right w:val="none" w:sz="0" w:space="0" w:color="auto"/>
      </w:divBdr>
    </w:div>
    <w:div w:id="1043359616">
      <w:bodyDiv w:val="1"/>
      <w:marLeft w:val="0"/>
      <w:marRight w:val="0"/>
      <w:marTop w:val="0"/>
      <w:marBottom w:val="0"/>
      <w:divBdr>
        <w:top w:val="none" w:sz="0" w:space="0" w:color="auto"/>
        <w:left w:val="none" w:sz="0" w:space="0" w:color="auto"/>
        <w:bottom w:val="none" w:sz="0" w:space="0" w:color="auto"/>
        <w:right w:val="none" w:sz="0" w:space="0" w:color="auto"/>
      </w:divBdr>
    </w:div>
    <w:div w:id="1047799082">
      <w:bodyDiv w:val="1"/>
      <w:marLeft w:val="0"/>
      <w:marRight w:val="0"/>
      <w:marTop w:val="0"/>
      <w:marBottom w:val="0"/>
      <w:divBdr>
        <w:top w:val="none" w:sz="0" w:space="0" w:color="auto"/>
        <w:left w:val="none" w:sz="0" w:space="0" w:color="auto"/>
        <w:bottom w:val="none" w:sz="0" w:space="0" w:color="auto"/>
        <w:right w:val="none" w:sz="0" w:space="0" w:color="auto"/>
      </w:divBdr>
    </w:div>
    <w:div w:id="1049377922">
      <w:bodyDiv w:val="1"/>
      <w:marLeft w:val="0"/>
      <w:marRight w:val="0"/>
      <w:marTop w:val="0"/>
      <w:marBottom w:val="0"/>
      <w:divBdr>
        <w:top w:val="none" w:sz="0" w:space="0" w:color="auto"/>
        <w:left w:val="none" w:sz="0" w:space="0" w:color="auto"/>
        <w:bottom w:val="none" w:sz="0" w:space="0" w:color="auto"/>
        <w:right w:val="none" w:sz="0" w:space="0" w:color="auto"/>
      </w:divBdr>
    </w:div>
    <w:div w:id="1050956438">
      <w:bodyDiv w:val="1"/>
      <w:marLeft w:val="0"/>
      <w:marRight w:val="0"/>
      <w:marTop w:val="0"/>
      <w:marBottom w:val="0"/>
      <w:divBdr>
        <w:top w:val="none" w:sz="0" w:space="0" w:color="auto"/>
        <w:left w:val="none" w:sz="0" w:space="0" w:color="auto"/>
        <w:bottom w:val="none" w:sz="0" w:space="0" w:color="auto"/>
        <w:right w:val="none" w:sz="0" w:space="0" w:color="auto"/>
      </w:divBdr>
    </w:div>
    <w:div w:id="1052848491">
      <w:bodyDiv w:val="1"/>
      <w:marLeft w:val="0"/>
      <w:marRight w:val="0"/>
      <w:marTop w:val="0"/>
      <w:marBottom w:val="0"/>
      <w:divBdr>
        <w:top w:val="none" w:sz="0" w:space="0" w:color="auto"/>
        <w:left w:val="none" w:sz="0" w:space="0" w:color="auto"/>
        <w:bottom w:val="none" w:sz="0" w:space="0" w:color="auto"/>
        <w:right w:val="none" w:sz="0" w:space="0" w:color="auto"/>
      </w:divBdr>
    </w:div>
    <w:div w:id="1054045747">
      <w:bodyDiv w:val="1"/>
      <w:marLeft w:val="0"/>
      <w:marRight w:val="0"/>
      <w:marTop w:val="0"/>
      <w:marBottom w:val="0"/>
      <w:divBdr>
        <w:top w:val="none" w:sz="0" w:space="0" w:color="auto"/>
        <w:left w:val="none" w:sz="0" w:space="0" w:color="auto"/>
        <w:bottom w:val="none" w:sz="0" w:space="0" w:color="auto"/>
        <w:right w:val="none" w:sz="0" w:space="0" w:color="auto"/>
      </w:divBdr>
    </w:div>
    <w:div w:id="1054356396">
      <w:bodyDiv w:val="1"/>
      <w:marLeft w:val="0"/>
      <w:marRight w:val="0"/>
      <w:marTop w:val="0"/>
      <w:marBottom w:val="0"/>
      <w:divBdr>
        <w:top w:val="none" w:sz="0" w:space="0" w:color="auto"/>
        <w:left w:val="none" w:sz="0" w:space="0" w:color="auto"/>
        <w:bottom w:val="none" w:sz="0" w:space="0" w:color="auto"/>
        <w:right w:val="none" w:sz="0" w:space="0" w:color="auto"/>
      </w:divBdr>
    </w:div>
    <w:div w:id="1055347686">
      <w:bodyDiv w:val="1"/>
      <w:marLeft w:val="0"/>
      <w:marRight w:val="0"/>
      <w:marTop w:val="0"/>
      <w:marBottom w:val="0"/>
      <w:divBdr>
        <w:top w:val="none" w:sz="0" w:space="0" w:color="auto"/>
        <w:left w:val="none" w:sz="0" w:space="0" w:color="auto"/>
        <w:bottom w:val="none" w:sz="0" w:space="0" w:color="auto"/>
        <w:right w:val="none" w:sz="0" w:space="0" w:color="auto"/>
      </w:divBdr>
    </w:div>
    <w:div w:id="1069226305">
      <w:bodyDiv w:val="1"/>
      <w:marLeft w:val="0"/>
      <w:marRight w:val="0"/>
      <w:marTop w:val="0"/>
      <w:marBottom w:val="0"/>
      <w:divBdr>
        <w:top w:val="none" w:sz="0" w:space="0" w:color="auto"/>
        <w:left w:val="none" w:sz="0" w:space="0" w:color="auto"/>
        <w:bottom w:val="none" w:sz="0" w:space="0" w:color="auto"/>
        <w:right w:val="none" w:sz="0" w:space="0" w:color="auto"/>
      </w:divBdr>
    </w:div>
    <w:div w:id="1070230392">
      <w:bodyDiv w:val="1"/>
      <w:marLeft w:val="0"/>
      <w:marRight w:val="0"/>
      <w:marTop w:val="0"/>
      <w:marBottom w:val="0"/>
      <w:divBdr>
        <w:top w:val="none" w:sz="0" w:space="0" w:color="auto"/>
        <w:left w:val="none" w:sz="0" w:space="0" w:color="auto"/>
        <w:bottom w:val="none" w:sz="0" w:space="0" w:color="auto"/>
        <w:right w:val="none" w:sz="0" w:space="0" w:color="auto"/>
      </w:divBdr>
    </w:div>
    <w:div w:id="1070230485">
      <w:bodyDiv w:val="1"/>
      <w:marLeft w:val="0"/>
      <w:marRight w:val="0"/>
      <w:marTop w:val="0"/>
      <w:marBottom w:val="0"/>
      <w:divBdr>
        <w:top w:val="none" w:sz="0" w:space="0" w:color="auto"/>
        <w:left w:val="none" w:sz="0" w:space="0" w:color="auto"/>
        <w:bottom w:val="none" w:sz="0" w:space="0" w:color="auto"/>
        <w:right w:val="none" w:sz="0" w:space="0" w:color="auto"/>
      </w:divBdr>
    </w:div>
    <w:div w:id="1073813313">
      <w:bodyDiv w:val="1"/>
      <w:marLeft w:val="0"/>
      <w:marRight w:val="0"/>
      <w:marTop w:val="0"/>
      <w:marBottom w:val="0"/>
      <w:divBdr>
        <w:top w:val="none" w:sz="0" w:space="0" w:color="auto"/>
        <w:left w:val="none" w:sz="0" w:space="0" w:color="auto"/>
        <w:bottom w:val="none" w:sz="0" w:space="0" w:color="auto"/>
        <w:right w:val="none" w:sz="0" w:space="0" w:color="auto"/>
      </w:divBdr>
    </w:div>
    <w:div w:id="1079444179">
      <w:bodyDiv w:val="1"/>
      <w:marLeft w:val="0"/>
      <w:marRight w:val="0"/>
      <w:marTop w:val="0"/>
      <w:marBottom w:val="0"/>
      <w:divBdr>
        <w:top w:val="none" w:sz="0" w:space="0" w:color="auto"/>
        <w:left w:val="none" w:sz="0" w:space="0" w:color="auto"/>
        <w:bottom w:val="none" w:sz="0" w:space="0" w:color="auto"/>
        <w:right w:val="none" w:sz="0" w:space="0" w:color="auto"/>
      </w:divBdr>
    </w:div>
    <w:div w:id="1081485062">
      <w:bodyDiv w:val="1"/>
      <w:marLeft w:val="0"/>
      <w:marRight w:val="0"/>
      <w:marTop w:val="0"/>
      <w:marBottom w:val="0"/>
      <w:divBdr>
        <w:top w:val="none" w:sz="0" w:space="0" w:color="auto"/>
        <w:left w:val="none" w:sz="0" w:space="0" w:color="auto"/>
        <w:bottom w:val="none" w:sz="0" w:space="0" w:color="auto"/>
        <w:right w:val="none" w:sz="0" w:space="0" w:color="auto"/>
      </w:divBdr>
    </w:div>
    <w:div w:id="1083843892">
      <w:bodyDiv w:val="1"/>
      <w:marLeft w:val="0"/>
      <w:marRight w:val="0"/>
      <w:marTop w:val="0"/>
      <w:marBottom w:val="0"/>
      <w:divBdr>
        <w:top w:val="none" w:sz="0" w:space="0" w:color="auto"/>
        <w:left w:val="none" w:sz="0" w:space="0" w:color="auto"/>
        <w:bottom w:val="none" w:sz="0" w:space="0" w:color="auto"/>
        <w:right w:val="none" w:sz="0" w:space="0" w:color="auto"/>
      </w:divBdr>
    </w:div>
    <w:div w:id="1085541326">
      <w:bodyDiv w:val="1"/>
      <w:marLeft w:val="0"/>
      <w:marRight w:val="0"/>
      <w:marTop w:val="0"/>
      <w:marBottom w:val="0"/>
      <w:divBdr>
        <w:top w:val="none" w:sz="0" w:space="0" w:color="auto"/>
        <w:left w:val="none" w:sz="0" w:space="0" w:color="auto"/>
        <w:bottom w:val="none" w:sz="0" w:space="0" w:color="auto"/>
        <w:right w:val="none" w:sz="0" w:space="0" w:color="auto"/>
      </w:divBdr>
    </w:div>
    <w:div w:id="1090202898">
      <w:bodyDiv w:val="1"/>
      <w:marLeft w:val="0"/>
      <w:marRight w:val="0"/>
      <w:marTop w:val="0"/>
      <w:marBottom w:val="0"/>
      <w:divBdr>
        <w:top w:val="none" w:sz="0" w:space="0" w:color="auto"/>
        <w:left w:val="none" w:sz="0" w:space="0" w:color="auto"/>
        <w:bottom w:val="none" w:sz="0" w:space="0" w:color="auto"/>
        <w:right w:val="none" w:sz="0" w:space="0" w:color="auto"/>
      </w:divBdr>
    </w:div>
    <w:div w:id="1091781579">
      <w:bodyDiv w:val="1"/>
      <w:marLeft w:val="0"/>
      <w:marRight w:val="0"/>
      <w:marTop w:val="0"/>
      <w:marBottom w:val="0"/>
      <w:divBdr>
        <w:top w:val="none" w:sz="0" w:space="0" w:color="auto"/>
        <w:left w:val="none" w:sz="0" w:space="0" w:color="auto"/>
        <w:bottom w:val="none" w:sz="0" w:space="0" w:color="auto"/>
        <w:right w:val="none" w:sz="0" w:space="0" w:color="auto"/>
      </w:divBdr>
    </w:div>
    <w:div w:id="1095436974">
      <w:bodyDiv w:val="1"/>
      <w:marLeft w:val="0"/>
      <w:marRight w:val="0"/>
      <w:marTop w:val="0"/>
      <w:marBottom w:val="0"/>
      <w:divBdr>
        <w:top w:val="none" w:sz="0" w:space="0" w:color="auto"/>
        <w:left w:val="none" w:sz="0" w:space="0" w:color="auto"/>
        <w:bottom w:val="none" w:sz="0" w:space="0" w:color="auto"/>
        <w:right w:val="none" w:sz="0" w:space="0" w:color="auto"/>
      </w:divBdr>
    </w:div>
    <w:div w:id="1103652566">
      <w:bodyDiv w:val="1"/>
      <w:marLeft w:val="0"/>
      <w:marRight w:val="0"/>
      <w:marTop w:val="0"/>
      <w:marBottom w:val="0"/>
      <w:divBdr>
        <w:top w:val="none" w:sz="0" w:space="0" w:color="auto"/>
        <w:left w:val="none" w:sz="0" w:space="0" w:color="auto"/>
        <w:bottom w:val="none" w:sz="0" w:space="0" w:color="auto"/>
        <w:right w:val="none" w:sz="0" w:space="0" w:color="auto"/>
      </w:divBdr>
    </w:div>
    <w:div w:id="1113481514">
      <w:bodyDiv w:val="1"/>
      <w:marLeft w:val="0"/>
      <w:marRight w:val="0"/>
      <w:marTop w:val="0"/>
      <w:marBottom w:val="0"/>
      <w:divBdr>
        <w:top w:val="none" w:sz="0" w:space="0" w:color="auto"/>
        <w:left w:val="none" w:sz="0" w:space="0" w:color="auto"/>
        <w:bottom w:val="none" w:sz="0" w:space="0" w:color="auto"/>
        <w:right w:val="none" w:sz="0" w:space="0" w:color="auto"/>
      </w:divBdr>
    </w:div>
    <w:div w:id="1116097184">
      <w:bodyDiv w:val="1"/>
      <w:marLeft w:val="0"/>
      <w:marRight w:val="0"/>
      <w:marTop w:val="0"/>
      <w:marBottom w:val="0"/>
      <w:divBdr>
        <w:top w:val="none" w:sz="0" w:space="0" w:color="auto"/>
        <w:left w:val="none" w:sz="0" w:space="0" w:color="auto"/>
        <w:bottom w:val="none" w:sz="0" w:space="0" w:color="auto"/>
        <w:right w:val="none" w:sz="0" w:space="0" w:color="auto"/>
      </w:divBdr>
    </w:div>
    <w:div w:id="1120995699">
      <w:bodyDiv w:val="1"/>
      <w:marLeft w:val="0"/>
      <w:marRight w:val="0"/>
      <w:marTop w:val="0"/>
      <w:marBottom w:val="0"/>
      <w:divBdr>
        <w:top w:val="none" w:sz="0" w:space="0" w:color="auto"/>
        <w:left w:val="none" w:sz="0" w:space="0" w:color="auto"/>
        <w:bottom w:val="none" w:sz="0" w:space="0" w:color="auto"/>
        <w:right w:val="none" w:sz="0" w:space="0" w:color="auto"/>
      </w:divBdr>
    </w:div>
    <w:div w:id="1121991976">
      <w:bodyDiv w:val="1"/>
      <w:marLeft w:val="0"/>
      <w:marRight w:val="0"/>
      <w:marTop w:val="0"/>
      <w:marBottom w:val="0"/>
      <w:divBdr>
        <w:top w:val="none" w:sz="0" w:space="0" w:color="auto"/>
        <w:left w:val="none" w:sz="0" w:space="0" w:color="auto"/>
        <w:bottom w:val="none" w:sz="0" w:space="0" w:color="auto"/>
        <w:right w:val="none" w:sz="0" w:space="0" w:color="auto"/>
      </w:divBdr>
    </w:div>
    <w:div w:id="1122844572">
      <w:bodyDiv w:val="1"/>
      <w:marLeft w:val="0"/>
      <w:marRight w:val="0"/>
      <w:marTop w:val="0"/>
      <w:marBottom w:val="0"/>
      <w:divBdr>
        <w:top w:val="none" w:sz="0" w:space="0" w:color="auto"/>
        <w:left w:val="none" w:sz="0" w:space="0" w:color="auto"/>
        <w:bottom w:val="none" w:sz="0" w:space="0" w:color="auto"/>
        <w:right w:val="none" w:sz="0" w:space="0" w:color="auto"/>
      </w:divBdr>
    </w:div>
    <w:div w:id="1126196068">
      <w:bodyDiv w:val="1"/>
      <w:marLeft w:val="0"/>
      <w:marRight w:val="0"/>
      <w:marTop w:val="0"/>
      <w:marBottom w:val="0"/>
      <w:divBdr>
        <w:top w:val="none" w:sz="0" w:space="0" w:color="auto"/>
        <w:left w:val="none" w:sz="0" w:space="0" w:color="auto"/>
        <w:bottom w:val="none" w:sz="0" w:space="0" w:color="auto"/>
        <w:right w:val="none" w:sz="0" w:space="0" w:color="auto"/>
      </w:divBdr>
    </w:div>
    <w:div w:id="1126630278">
      <w:bodyDiv w:val="1"/>
      <w:marLeft w:val="0"/>
      <w:marRight w:val="0"/>
      <w:marTop w:val="0"/>
      <w:marBottom w:val="0"/>
      <w:divBdr>
        <w:top w:val="none" w:sz="0" w:space="0" w:color="auto"/>
        <w:left w:val="none" w:sz="0" w:space="0" w:color="auto"/>
        <w:bottom w:val="none" w:sz="0" w:space="0" w:color="auto"/>
        <w:right w:val="none" w:sz="0" w:space="0" w:color="auto"/>
      </w:divBdr>
    </w:div>
    <w:div w:id="1131171680">
      <w:bodyDiv w:val="1"/>
      <w:marLeft w:val="0"/>
      <w:marRight w:val="0"/>
      <w:marTop w:val="0"/>
      <w:marBottom w:val="0"/>
      <w:divBdr>
        <w:top w:val="none" w:sz="0" w:space="0" w:color="auto"/>
        <w:left w:val="none" w:sz="0" w:space="0" w:color="auto"/>
        <w:bottom w:val="none" w:sz="0" w:space="0" w:color="auto"/>
        <w:right w:val="none" w:sz="0" w:space="0" w:color="auto"/>
      </w:divBdr>
    </w:div>
    <w:div w:id="1137334093">
      <w:bodyDiv w:val="1"/>
      <w:marLeft w:val="0"/>
      <w:marRight w:val="0"/>
      <w:marTop w:val="0"/>
      <w:marBottom w:val="0"/>
      <w:divBdr>
        <w:top w:val="none" w:sz="0" w:space="0" w:color="auto"/>
        <w:left w:val="none" w:sz="0" w:space="0" w:color="auto"/>
        <w:bottom w:val="none" w:sz="0" w:space="0" w:color="auto"/>
        <w:right w:val="none" w:sz="0" w:space="0" w:color="auto"/>
      </w:divBdr>
    </w:div>
    <w:div w:id="1140416183">
      <w:bodyDiv w:val="1"/>
      <w:marLeft w:val="0"/>
      <w:marRight w:val="0"/>
      <w:marTop w:val="0"/>
      <w:marBottom w:val="0"/>
      <w:divBdr>
        <w:top w:val="none" w:sz="0" w:space="0" w:color="auto"/>
        <w:left w:val="none" w:sz="0" w:space="0" w:color="auto"/>
        <w:bottom w:val="none" w:sz="0" w:space="0" w:color="auto"/>
        <w:right w:val="none" w:sz="0" w:space="0" w:color="auto"/>
      </w:divBdr>
    </w:div>
    <w:div w:id="1141728806">
      <w:bodyDiv w:val="1"/>
      <w:marLeft w:val="0"/>
      <w:marRight w:val="0"/>
      <w:marTop w:val="0"/>
      <w:marBottom w:val="0"/>
      <w:divBdr>
        <w:top w:val="none" w:sz="0" w:space="0" w:color="auto"/>
        <w:left w:val="none" w:sz="0" w:space="0" w:color="auto"/>
        <w:bottom w:val="none" w:sz="0" w:space="0" w:color="auto"/>
        <w:right w:val="none" w:sz="0" w:space="0" w:color="auto"/>
      </w:divBdr>
    </w:div>
    <w:div w:id="1150829858">
      <w:bodyDiv w:val="1"/>
      <w:marLeft w:val="0"/>
      <w:marRight w:val="0"/>
      <w:marTop w:val="0"/>
      <w:marBottom w:val="0"/>
      <w:divBdr>
        <w:top w:val="none" w:sz="0" w:space="0" w:color="auto"/>
        <w:left w:val="none" w:sz="0" w:space="0" w:color="auto"/>
        <w:bottom w:val="none" w:sz="0" w:space="0" w:color="auto"/>
        <w:right w:val="none" w:sz="0" w:space="0" w:color="auto"/>
      </w:divBdr>
    </w:div>
    <w:div w:id="1163548493">
      <w:bodyDiv w:val="1"/>
      <w:marLeft w:val="0"/>
      <w:marRight w:val="0"/>
      <w:marTop w:val="0"/>
      <w:marBottom w:val="0"/>
      <w:divBdr>
        <w:top w:val="none" w:sz="0" w:space="0" w:color="auto"/>
        <w:left w:val="none" w:sz="0" w:space="0" w:color="auto"/>
        <w:bottom w:val="none" w:sz="0" w:space="0" w:color="auto"/>
        <w:right w:val="none" w:sz="0" w:space="0" w:color="auto"/>
      </w:divBdr>
    </w:div>
    <w:div w:id="1164857236">
      <w:bodyDiv w:val="1"/>
      <w:marLeft w:val="0"/>
      <w:marRight w:val="0"/>
      <w:marTop w:val="0"/>
      <w:marBottom w:val="0"/>
      <w:divBdr>
        <w:top w:val="none" w:sz="0" w:space="0" w:color="auto"/>
        <w:left w:val="none" w:sz="0" w:space="0" w:color="auto"/>
        <w:bottom w:val="none" w:sz="0" w:space="0" w:color="auto"/>
        <w:right w:val="none" w:sz="0" w:space="0" w:color="auto"/>
      </w:divBdr>
    </w:div>
    <w:div w:id="1166017337">
      <w:bodyDiv w:val="1"/>
      <w:marLeft w:val="0"/>
      <w:marRight w:val="0"/>
      <w:marTop w:val="0"/>
      <w:marBottom w:val="0"/>
      <w:divBdr>
        <w:top w:val="none" w:sz="0" w:space="0" w:color="auto"/>
        <w:left w:val="none" w:sz="0" w:space="0" w:color="auto"/>
        <w:bottom w:val="none" w:sz="0" w:space="0" w:color="auto"/>
        <w:right w:val="none" w:sz="0" w:space="0" w:color="auto"/>
      </w:divBdr>
    </w:div>
    <w:div w:id="1168204752">
      <w:bodyDiv w:val="1"/>
      <w:marLeft w:val="0"/>
      <w:marRight w:val="0"/>
      <w:marTop w:val="0"/>
      <w:marBottom w:val="0"/>
      <w:divBdr>
        <w:top w:val="none" w:sz="0" w:space="0" w:color="auto"/>
        <w:left w:val="none" w:sz="0" w:space="0" w:color="auto"/>
        <w:bottom w:val="none" w:sz="0" w:space="0" w:color="auto"/>
        <w:right w:val="none" w:sz="0" w:space="0" w:color="auto"/>
      </w:divBdr>
    </w:div>
    <w:div w:id="1171215461">
      <w:bodyDiv w:val="1"/>
      <w:marLeft w:val="0"/>
      <w:marRight w:val="0"/>
      <w:marTop w:val="0"/>
      <w:marBottom w:val="0"/>
      <w:divBdr>
        <w:top w:val="none" w:sz="0" w:space="0" w:color="auto"/>
        <w:left w:val="none" w:sz="0" w:space="0" w:color="auto"/>
        <w:bottom w:val="none" w:sz="0" w:space="0" w:color="auto"/>
        <w:right w:val="none" w:sz="0" w:space="0" w:color="auto"/>
      </w:divBdr>
    </w:div>
    <w:div w:id="1171681962">
      <w:bodyDiv w:val="1"/>
      <w:marLeft w:val="0"/>
      <w:marRight w:val="0"/>
      <w:marTop w:val="0"/>
      <w:marBottom w:val="0"/>
      <w:divBdr>
        <w:top w:val="none" w:sz="0" w:space="0" w:color="auto"/>
        <w:left w:val="none" w:sz="0" w:space="0" w:color="auto"/>
        <w:bottom w:val="none" w:sz="0" w:space="0" w:color="auto"/>
        <w:right w:val="none" w:sz="0" w:space="0" w:color="auto"/>
      </w:divBdr>
    </w:div>
    <w:div w:id="1177426237">
      <w:bodyDiv w:val="1"/>
      <w:marLeft w:val="0"/>
      <w:marRight w:val="0"/>
      <w:marTop w:val="0"/>
      <w:marBottom w:val="0"/>
      <w:divBdr>
        <w:top w:val="none" w:sz="0" w:space="0" w:color="auto"/>
        <w:left w:val="none" w:sz="0" w:space="0" w:color="auto"/>
        <w:bottom w:val="none" w:sz="0" w:space="0" w:color="auto"/>
        <w:right w:val="none" w:sz="0" w:space="0" w:color="auto"/>
      </w:divBdr>
    </w:div>
    <w:div w:id="1190413232">
      <w:bodyDiv w:val="1"/>
      <w:marLeft w:val="0"/>
      <w:marRight w:val="0"/>
      <w:marTop w:val="0"/>
      <w:marBottom w:val="0"/>
      <w:divBdr>
        <w:top w:val="none" w:sz="0" w:space="0" w:color="auto"/>
        <w:left w:val="none" w:sz="0" w:space="0" w:color="auto"/>
        <w:bottom w:val="none" w:sz="0" w:space="0" w:color="auto"/>
        <w:right w:val="none" w:sz="0" w:space="0" w:color="auto"/>
      </w:divBdr>
    </w:div>
    <w:div w:id="1190534926">
      <w:bodyDiv w:val="1"/>
      <w:marLeft w:val="0"/>
      <w:marRight w:val="0"/>
      <w:marTop w:val="0"/>
      <w:marBottom w:val="0"/>
      <w:divBdr>
        <w:top w:val="none" w:sz="0" w:space="0" w:color="auto"/>
        <w:left w:val="none" w:sz="0" w:space="0" w:color="auto"/>
        <w:bottom w:val="none" w:sz="0" w:space="0" w:color="auto"/>
        <w:right w:val="none" w:sz="0" w:space="0" w:color="auto"/>
      </w:divBdr>
    </w:div>
    <w:div w:id="1194149413">
      <w:bodyDiv w:val="1"/>
      <w:marLeft w:val="0"/>
      <w:marRight w:val="0"/>
      <w:marTop w:val="0"/>
      <w:marBottom w:val="0"/>
      <w:divBdr>
        <w:top w:val="none" w:sz="0" w:space="0" w:color="auto"/>
        <w:left w:val="none" w:sz="0" w:space="0" w:color="auto"/>
        <w:bottom w:val="none" w:sz="0" w:space="0" w:color="auto"/>
        <w:right w:val="none" w:sz="0" w:space="0" w:color="auto"/>
      </w:divBdr>
    </w:div>
    <w:div w:id="1194541831">
      <w:bodyDiv w:val="1"/>
      <w:marLeft w:val="0"/>
      <w:marRight w:val="0"/>
      <w:marTop w:val="0"/>
      <w:marBottom w:val="0"/>
      <w:divBdr>
        <w:top w:val="none" w:sz="0" w:space="0" w:color="auto"/>
        <w:left w:val="none" w:sz="0" w:space="0" w:color="auto"/>
        <w:bottom w:val="none" w:sz="0" w:space="0" w:color="auto"/>
        <w:right w:val="none" w:sz="0" w:space="0" w:color="auto"/>
      </w:divBdr>
    </w:div>
    <w:div w:id="1204753406">
      <w:bodyDiv w:val="1"/>
      <w:marLeft w:val="0"/>
      <w:marRight w:val="0"/>
      <w:marTop w:val="0"/>
      <w:marBottom w:val="0"/>
      <w:divBdr>
        <w:top w:val="none" w:sz="0" w:space="0" w:color="auto"/>
        <w:left w:val="none" w:sz="0" w:space="0" w:color="auto"/>
        <w:bottom w:val="none" w:sz="0" w:space="0" w:color="auto"/>
        <w:right w:val="none" w:sz="0" w:space="0" w:color="auto"/>
      </w:divBdr>
    </w:div>
    <w:div w:id="1208025975">
      <w:bodyDiv w:val="1"/>
      <w:marLeft w:val="0"/>
      <w:marRight w:val="0"/>
      <w:marTop w:val="0"/>
      <w:marBottom w:val="0"/>
      <w:divBdr>
        <w:top w:val="none" w:sz="0" w:space="0" w:color="auto"/>
        <w:left w:val="none" w:sz="0" w:space="0" w:color="auto"/>
        <w:bottom w:val="none" w:sz="0" w:space="0" w:color="auto"/>
        <w:right w:val="none" w:sz="0" w:space="0" w:color="auto"/>
      </w:divBdr>
    </w:div>
    <w:div w:id="1208448163">
      <w:bodyDiv w:val="1"/>
      <w:marLeft w:val="0"/>
      <w:marRight w:val="0"/>
      <w:marTop w:val="0"/>
      <w:marBottom w:val="0"/>
      <w:divBdr>
        <w:top w:val="none" w:sz="0" w:space="0" w:color="auto"/>
        <w:left w:val="none" w:sz="0" w:space="0" w:color="auto"/>
        <w:bottom w:val="none" w:sz="0" w:space="0" w:color="auto"/>
        <w:right w:val="none" w:sz="0" w:space="0" w:color="auto"/>
      </w:divBdr>
    </w:div>
    <w:div w:id="1209488470">
      <w:bodyDiv w:val="1"/>
      <w:marLeft w:val="0"/>
      <w:marRight w:val="0"/>
      <w:marTop w:val="0"/>
      <w:marBottom w:val="0"/>
      <w:divBdr>
        <w:top w:val="none" w:sz="0" w:space="0" w:color="auto"/>
        <w:left w:val="none" w:sz="0" w:space="0" w:color="auto"/>
        <w:bottom w:val="none" w:sz="0" w:space="0" w:color="auto"/>
        <w:right w:val="none" w:sz="0" w:space="0" w:color="auto"/>
      </w:divBdr>
    </w:div>
    <w:div w:id="1210611699">
      <w:bodyDiv w:val="1"/>
      <w:marLeft w:val="0"/>
      <w:marRight w:val="0"/>
      <w:marTop w:val="0"/>
      <w:marBottom w:val="0"/>
      <w:divBdr>
        <w:top w:val="none" w:sz="0" w:space="0" w:color="auto"/>
        <w:left w:val="none" w:sz="0" w:space="0" w:color="auto"/>
        <w:bottom w:val="none" w:sz="0" w:space="0" w:color="auto"/>
        <w:right w:val="none" w:sz="0" w:space="0" w:color="auto"/>
      </w:divBdr>
    </w:div>
    <w:div w:id="1211187600">
      <w:bodyDiv w:val="1"/>
      <w:marLeft w:val="0"/>
      <w:marRight w:val="0"/>
      <w:marTop w:val="0"/>
      <w:marBottom w:val="0"/>
      <w:divBdr>
        <w:top w:val="none" w:sz="0" w:space="0" w:color="auto"/>
        <w:left w:val="none" w:sz="0" w:space="0" w:color="auto"/>
        <w:bottom w:val="none" w:sz="0" w:space="0" w:color="auto"/>
        <w:right w:val="none" w:sz="0" w:space="0" w:color="auto"/>
      </w:divBdr>
    </w:div>
    <w:div w:id="1212183070">
      <w:bodyDiv w:val="1"/>
      <w:marLeft w:val="0"/>
      <w:marRight w:val="0"/>
      <w:marTop w:val="0"/>
      <w:marBottom w:val="0"/>
      <w:divBdr>
        <w:top w:val="none" w:sz="0" w:space="0" w:color="auto"/>
        <w:left w:val="none" w:sz="0" w:space="0" w:color="auto"/>
        <w:bottom w:val="none" w:sz="0" w:space="0" w:color="auto"/>
        <w:right w:val="none" w:sz="0" w:space="0" w:color="auto"/>
      </w:divBdr>
    </w:div>
    <w:div w:id="1213469441">
      <w:bodyDiv w:val="1"/>
      <w:marLeft w:val="0"/>
      <w:marRight w:val="0"/>
      <w:marTop w:val="0"/>
      <w:marBottom w:val="0"/>
      <w:divBdr>
        <w:top w:val="none" w:sz="0" w:space="0" w:color="auto"/>
        <w:left w:val="none" w:sz="0" w:space="0" w:color="auto"/>
        <w:bottom w:val="none" w:sz="0" w:space="0" w:color="auto"/>
        <w:right w:val="none" w:sz="0" w:space="0" w:color="auto"/>
      </w:divBdr>
    </w:div>
    <w:div w:id="1215580049">
      <w:bodyDiv w:val="1"/>
      <w:marLeft w:val="0"/>
      <w:marRight w:val="0"/>
      <w:marTop w:val="0"/>
      <w:marBottom w:val="0"/>
      <w:divBdr>
        <w:top w:val="none" w:sz="0" w:space="0" w:color="auto"/>
        <w:left w:val="none" w:sz="0" w:space="0" w:color="auto"/>
        <w:bottom w:val="none" w:sz="0" w:space="0" w:color="auto"/>
        <w:right w:val="none" w:sz="0" w:space="0" w:color="auto"/>
      </w:divBdr>
    </w:div>
    <w:div w:id="1234661415">
      <w:bodyDiv w:val="1"/>
      <w:marLeft w:val="0"/>
      <w:marRight w:val="0"/>
      <w:marTop w:val="0"/>
      <w:marBottom w:val="0"/>
      <w:divBdr>
        <w:top w:val="none" w:sz="0" w:space="0" w:color="auto"/>
        <w:left w:val="none" w:sz="0" w:space="0" w:color="auto"/>
        <w:bottom w:val="none" w:sz="0" w:space="0" w:color="auto"/>
        <w:right w:val="none" w:sz="0" w:space="0" w:color="auto"/>
      </w:divBdr>
    </w:div>
    <w:div w:id="1236090012">
      <w:bodyDiv w:val="1"/>
      <w:marLeft w:val="0"/>
      <w:marRight w:val="0"/>
      <w:marTop w:val="0"/>
      <w:marBottom w:val="0"/>
      <w:divBdr>
        <w:top w:val="none" w:sz="0" w:space="0" w:color="auto"/>
        <w:left w:val="none" w:sz="0" w:space="0" w:color="auto"/>
        <w:bottom w:val="none" w:sz="0" w:space="0" w:color="auto"/>
        <w:right w:val="none" w:sz="0" w:space="0" w:color="auto"/>
      </w:divBdr>
    </w:div>
    <w:div w:id="1237321716">
      <w:bodyDiv w:val="1"/>
      <w:marLeft w:val="0"/>
      <w:marRight w:val="0"/>
      <w:marTop w:val="0"/>
      <w:marBottom w:val="0"/>
      <w:divBdr>
        <w:top w:val="none" w:sz="0" w:space="0" w:color="auto"/>
        <w:left w:val="none" w:sz="0" w:space="0" w:color="auto"/>
        <w:bottom w:val="none" w:sz="0" w:space="0" w:color="auto"/>
        <w:right w:val="none" w:sz="0" w:space="0" w:color="auto"/>
      </w:divBdr>
    </w:div>
    <w:div w:id="1244803533">
      <w:bodyDiv w:val="1"/>
      <w:marLeft w:val="0"/>
      <w:marRight w:val="0"/>
      <w:marTop w:val="0"/>
      <w:marBottom w:val="0"/>
      <w:divBdr>
        <w:top w:val="none" w:sz="0" w:space="0" w:color="auto"/>
        <w:left w:val="none" w:sz="0" w:space="0" w:color="auto"/>
        <w:bottom w:val="none" w:sz="0" w:space="0" w:color="auto"/>
        <w:right w:val="none" w:sz="0" w:space="0" w:color="auto"/>
      </w:divBdr>
    </w:div>
    <w:div w:id="1249852913">
      <w:bodyDiv w:val="1"/>
      <w:marLeft w:val="0"/>
      <w:marRight w:val="0"/>
      <w:marTop w:val="0"/>
      <w:marBottom w:val="0"/>
      <w:divBdr>
        <w:top w:val="none" w:sz="0" w:space="0" w:color="auto"/>
        <w:left w:val="none" w:sz="0" w:space="0" w:color="auto"/>
        <w:bottom w:val="none" w:sz="0" w:space="0" w:color="auto"/>
        <w:right w:val="none" w:sz="0" w:space="0" w:color="auto"/>
      </w:divBdr>
    </w:div>
    <w:div w:id="1252928701">
      <w:bodyDiv w:val="1"/>
      <w:marLeft w:val="0"/>
      <w:marRight w:val="0"/>
      <w:marTop w:val="0"/>
      <w:marBottom w:val="0"/>
      <w:divBdr>
        <w:top w:val="none" w:sz="0" w:space="0" w:color="auto"/>
        <w:left w:val="none" w:sz="0" w:space="0" w:color="auto"/>
        <w:bottom w:val="none" w:sz="0" w:space="0" w:color="auto"/>
        <w:right w:val="none" w:sz="0" w:space="0" w:color="auto"/>
      </w:divBdr>
    </w:div>
    <w:div w:id="1256357565">
      <w:bodyDiv w:val="1"/>
      <w:marLeft w:val="0"/>
      <w:marRight w:val="0"/>
      <w:marTop w:val="0"/>
      <w:marBottom w:val="0"/>
      <w:divBdr>
        <w:top w:val="none" w:sz="0" w:space="0" w:color="auto"/>
        <w:left w:val="none" w:sz="0" w:space="0" w:color="auto"/>
        <w:bottom w:val="none" w:sz="0" w:space="0" w:color="auto"/>
        <w:right w:val="none" w:sz="0" w:space="0" w:color="auto"/>
      </w:divBdr>
    </w:div>
    <w:div w:id="1258321485">
      <w:bodyDiv w:val="1"/>
      <w:marLeft w:val="0"/>
      <w:marRight w:val="0"/>
      <w:marTop w:val="0"/>
      <w:marBottom w:val="0"/>
      <w:divBdr>
        <w:top w:val="none" w:sz="0" w:space="0" w:color="auto"/>
        <w:left w:val="none" w:sz="0" w:space="0" w:color="auto"/>
        <w:bottom w:val="none" w:sz="0" w:space="0" w:color="auto"/>
        <w:right w:val="none" w:sz="0" w:space="0" w:color="auto"/>
      </w:divBdr>
    </w:div>
    <w:div w:id="1259875563">
      <w:bodyDiv w:val="1"/>
      <w:marLeft w:val="0"/>
      <w:marRight w:val="0"/>
      <w:marTop w:val="0"/>
      <w:marBottom w:val="0"/>
      <w:divBdr>
        <w:top w:val="none" w:sz="0" w:space="0" w:color="auto"/>
        <w:left w:val="none" w:sz="0" w:space="0" w:color="auto"/>
        <w:bottom w:val="none" w:sz="0" w:space="0" w:color="auto"/>
        <w:right w:val="none" w:sz="0" w:space="0" w:color="auto"/>
      </w:divBdr>
    </w:div>
    <w:div w:id="1274172466">
      <w:bodyDiv w:val="1"/>
      <w:marLeft w:val="0"/>
      <w:marRight w:val="0"/>
      <w:marTop w:val="0"/>
      <w:marBottom w:val="0"/>
      <w:divBdr>
        <w:top w:val="none" w:sz="0" w:space="0" w:color="auto"/>
        <w:left w:val="none" w:sz="0" w:space="0" w:color="auto"/>
        <w:bottom w:val="none" w:sz="0" w:space="0" w:color="auto"/>
        <w:right w:val="none" w:sz="0" w:space="0" w:color="auto"/>
      </w:divBdr>
    </w:div>
    <w:div w:id="1281495961">
      <w:bodyDiv w:val="1"/>
      <w:marLeft w:val="0"/>
      <w:marRight w:val="0"/>
      <w:marTop w:val="0"/>
      <w:marBottom w:val="0"/>
      <w:divBdr>
        <w:top w:val="none" w:sz="0" w:space="0" w:color="auto"/>
        <w:left w:val="none" w:sz="0" w:space="0" w:color="auto"/>
        <w:bottom w:val="none" w:sz="0" w:space="0" w:color="auto"/>
        <w:right w:val="none" w:sz="0" w:space="0" w:color="auto"/>
      </w:divBdr>
    </w:div>
    <w:div w:id="1281959879">
      <w:bodyDiv w:val="1"/>
      <w:marLeft w:val="0"/>
      <w:marRight w:val="0"/>
      <w:marTop w:val="0"/>
      <w:marBottom w:val="0"/>
      <w:divBdr>
        <w:top w:val="none" w:sz="0" w:space="0" w:color="auto"/>
        <w:left w:val="none" w:sz="0" w:space="0" w:color="auto"/>
        <w:bottom w:val="none" w:sz="0" w:space="0" w:color="auto"/>
        <w:right w:val="none" w:sz="0" w:space="0" w:color="auto"/>
      </w:divBdr>
    </w:div>
    <w:div w:id="1282103092">
      <w:bodyDiv w:val="1"/>
      <w:marLeft w:val="0"/>
      <w:marRight w:val="0"/>
      <w:marTop w:val="0"/>
      <w:marBottom w:val="0"/>
      <w:divBdr>
        <w:top w:val="none" w:sz="0" w:space="0" w:color="auto"/>
        <w:left w:val="none" w:sz="0" w:space="0" w:color="auto"/>
        <w:bottom w:val="none" w:sz="0" w:space="0" w:color="auto"/>
        <w:right w:val="none" w:sz="0" w:space="0" w:color="auto"/>
      </w:divBdr>
    </w:div>
    <w:div w:id="1284655841">
      <w:bodyDiv w:val="1"/>
      <w:marLeft w:val="0"/>
      <w:marRight w:val="0"/>
      <w:marTop w:val="0"/>
      <w:marBottom w:val="0"/>
      <w:divBdr>
        <w:top w:val="none" w:sz="0" w:space="0" w:color="auto"/>
        <w:left w:val="none" w:sz="0" w:space="0" w:color="auto"/>
        <w:bottom w:val="none" w:sz="0" w:space="0" w:color="auto"/>
        <w:right w:val="none" w:sz="0" w:space="0" w:color="auto"/>
      </w:divBdr>
    </w:div>
    <w:div w:id="1285573067">
      <w:bodyDiv w:val="1"/>
      <w:marLeft w:val="0"/>
      <w:marRight w:val="0"/>
      <w:marTop w:val="0"/>
      <w:marBottom w:val="0"/>
      <w:divBdr>
        <w:top w:val="none" w:sz="0" w:space="0" w:color="auto"/>
        <w:left w:val="none" w:sz="0" w:space="0" w:color="auto"/>
        <w:bottom w:val="none" w:sz="0" w:space="0" w:color="auto"/>
        <w:right w:val="none" w:sz="0" w:space="0" w:color="auto"/>
      </w:divBdr>
    </w:div>
    <w:div w:id="1290942271">
      <w:bodyDiv w:val="1"/>
      <w:marLeft w:val="0"/>
      <w:marRight w:val="0"/>
      <w:marTop w:val="0"/>
      <w:marBottom w:val="0"/>
      <w:divBdr>
        <w:top w:val="none" w:sz="0" w:space="0" w:color="auto"/>
        <w:left w:val="none" w:sz="0" w:space="0" w:color="auto"/>
        <w:bottom w:val="none" w:sz="0" w:space="0" w:color="auto"/>
        <w:right w:val="none" w:sz="0" w:space="0" w:color="auto"/>
      </w:divBdr>
    </w:div>
    <w:div w:id="1293756411">
      <w:bodyDiv w:val="1"/>
      <w:marLeft w:val="0"/>
      <w:marRight w:val="0"/>
      <w:marTop w:val="0"/>
      <w:marBottom w:val="0"/>
      <w:divBdr>
        <w:top w:val="none" w:sz="0" w:space="0" w:color="auto"/>
        <w:left w:val="none" w:sz="0" w:space="0" w:color="auto"/>
        <w:bottom w:val="none" w:sz="0" w:space="0" w:color="auto"/>
        <w:right w:val="none" w:sz="0" w:space="0" w:color="auto"/>
      </w:divBdr>
    </w:div>
    <w:div w:id="1307933175">
      <w:bodyDiv w:val="1"/>
      <w:marLeft w:val="0"/>
      <w:marRight w:val="0"/>
      <w:marTop w:val="0"/>
      <w:marBottom w:val="0"/>
      <w:divBdr>
        <w:top w:val="none" w:sz="0" w:space="0" w:color="auto"/>
        <w:left w:val="none" w:sz="0" w:space="0" w:color="auto"/>
        <w:bottom w:val="none" w:sz="0" w:space="0" w:color="auto"/>
        <w:right w:val="none" w:sz="0" w:space="0" w:color="auto"/>
      </w:divBdr>
    </w:div>
    <w:div w:id="1308582838">
      <w:bodyDiv w:val="1"/>
      <w:marLeft w:val="0"/>
      <w:marRight w:val="0"/>
      <w:marTop w:val="0"/>
      <w:marBottom w:val="0"/>
      <w:divBdr>
        <w:top w:val="none" w:sz="0" w:space="0" w:color="auto"/>
        <w:left w:val="none" w:sz="0" w:space="0" w:color="auto"/>
        <w:bottom w:val="none" w:sz="0" w:space="0" w:color="auto"/>
        <w:right w:val="none" w:sz="0" w:space="0" w:color="auto"/>
      </w:divBdr>
    </w:div>
    <w:div w:id="1314725471">
      <w:bodyDiv w:val="1"/>
      <w:marLeft w:val="0"/>
      <w:marRight w:val="0"/>
      <w:marTop w:val="0"/>
      <w:marBottom w:val="0"/>
      <w:divBdr>
        <w:top w:val="none" w:sz="0" w:space="0" w:color="auto"/>
        <w:left w:val="none" w:sz="0" w:space="0" w:color="auto"/>
        <w:bottom w:val="none" w:sz="0" w:space="0" w:color="auto"/>
        <w:right w:val="none" w:sz="0" w:space="0" w:color="auto"/>
      </w:divBdr>
    </w:div>
    <w:div w:id="1320765326">
      <w:bodyDiv w:val="1"/>
      <w:marLeft w:val="0"/>
      <w:marRight w:val="0"/>
      <w:marTop w:val="0"/>
      <w:marBottom w:val="0"/>
      <w:divBdr>
        <w:top w:val="none" w:sz="0" w:space="0" w:color="auto"/>
        <w:left w:val="none" w:sz="0" w:space="0" w:color="auto"/>
        <w:bottom w:val="none" w:sz="0" w:space="0" w:color="auto"/>
        <w:right w:val="none" w:sz="0" w:space="0" w:color="auto"/>
      </w:divBdr>
    </w:div>
    <w:div w:id="1322081041">
      <w:bodyDiv w:val="1"/>
      <w:marLeft w:val="0"/>
      <w:marRight w:val="0"/>
      <w:marTop w:val="0"/>
      <w:marBottom w:val="0"/>
      <w:divBdr>
        <w:top w:val="none" w:sz="0" w:space="0" w:color="auto"/>
        <w:left w:val="none" w:sz="0" w:space="0" w:color="auto"/>
        <w:bottom w:val="none" w:sz="0" w:space="0" w:color="auto"/>
        <w:right w:val="none" w:sz="0" w:space="0" w:color="auto"/>
      </w:divBdr>
    </w:div>
    <w:div w:id="1322387644">
      <w:bodyDiv w:val="1"/>
      <w:marLeft w:val="0"/>
      <w:marRight w:val="0"/>
      <w:marTop w:val="0"/>
      <w:marBottom w:val="0"/>
      <w:divBdr>
        <w:top w:val="none" w:sz="0" w:space="0" w:color="auto"/>
        <w:left w:val="none" w:sz="0" w:space="0" w:color="auto"/>
        <w:bottom w:val="none" w:sz="0" w:space="0" w:color="auto"/>
        <w:right w:val="none" w:sz="0" w:space="0" w:color="auto"/>
      </w:divBdr>
      <w:divsChild>
        <w:div w:id="801000786">
          <w:marLeft w:val="0"/>
          <w:marRight w:val="0"/>
          <w:marTop w:val="0"/>
          <w:marBottom w:val="0"/>
          <w:divBdr>
            <w:top w:val="none" w:sz="0" w:space="0" w:color="auto"/>
            <w:left w:val="none" w:sz="0" w:space="0" w:color="auto"/>
            <w:bottom w:val="none" w:sz="0" w:space="0" w:color="auto"/>
            <w:right w:val="none" w:sz="0" w:space="0" w:color="auto"/>
          </w:divBdr>
          <w:divsChild>
            <w:div w:id="186021837">
              <w:marLeft w:val="0"/>
              <w:marRight w:val="0"/>
              <w:marTop w:val="0"/>
              <w:marBottom w:val="0"/>
              <w:divBdr>
                <w:top w:val="none" w:sz="0" w:space="0" w:color="auto"/>
                <w:left w:val="none" w:sz="0" w:space="0" w:color="auto"/>
                <w:bottom w:val="none" w:sz="0" w:space="0" w:color="auto"/>
                <w:right w:val="none" w:sz="0" w:space="0" w:color="auto"/>
              </w:divBdr>
            </w:div>
            <w:div w:id="8444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40252">
      <w:bodyDiv w:val="1"/>
      <w:marLeft w:val="0"/>
      <w:marRight w:val="0"/>
      <w:marTop w:val="0"/>
      <w:marBottom w:val="0"/>
      <w:divBdr>
        <w:top w:val="none" w:sz="0" w:space="0" w:color="auto"/>
        <w:left w:val="none" w:sz="0" w:space="0" w:color="auto"/>
        <w:bottom w:val="none" w:sz="0" w:space="0" w:color="auto"/>
        <w:right w:val="none" w:sz="0" w:space="0" w:color="auto"/>
      </w:divBdr>
    </w:div>
    <w:div w:id="1328441825">
      <w:bodyDiv w:val="1"/>
      <w:marLeft w:val="0"/>
      <w:marRight w:val="0"/>
      <w:marTop w:val="0"/>
      <w:marBottom w:val="0"/>
      <w:divBdr>
        <w:top w:val="none" w:sz="0" w:space="0" w:color="auto"/>
        <w:left w:val="none" w:sz="0" w:space="0" w:color="auto"/>
        <w:bottom w:val="none" w:sz="0" w:space="0" w:color="auto"/>
        <w:right w:val="none" w:sz="0" w:space="0" w:color="auto"/>
      </w:divBdr>
    </w:div>
    <w:div w:id="1333921607">
      <w:bodyDiv w:val="1"/>
      <w:marLeft w:val="0"/>
      <w:marRight w:val="0"/>
      <w:marTop w:val="0"/>
      <w:marBottom w:val="0"/>
      <w:divBdr>
        <w:top w:val="none" w:sz="0" w:space="0" w:color="auto"/>
        <w:left w:val="none" w:sz="0" w:space="0" w:color="auto"/>
        <w:bottom w:val="none" w:sz="0" w:space="0" w:color="auto"/>
        <w:right w:val="none" w:sz="0" w:space="0" w:color="auto"/>
      </w:divBdr>
    </w:div>
    <w:div w:id="1334332120">
      <w:bodyDiv w:val="1"/>
      <w:marLeft w:val="0"/>
      <w:marRight w:val="0"/>
      <w:marTop w:val="0"/>
      <w:marBottom w:val="0"/>
      <w:divBdr>
        <w:top w:val="none" w:sz="0" w:space="0" w:color="auto"/>
        <w:left w:val="none" w:sz="0" w:space="0" w:color="auto"/>
        <w:bottom w:val="none" w:sz="0" w:space="0" w:color="auto"/>
        <w:right w:val="none" w:sz="0" w:space="0" w:color="auto"/>
      </w:divBdr>
    </w:div>
    <w:div w:id="1343168205">
      <w:bodyDiv w:val="1"/>
      <w:marLeft w:val="0"/>
      <w:marRight w:val="0"/>
      <w:marTop w:val="0"/>
      <w:marBottom w:val="0"/>
      <w:divBdr>
        <w:top w:val="none" w:sz="0" w:space="0" w:color="auto"/>
        <w:left w:val="none" w:sz="0" w:space="0" w:color="auto"/>
        <w:bottom w:val="none" w:sz="0" w:space="0" w:color="auto"/>
        <w:right w:val="none" w:sz="0" w:space="0" w:color="auto"/>
      </w:divBdr>
    </w:div>
    <w:div w:id="1348941819">
      <w:bodyDiv w:val="1"/>
      <w:marLeft w:val="0"/>
      <w:marRight w:val="0"/>
      <w:marTop w:val="0"/>
      <w:marBottom w:val="0"/>
      <w:divBdr>
        <w:top w:val="none" w:sz="0" w:space="0" w:color="auto"/>
        <w:left w:val="none" w:sz="0" w:space="0" w:color="auto"/>
        <w:bottom w:val="none" w:sz="0" w:space="0" w:color="auto"/>
        <w:right w:val="none" w:sz="0" w:space="0" w:color="auto"/>
      </w:divBdr>
    </w:div>
    <w:div w:id="1352149380">
      <w:bodyDiv w:val="1"/>
      <w:marLeft w:val="0"/>
      <w:marRight w:val="0"/>
      <w:marTop w:val="0"/>
      <w:marBottom w:val="0"/>
      <w:divBdr>
        <w:top w:val="none" w:sz="0" w:space="0" w:color="auto"/>
        <w:left w:val="none" w:sz="0" w:space="0" w:color="auto"/>
        <w:bottom w:val="none" w:sz="0" w:space="0" w:color="auto"/>
        <w:right w:val="none" w:sz="0" w:space="0" w:color="auto"/>
      </w:divBdr>
    </w:div>
    <w:div w:id="1352990892">
      <w:bodyDiv w:val="1"/>
      <w:marLeft w:val="0"/>
      <w:marRight w:val="0"/>
      <w:marTop w:val="0"/>
      <w:marBottom w:val="0"/>
      <w:divBdr>
        <w:top w:val="none" w:sz="0" w:space="0" w:color="auto"/>
        <w:left w:val="none" w:sz="0" w:space="0" w:color="auto"/>
        <w:bottom w:val="none" w:sz="0" w:space="0" w:color="auto"/>
        <w:right w:val="none" w:sz="0" w:space="0" w:color="auto"/>
      </w:divBdr>
    </w:div>
    <w:div w:id="1353993734">
      <w:bodyDiv w:val="1"/>
      <w:marLeft w:val="0"/>
      <w:marRight w:val="0"/>
      <w:marTop w:val="0"/>
      <w:marBottom w:val="0"/>
      <w:divBdr>
        <w:top w:val="none" w:sz="0" w:space="0" w:color="auto"/>
        <w:left w:val="none" w:sz="0" w:space="0" w:color="auto"/>
        <w:bottom w:val="none" w:sz="0" w:space="0" w:color="auto"/>
        <w:right w:val="none" w:sz="0" w:space="0" w:color="auto"/>
      </w:divBdr>
    </w:div>
    <w:div w:id="1357004256">
      <w:bodyDiv w:val="1"/>
      <w:marLeft w:val="0"/>
      <w:marRight w:val="0"/>
      <w:marTop w:val="0"/>
      <w:marBottom w:val="0"/>
      <w:divBdr>
        <w:top w:val="none" w:sz="0" w:space="0" w:color="auto"/>
        <w:left w:val="none" w:sz="0" w:space="0" w:color="auto"/>
        <w:bottom w:val="none" w:sz="0" w:space="0" w:color="auto"/>
        <w:right w:val="none" w:sz="0" w:space="0" w:color="auto"/>
      </w:divBdr>
    </w:div>
    <w:div w:id="1357923983">
      <w:bodyDiv w:val="1"/>
      <w:marLeft w:val="0"/>
      <w:marRight w:val="0"/>
      <w:marTop w:val="0"/>
      <w:marBottom w:val="0"/>
      <w:divBdr>
        <w:top w:val="none" w:sz="0" w:space="0" w:color="auto"/>
        <w:left w:val="none" w:sz="0" w:space="0" w:color="auto"/>
        <w:bottom w:val="none" w:sz="0" w:space="0" w:color="auto"/>
        <w:right w:val="none" w:sz="0" w:space="0" w:color="auto"/>
      </w:divBdr>
    </w:div>
    <w:div w:id="1362198059">
      <w:bodyDiv w:val="1"/>
      <w:marLeft w:val="0"/>
      <w:marRight w:val="0"/>
      <w:marTop w:val="0"/>
      <w:marBottom w:val="0"/>
      <w:divBdr>
        <w:top w:val="none" w:sz="0" w:space="0" w:color="auto"/>
        <w:left w:val="none" w:sz="0" w:space="0" w:color="auto"/>
        <w:bottom w:val="none" w:sz="0" w:space="0" w:color="auto"/>
        <w:right w:val="none" w:sz="0" w:space="0" w:color="auto"/>
      </w:divBdr>
    </w:div>
    <w:div w:id="1365669531">
      <w:bodyDiv w:val="1"/>
      <w:marLeft w:val="0"/>
      <w:marRight w:val="0"/>
      <w:marTop w:val="0"/>
      <w:marBottom w:val="0"/>
      <w:divBdr>
        <w:top w:val="none" w:sz="0" w:space="0" w:color="auto"/>
        <w:left w:val="none" w:sz="0" w:space="0" w:color="auto"/>
        <w:bottom w:val="none" w:sz="0" w:space="0" w:color="auto"/>
        <w:right w:val="none" w:sz="0" w:space="0" w:color="auto"/>
      </w:divBdr>
    </w:div>
    <w:div w:id="1371569630">
      <w:bodyDiv w:val="1"/>
      <w:marLeft w:val="0"/>
      <w:marRight w:val="0"/>
      <w:marTop w:val="0"/>
      <w:marBottom w:val="0"/>
      <w:divBdr>
        <w:top w:val="none" w:sz="0" w:space="0" w:color="auto"/>
        <w:left w:val="none" w:sz="0" w:space="0" w:color="auto"/>
        <w:bottom w:val="none" w:sz="0" w:space="0" w:color="auto"/>
        <w:right w:val="none" w:sz="0" w:space="0" w:color="auto"/>
      </w:divBdr>
    </w:div>
    <w:div w:id="1374428395">
      <w:bodyDiv w:val="1"/>
      <w:marLeft w:val="0"/>
      <w:marRight w:val="0"/>
      <w:marTop w:val="0"/>
      <w:marBottom w:val="0"/>
      <w:divBdr>
        <w:top w:val="none" w:sz="0" w:space="0" w:color="auto"/>
        <w:left w:val="none" w:sz="0" w:space="0" w:color="auto"/>
        <w:bottom w:val="none" w:sz="0" w:space="0" w:color="auto"/>
        <w:right w:val="none" w:sz="0" w:space="0" w:color="auto"/>
      </w:divBdr>
    </w:div>
    <w:div w:id="1383483467">
      <w:bodyDiv w:val="1"/>
      <w:marLeft w:val="0"/>
      <w:marRight w:val="0"/>
      <w:marTop w:val="0"/>
      <w:marBottom w:val="0"/>
      <w:divBdr>
        <w:top w:val="none" w:sz="0" w:space="0" w:color="auto"/>
        <w:left w:val="none" w:sz="0" w:space="0" w:color="auto"/>
        <w:bottom w:val="none" w:sz="0" w:space="0" w:color="auto"/>
        <w:right w:val="none" w:sz="0" w:space="0" w:color="auto"/>
      </w:divBdr>
    </w:div>
    <w:div w:id="1391608853">
      <w:bodyDiv w:val="1"/>
      <w:marLeft w:val="0"/>
      <w:marRight w:val="0"/>
      <w:marTop w:val="0"/>
      <w:marBottom w:val="0"/>
      <w:divBdr>
        <w:top w:val="none" w:sz="0" w:space="0" w:color="auto"/>
        <w:left w:val="none" w:sz="0" w:space="0" w:color="auto"/>
        <w:bottom w:val="none" w:sz="0" w:space="0" w:color="auto"/>
        <w:right w:val="none" w:sz="0" w:space="0" w:color="auto"/>
      </w:divBdr>
    </w:div>
    <w:div w:id="1394040532">
      <w:bodyDiv w:val="1"/>
      <w:marLeft w:val="0"/>
      <w:marRight w:val="0"/>
      <w:marTop w:val="0"/>
      <w:marBottom w:val="0"/>
      <w:divBdr>
        <w:top w:val="none" w:sz="0" w:space="0" w:color="auto"/>
        <w:left w:val="none" w:sz="0" w:space="0" w:color="auto"/>
        <w:bottom w:val="none" w:sz="0" w:space="0" w:color="auto"/>
        <w:right w:val="none" w:sz="0" w:space="0" w:color="auto"/>
      </w:divBdr>
    </w:div>
    <w:div w:id="1398897846">
      <w:bodyDiv w:val="1"/>
      <w:marLeft w:val="0"/>
      <w:marRight w:val="0"/>
      <w:marTop w:val="0"/>
      <w:marBottom w:val="0"/>
      <w:divBdr>
        <w:top w:val="none" w:sz="0" w:space="0" w:color="auto"/>
        <w:left w:val="none" w:sz="0" w:space="0" w:color="auto"/>
        <w:bottom w:val="none" w:sz="0" w:space="0" w:color="auto"/>
        <w:right w:val="none" w:sz="0" w:space="0" w:color="auto"/>
      </w:divBdr>
    </w:div>
    <w:div w:id="1399866911">
      <w:bodyDiv w:val="1"/>
      <w:marLeft w:val="0"/>
      <w:marRight w:val="0"/>
      <w:marTop w:val="0"/>
      <w:marBottom w:val="0"/>
      <w:divBdr>
        <w:top w:val="none" w:sz="0" w:space="0" w:color="auto"/>
        <w:left w:val="none" w:sz="0" w:space="0" w:color="auto"/>
        <w:bottom w:val="none" w:sz="0" w:space="0" w:color="auto"/>
        <w:right w:val="none" w:sz="0" w:space="0" w:color="auto"/>
      </w:divBdr>
    </w:div>
    <w:div w:id="1401102657">
      <w:bodyDiv w:val="1"/>
      <w:marLeft w:val="0"/>
      <w:marRight w:val="0"/>
      <w:marTop w:val="0"/>
      <w:marBottom w:val="0"/>
      <w:divBdr>
        <w:top w:val="none" w:sz="0" w:space="0" w:color="auto"/>
        <w:left w:val="none" w:sz="0" w:space="0" w:color="auto"/>
        <w:bottom w:val="none" w:sz="0" w:space="0" w:color="auto"/>
        <w:right w:val="none" w:sz="0" w:space="0" w:color="auto"/>
      </w:divBdr>
    </w:div>
    <w:div w:id="1406758156">
      <w:bodyDiv w:val="1"/>
      <w:marLeft w:val="0"/>
      <w:marRight w:val="0"/>
      <w:marTop w:val="0"/>
      <w:marBottom w:val="0"/>
      <w:divBdr>
        <w:top w:val="none" w:sz="0" w:space="0" w:color="auto"/>
        <w:left w:val="none" w:sz="0" w:space="0" w:color="auto"/>
        <w:bottom w:val="none" w:sz="0" w:space="0" w:color="auto"/>
        <w:right w:val="none" w:sz="0" w:space="0" w:color="auto"/>
      </w:divBdr>
    </w:div>
    <w:div w:id="1412114969">
      <w:bodyDiv w:val="1"/>
      <w:marLeft w:val="0"/>
      <w:marRight w:val="0"/>
      <w:marTop w:val="0"/>
      <w:marBottom w:val="0"/>
      <w:divBdr>
        <w:top w:val="none" w:sz="0" w:space="0" w:color="auto"/>
        <w:left w:val="none" w:sz="0" w:space="0" w:color="auto"/>
        <w:bottom w:val="none" w:sz="0" w:space="0" w:color="auto"/>
        <w:right w:val="none" w:sz="0" w:space="0" w:color="auto"/>
      </w:divBdr>
    </w:div>
    <w:div w:id="1412117947">
      <w:bodyDiv w:val="1"/>
      <w:marLeft w:val="0"/>
      <w:marRight w:val="0"/>
      <w:marTop w:val="0"/>
      <w:marBottom w:val="0"/>
      <w:divBdr>
        <w:top w:val="none" w:sz="0" w:space="0" w:color="auto"/>
        <w:left w:val="none" w:sz="0" w:space="0" w:color="auto"/>
        <w:bottom w:val="none" w:sz="0" w:space="0" w:color="auto"/>
        <w:right w:val="none" w:sz="0" w:space="0" w:color="auto"/>
      </w:divBdr>
    </w:div>
    <w:div w:id="1414543165">
      <w:bodyDiv w:val="1"/>
      <w:marLeft w:val="0"/>
      <w:marRight w:val="0"/>
      <w:marTop w:val="0"/>
      <w:marBottom w:val="0"/>
      <w:divBdr>
        <w:top w:val="none" w:sz="0" w:space="0" w:color="auto"/>
        <w:left w:val="none" w:sz="0" w:space="0" w:color="auto"/>
        <w:bottom w:val="none" w:sz="0" w:space="0" w:color="auto"/>
        <w:right w:val="none" w:sz="0" w:space="0" w:color="auto"/>
      </w:divBdr>
    </w:div>
    <w:div w:id="1418138461">
      <w:bodyDiv w:val="1"/>
      <w:marLeft w:val="0"/>
      <w:marRight w:val="0"/>
      <w:marTop w:val="0"/>
      <w:marBottom w:val="0"/>
      <w:divBdr>
        <w:top w:val="none" w:sz="0" w:space="0" w:color="auto"/>
        <w:left w:val="none" w:sz="0" w:space="0" w:color="auto"/>
        <w:bottom w:val="none" w:sz="0" w:space="0" w:color="auto"/>
        <w:right w:val="none" w:sz="0" w:space="0" w:color="auto"/>
      </w:divBdr>
    </w:div>
    <w:div w:id="1428380524">
      <w:bodyDiv w:val="1"/>
      <w:marLeft w:val="0"/>
      <w:marRight w:val="0"/>
      <w:marTop w:val="0"/>
      <w:marBottom w:val="0"/>
      <w:divBdr>
        <w:top w:val="none" w:sz="0" w:space="0" w:color="auto"/>
        <w:left w:val="none" w:sz="0" w:space="0" w:color="auto"/>
        <w:bottom w:val="none" w:sz="0" w:space="0" w:color="auto"/>
        <w:right w:val="none" w:sz="0" w:space="0" w:color="auto"/>
      </w:divBdr>
    </w:div>
    <w:div w:id="1428503445">
      <w:bodyDiv w:val="1"/>
      <w:marLeft w:val="0"/>
      <w:marRight w:val="0"/>
      <w:marTop w:val="0"/>
      <w:marBottom w:val="0"/>
      <w:divBdr>
        <w:top w:val="none" w:sz="0" w:space="0" w:color="auto"/>
        <w:left w:val="none" w:sz="0" w:space="0" w:color="auto"/>
        <w:bottom w:val="none" w:sz="0" w:space="0" w:color="auto"/>
        <w:right w:val="none" w:sz="0" w:space="0" w:color="auto"/>
      </w:divBdr>
    </w:div>
    <w:div w:id="1434865260">
      <w:bodyDiv w:val="1"/>
      <w:marLeft w:val="0"/>
      <w:marRight w:val="0"/>
      <w:marTop w:val="0"/>
      <w:marBottom w:val="0"/>
      <w:divBdr>
        <w:top w:val="none" w:sz="0" w:space="0" w:color="auto"/>
        <w:left w:val="none" w:sz="0" w:space="0" w:color="auto"/>
        <w:bottom w:val="none" w:sz="0" w:space="0" w:color="auto"/>
        <w:right w:val="none" w:sz="0" w:space="0" w:color="auto"/>
      </w:divBdr>
    </w:div>
    <w:div w:id="1438526167">
      <w:bodyDiv w:val="1"/>
      <w:marLeft w:val="0"/>
      <w:marRight w:val="0"/>
      <w:marTop w:val="0"/>
      <w:marBottom w:val="0"/>
      <w:divBdr>
        <w:top w:val="none" w:sz="0" w:space="0" w:color="auto"/>
        <w:left w:val="none" w:sz="0" w:space="0" w:color="auto"/>
        <w:bottom w:val="none" w:sz="0" w:space="0" w:color="auto"/>
        <w:right w:val="none" w:sz="0" w:space="0" w:color="auto"/>
      </w:divBdr>
    </w:div>
    <w:div w:id="1441796582">
      <w:bodyDiv w:val="1"/>
      <w:marLeft w:val="0"/>
      <w:marRight w:val="0"/>
      <w:marTop w:val="0"/>
      <w:marBottom w:val="0"/>
      <w:divBdr>
        <w:top w:val="none" w:sz="0" w:space="0" w:color="auto"/>
        <w:left w:val="none" w:sz="0" w:space="0" w:color="auto"/>
        <w:bottom w:val="none" w:sz="0" w:space="0" w:color="auto"/>
        <w:right w:val="none" w:sz="0" w:space="0" w:color="auto"/>
      </w:divBdr>
    </w:div>
    <w:div w:id="1443184705">
      <w:bodyDiv w:val="1"/>
      <w:marLeft w:val="0"/>
      <w:marRight w:val="0"/>
      <w:marTop w:val="0"/>
      <w:marBottom w:val="0"/>
      <w:divBdr>
        <w:top w:val="none" w:sz="0" w:space="0" w:color="auto"/>
        <w:left w:val="none" w:sz="0" w:space="0" w:color="auto"/>
        <w:bottom w:val="none" w:sz="0" w:space="0" w:color="auto"/>
        <w:right w:val="none" w:sz="0" w:space="0" w:color="auto"/>
      </w:divBdr>
    </w:div>
    <w:div w:id="1443761343">
      <w:bodyDiv w:val="1"/>
      <w:marLeft w:val="0"/>
      <w:marRight w:val="0"/>
      <w:marTop w:val="0"/>
      <w:marBottom w:val="0"/>
      <w:divBdr>
        <w:top w:val="none" w:sz="0" w:space="0" w:color="auto"/>
        <w:left w:val="none" w:sz="0" w:space="0" w:color="auto"/>
        <w:bottom w:val="none" w:sz="0" w:space="0" w:color="auto"/>
        <w:right w:val="none" w:sz="0" w:space="0" w:color="auto"/>
      </w:divBdr>
    </w:div>
    <w:div w:id="1445341022">
      <w:bodyDiv w:val="1"/>
      <w:marLeft w:val="0"/>
      <w:marRight w:val="0"/>
      <w:marTop w:val="0"/>
      <w:marBottom w:val="0"/>
      <w:divBdr>
        <w:top w:val="none" w:sz="0" w:space="0" w:color="auto"/>
        <w:left w:val="none" w:sz="0" w:space="0" w:color="auto"/>
        <w:bottom w:val="none" w:sz="0" w:space="0" w:color="auto"/>
        <w:right w:val="none" w:sz="0" w:space="0" w:color="auto"/>
      </w:divBdr>
    </w:div>
    <w:div w:id="1452896994">
      <w:bodyDiv w:val="1"/>
      <w:marLeft w:val="0"/>
      <w:marRight w:val="0"/>
      <w:marTop w:val="0"/>
      <w:marBottom w:val="0"/>
      <w:divBdr>
        <w:top w:val="none" w:sz="0" w:space="0" w:color="auto"/>
        <w:left w:val="none" w:sz="0" w:space="0" w:color="auto"/>
        <w:bottom w:val="none" w:sz="0" w:space="0" w:color="auto"/>
        <w:right w:val="none" w:sz="0" w:space="0" w:color="auto"/>
      </w:divBdr>
    </w:div>
    <w:div w:id="1457213287">
      <w:bodyDiv w:val="1"/>
      <w:marLeft w:val="0"/>
      <w:marRight w:val="0"/>
      <w:marTop w:val="0"/>
      <w:marBottom w:val="0"/>
      <w:divBdr>
        <w:top w:val="none" w:sz="0" w:space="0" w:color="auto"/>
        <w:left w:val="none" w:sz="0" w:space="0" w:color="auto"/>
        <w:bottom w:val="none" w:sz="0" w:space="0" w:color="auto"/>
        <w:right w:val="none" w:sz="0" w:space="0" w:color="auto"/>
      </w:divBdr>
    </w:div>
    <w:div w:id="1460805870">
      <w:bodyDiv w:val="1"/>
      <w:marLeft w:val="0"/>
      <w:marRight w:val="0"/>
      <w:marTop w:val="0"/>
      <w:marBottom w:val="0"/>
      <w:divBdr>
        <w:top w:val="none" w:sz="0" w:space="0" w:color="auto"/>
        <w:left w:val="none" w:sz="0" w:space="0" w:color="auto"/>
        <w:bottom w:val="none" w:sz="0" w:space="0" w:color="auto"/>
        <w:right w:val="none" w:sz="0" w:space="0" w:color="auto"/>
      </w:divBdr>
    </w:div>
    <w:div w:id="1461261933">
      <w:bodyDiv w:val="1"/>
      <w:marLeft w:val="0"/>
      <w:marRight w:val="0"/>
      <w:marTop w:val="0"/>
      <w:marBottom w:val="0"/>
      <w:divBdr>
        <w:top w:val="none" w:sz="0" w:space="0" w:color="auto"/>
        <w:left w:val="none" w:sz="0" w:space="0" w:color="auto"/>
        <w:bottom w:val="none" w:sz="0" w:space="0" w:color="auto"/>
        <w:right w:val="none" w:sz="0" w:space="0" w:color="auto"/>
      </w:divBdr>
      <w:divsChild>
        <w:div w:id="27028747">
          <w:marLeft w:val="0"/>
          <w:marRight w:val="0"/>
          <w:marTop w:val="0"/>
          <w:marBottom w:val="0"/>
          <w:divBdr>
            <w:top w:val="none" w:sz="0" w:space="0" w:color="auto"/>
            <w:left w:val="none" w:sz="0" w:space="0" w:color="auto"/>
            <w:bottom w:val="none" w:sz="0" w:space="0" w:color="auto"/>
            <w:right w:val="none" w:sz="0" w:space="0" w:color="auto"/>
          </w:divBdr>
          <w:divsChild>
            <w:div w:id="403840199">
              <w:marLeft w:val="0"/>
              <w:marRight w:val="0"/>
              <w:marTop w:val="0"/>
              <w:marBottom w:val="0"/>
              <w:divBdr>
                <w:top w:val="none" w:sz="0" w:space="0" w:color="auto"/>
                <w:left w:val="none" w:sz="0" w:space="0" w:color="auto"/>
                <w:bottom w:val="none" w:sz="0" w:space="0" w:color="auto"/>
                <w:right w:val="none" w:sz="0" w:space="0" w:color="auto"/>
              </w:divBdr>
            </w:div>
            <w:div w:id="2226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5285">
      <w:bodyDiv w:val="1"/>
      <w:marLeft w:val="0"/>
      <w:marRight w:val="0"/>
      <w:marTop w:val="0"/>
      <w:marBottom w:val="0"/>
      <w:divBdr>
        <w:top w:val="none" w:sz="0" w:space="0" w:color="auto"/>
        <w:left w:val="none" w:sz="0" w:space="0" w:color="auto"/>
        <w:bottom w:val="none" w:sz="0" w:space="0" w:color="auto"/>
        <w:right w:val="none" w:sz="0" w:space="0" w:color="auto"/>
      </w:divBdr>
    </w:div>
    <w:div w:id="1462772728">
      <w:bodyDiv w:val="1"/>
      <w:marLeft w:val="0"/>
      <w:marRight w:val="0"/>
      <w:marTop w:val="0"/>
      <w:marBottom w:val="0"/>
      <w:divBdr>
        <w:top w:val="none" w:sz="0" w:space="0" w:color="auto"/>
        <w:left w:val="none" w:sz="0" w:space="0" w:color="auto"/>
        <w:bottom w:val="none" w:sz="0" w:space="0" w:color="auto"/>
        <w:right w:val="none" w:sz="0" w:space="0" w:color="auto"/>
      </w:divBdr>
    </w:div>
    <w:div w:id="1476724893">
      <w:bodyDiv w:val="1"/>
      <w:marLeft w:val="0"/>
      <w:marRight w:val="0"/>
      <w:marTop w:val="0"/>
      <w:marBottom w:val="0"/>
      <w:divBdr>
        <w:top w:val="none" w:sz="0" w:space="0" w:color="auto"/>
        <w:left w:val="none" w:sz="0" w:space="0" w:color="auto"/>
        <w:bottom w:val="none" w:sz="0" w:space="0" w:color="auto"/>
        <w:right w:val="none" w:sz="0" w:space="0" w:color="auto"/>
      </w:divBdr>
    </w:div>
    <w:div w:id="1479807864">
      <w:bodyDiv w:val="1"/>
      <w:marLeft w:val="0"/>
      <w:marRight w:val="0"/>
      <w:marTop w:val="0"/>
      <w:marBottom w:val="0"/>
      <w:divBdr>
        <w:top w:val="none" w:sz="0" w:space="0" w:color="auto"/>
        <w:left w:val="none" w:sz="0" w:space="0" w:color="auto"/>
        <w:bottom w:val="none" w:sz="0" w:space="0" w:color="auto"/>
        <w:right w:val="none" w:sz="0" w:space="0" w:color="auto"/>
      </w:divBdr>
    </w:div>
    <w:div w:id="1482649102">
      <w:bodyDiv w:val="1"/>
      <w:marLeft w:val="0"/>
      <w:marRight w:val="0"/>
      <w:marTop w:val="0"/>
      <w:marBottom w:val="0"/>
      <w:divBdr>
        <w:top w:val="none" w:sz="0" w:space="0" w:color="auto"/>
        <w:left w:val="none" w:sz="0" w:space="0" w:color="auto"/>
        <w:bottom w:val="none" w:sz="0" w:space="0" w:color="auto"/>
        <w:right w:val="none" w:sz="0" w:space="0" w:color="auto"/>
      </w:divBdr>
    </w:div>
    <w:div w:id="1486314068">
      <w:bodyDiv w:val="1"/>
      <w:marLeft w:val="0"/>
      <w:marRight w:val="0"/>
      <w:marTop w:val="0"/>
      <w:marBottom w:val="0"/>
      <w:divBdr>
        <w:top w:val="none" w:sz="0" w:space="0" w:color="auto"/>
        <w:left w:val="none" w:sz="0" w:space="0" w:color="auto"/>
        <w:bottom w:val="none" w:sz="0" w:space="0" w:color="auto"/>
        <w:right w:val="none" w:sz="0" w:space="0" w:color="auto"/>
      </w:divBdr>
    </w:div>
    <w:div w:id="1488009727">
      <w:bodyDiv w:val="1"/>
      <w:marLeft w:val="0"/>
      <w:marRight w:val="0"/>
      <w:marTop w:val="0"/>
      <w:marBottom w:val="0"/>
      <w:divBdr>
        <w:top w:val="none" w:sz="0" w:space="0" w:color="auto"/>
        <w:left w:val="none" w:sz="0" w:space="0" w:color="auto"/>
        <w:bottom w:val="none" w:sz="0" w:space="0" w:color="auto"/>
        <w:right w:val="none" w:sz="0" w:space="0" w:color="auto"/>
      </w:divBdr>
    </w:div>
    <w:div w:id="1488323450">
      <w:bodyDiv w:val="1"/>
      <w:marLeft w:val="0"/>
      <w:marRight w:val="0"/>
      <w:marTop w:val="0"/>
      <w:marBottom w:val="0"/>
      <w:divBdr>
        <w:top w:val="none" w:sz="0" w:space="0" w:color="auto"/>
        <w:left w:val="none" w:sz="0" w:space="0" w:color="auto"/>
        <w:bottom w:val="none" w:sz="0" w:space="0" w:color="auto"/>
        <w:right w:val="none" w:sz="0" w:space="0" w:color="auto"/>
      </w:divBdr>
    </w:div>
    <w:div w:id="1490170666">
      <w:bodyDiv w:val="1"/>
      <w:marLeft w:val="0"/>
      <w:marRight w:val="0"/>
      <w:marTop w:val="0"/>
      <w:marBottom w:val="0"/>
      <w:divBdr>
        <w:top w:val="none" w:sz="0" w:space="0" w:color="auto"/>
        <w:left w:val="none" w:sz="0" w:space="0" w:color="auto"/>
        <w:bottom w:val="none" w:sz="0" w:space="0" w:color="auto"/>
        <w:right w:val="none" w:sz="0" w:space="0" w:color="auto"/>
      </w:divBdr>
    </w:div>
    <w:div w:id="1493909796">
      <w:bodyDiv w:val="1"/>
      <w:marLeft w:val="0"/>
      <w:marRight w:val="0"/>
      <w:marTop w:val="0"/>
      <w:marBottom w:val="0"/>
      <w:divBdr>
        <w:top w:val="none" w:sz="0" w:space="0" w:color="auto"/>
        <w:left w:val="none" w:sz="0" w:space="0" w:color="auto"/>
        <w:bottom w:val="none" w:sz="0" w:space="0" w:color="auto"/>
        <w:right w:val="none" w:sz="0" w:space="0" w:color="auto"/>
      </w:divBdr>
    </w:div>
    <w:div w:id="1494100259">
      <w:bodyDiv w:val="1"/>
      <w:marLeft w:val="0"/>
      <w:marRight w:val="0"/>
      <w:marTop w:val="0"/>
      <w:marBottom w:val="0"/>
      <w:divBdr>
        <w:top w:val="none" w:sz="0" w:space="0" w:color="auto"/>
        <w:left w:val="none" w:sz="0" w:space="0" w:color="auto"/>
        <w:bottom w:val="none" w:sz="0" w:space="0" w:color="auto"/>
        <w:right w:val="none" w:sz="0" w:space="0" w:color="auto"/>
      </w:divBdr>
    </w:div>
    <w:div w:id="1497108978">
      <w:bodyDiv w:val="1"/>
      <w:marLeft w:val="0"/>
      <w:marRight w:val="0"/>
      <w:marTop w:val="0"/>
      <w:marBottom w:val="0"/>
      <w:divBdr>
        <w:top w:val="none" w:sz="0" w:space="0" w:color="auto"/>
        <w:left w:val="none" w:sz="0" w:space="0" w:color="auto"/>
        <w:bottom w:val="none" w:sz="0" w:space="0" w:color="auto"/>
        <w:right w:val="none" w:sz="0" w:space="0" w:color="auto"/>
      </w:divBdr>
    </w:div>
    <w:div w:id="1499423947">
      <w:bodyDiv w:val="1"/>
      <w:marLeft w:val="0"/>
      <w:marRight w:val="0"/>
      <w:marTop w:val="0"/>
      <w:marBottom w:val="0"/>
      <w:divBdr>
        <w:top w:val="none" w:sz="0" w:space="0" w:color="auto"/>
        <w:left w:val="none" w:sz="0" w:space="0" w:color="auto"/>
        <w:bottom w:val="none" w:sz="0" w:space="0" w:color="auto"/>
        <w:right w:val="none" w:sz="0" w:space="0" w:color="auto"/>
      </w:divBdr>
    </w:div>
    <w:div w:id="1501235447">
      <w:bodyDiv w:val="1"/>
      <w:marLeft w:val="0"/>
      <w:marRight w:val="0"/>
      <w:marTop w:val="0"/>
      <w:marBottom w:val="0"/>
      <w:divBdr>
        <w:top w:val="none" w:sz="0" w:space="0" w:color="auto"/>
        <w:left w:val="none" w:sz="0" w:space="0" w:color="auto"/>
        <w:bottom w:val="none" w:sz="0" w:space="0" w:color="auto"/>
        <w:right w:val="none" w:sz="0" w:space="0" w:color="auto"/>
      </w:divBdr>
    </w:div>
    <w:div w:id="1501894002">
      <w:bodyDiv w:val="1"/>
      <w:marLeft w:val="0"/>
      <w:marRight w:val="0"/>
      <w:marTop w:val="0"/>
      <w:marBottom w:val="0"/>
      <w:divBdr>
        <w:top w:val="none" w:sz="0" w:space="0" w:color="auto"/>
        <w:left w:val="none" w:sz="0" w:space="0" w:color="auto"/>
        <w:bottom w:val="none" w:sz="0" w:space="0" w:color="auto"/>
        <w:right w:val="none" w:sz="0" w:space="0" w:color="auto"/>
      </w:divBdr>
    </w:div>
    <w:div w:id="1501921254">
      <w:bodyDiv w:val="1"/>
      <w:marLeft w:val="0"/>
      <w:marRight w:val="0"/>
      <w:marTop w:val="0"/>
      <w:marBottom w:val="0"/>
      <w:divBdr>
        <w:top w:val="none" w:sz="0" w:space="0" w:color="auto"/>
        <w:left w:val="none" w:sz="0" w:space="0" w:color="auto"/>
        <w:bottom w:val="none" w:sz="0" w:space="0" w:color="auto"/>
        <w:right w:val="none" w:sz="0" w:space="0" w:color="auto"/>
      </w:divBdr>
    </w:div>
    <w:div w:id="1502771955">
      <w:bodyDiv w:val="1"/>
      <w:marLeft w:val="0"/>
      <w:marRight w:val="0"/>
      <w:marTop w:val="0"/>
      <w:marBottom w:val="0"/>
      <w:divBdr>
        <w:top w:val="none" w:sz="0" w:space="0" w:color="auto"/>
        <w:left w:val="none" w:sz="0" w:space="0" w:color="auto"/>
        <w:bottom w:val="none" w:sz="0" w:space="0" w:color="auto"/>
        <w:right w:val="none" w:sz="0" w:space="0" w:color="auto"/>
      </w:divBdr>
    </w:div>
    <w:div w:id="1507407307">
      <w:bodyDiv w:val="1"/>
      <w:marLeft w:val="0"/>
      <w:marRight w:val="0"/>
      <w:marTop w:val="0"/>
      <w:marBottom w:val="0"/>
      <w:divBdr>
        <w:top w:val="none" w:sz="0" w:space="0" w:color="auto"/>
        <w:left w:val="none" w:sz="0" w:space="0" w:color="auto"/>
        <w:bottom w:val="none" w:sz="0" w:space="0" w:color="auto"/>
        <w:right w:val="none" w:sz="0" w:space="0" w:color="auto"/>
      </w:divBdr>
    </w:div>
    <w:div w:id="1516190650">
      <w:bodyDiv w:val="1"/>
      <w:marLeft w:val="0"/>
      <w:marRight w:val="0"/>
      <w:marTop w:val="0"/>
      <w:marBottom w:val="0"/>
      <w:divBdr>
        <w:top w:val="none" w:sz="0" w:space="0" w:color="auto"/>
        <w:left w:val="none" w:sz="0" w:space="0" w:color="auto"/>
        <w:bottom w:val="none" w:sz="0" w:space="0" w:color="auto"/>
        <w:right w:val="none" w:sz="0" w:space="0" w:color="auto"/>
      </w:divBdr>
    </w:div>
    <w:div w:id="1519926758">
      <w:bodyDiv w:val="1"/>
      <w:marLeft w:val="0"/>
      <w:marRight w:val="0"/>
      <w:marTop w:val="0"/>
      <w:marBottom w:val="0"/>
      <w:divBdr>
        <w:top w:val="none" w:sz="0" w:space="0" w:color="auto"/>
        <w:left w:val="none" w:sz="0" w:space="0" w:color="auto"/>
        <w:bottom w:val="none" w:sz="0" w:space="0" w:color="auto"/>
        <w:right w:val="none" w:sz="0" w:space="0" w:color="auto"/>
      </w:divBdr>
    </w:div>
    <w:div w:id="1521503688">
      <w:bodyDiv w:val="1"/>
      <w:marLeft w:val="0"/>
      <w:marRight w:val="0"/>
      <w:marTop w:val="0"/>
      <w:marBottom w:val="0"/>
      <w:divBdr>
        <w:top w:val="none" w:sz="0" w:space="0" w:color="auto"/>
        <w:left w:val="none" w:sz="0" w:space="0" w:color="auto"/>
        <w:bottom w:val="none" w:sz="0" w:space="0" w:color="auto"/>
        <w:right w:val="none" w:sz="0" w:space="0" w:color="auto"/>
      </w:divBdr>
    </w:div>
    <w:div w:id="1523083321">
      <w:bodyDiv w:val="1"/>
      <w:marLeft w:val="0"/>
      <w:marRight w:val="0"/>
      <w:marTop w:val="0"/>
      <w:marBottom w:val="0"/>
      <w:divBdr>
        <w:top w:val="none" w:sz="0" w:space="0" w:color="auto"/>
        <w:left w:val="none" w:sz="0" w:space="0" w:color="auto"/>
        <w:bottom w:val="none" w:sz="0" w:space="0" w:color="auto"/>
        <w:right w:val="none" w:sz="0" w:space="0" w:color="auto"/>
      </w:divBdr>
    </w:div>
    <w:div w:id="1524367673">
      <w:bodyDiv w:val="1"/>
      <w:marLeft w:val="0"/>
      <w:marRight w:val="0"/>
      <w:marTop w:val="0"/>
      <w:marBottom w:val="0"/>
      <w:divBdr>
        <w:top w:val="none" w:sz="0" w:space="0" w:color="auto"/>
        <w:left w:val="none" w:sz="0" w:space="0" w:color="auto"/>
        <w:bottom w:val="none" w:sz="0" w:space="0" w:color="auto"/>
        <w:right w:val="none" w:sz="0" w:space="0" w:color="auto"/>
      </w:divBdr>
    </w:div>
    <w:div w:id="1528761281">
      <w:bodyDiv w:val="1"/>
      <w:marLeft w:val="0"/>
      <w:marRight w:val="0"/>
      <w:marTop w:val="0"/>
      <w:marBottom w:val="0"/>
      <w:divBdr>
        <w:top w:val="none" w:sz="0" w:space="0" w:color="auto"/>
        <w:left w:val="none" w:sz="0" w:space="0" w:color="auto"/>
        <w:bottom w:val="none" w:sz="0" w:space="0" w:color="auto"/>
        <w:right w:val="none" w:sz="0" w:space="0" w:color="auto"/>
      </w:divBdr>
    </w:div>
    <w:div w:id="1529757497">
      <w:bodyDiv w:val="1"/>
      <w:marLeft w:val="0"/>
      <w:marRight w:val="0"/>
      <w:marTop w:val="0"/>
      <w:marBottom w:val="0"/>
      <w:divBdr>
        <w:top w:val="none" w:sz="0" w:space="0" w:color="auto"/>
        <w:left w:val="none" w:sz="0" w:space="0" w:color="auto"/>
        <w:bottom w:val="none" w:sz="0" w:space="0" w:color="auto"/>
        <w:right w:val="none" w:sz="0" w:space="0" w:color="auto"/>
      </w:divBdr>
    </w:div>
    <w:div w:id="1531602624">
      <w:bodyDiv w:val="1"/>
      <w:marLeft w:val="0"/>
      <w:marRight w:val="0"/>
      <w:marTop w:val="0"/>
      <w:marBottom w:val="0"/>
      <w:divBdr>
        <w:top w:val="none" w:sz="0" w:space="0" w:color="auto"/>
        <w:left w:val="none" w:sz="0" w:space="0" w:color="auto"/>
        <w:bottom w:val="none" w:sz="0" w:space="0" w:color="auto"/>
        <w:right w:val="none" w:sz="0" w:space="0" w:color="auto"/>
      </w:divBdr>
    </w:div>
    <w:div w:id="1532298248">
      <w:bodyDiv w:val="1"/>
      <w:marLeft w:val="0"/>
      <w:marRight w:val="0"/>
      <w:marTop w:val="0"/>
      <w:marBottom w:val="0"/>
      <w:divBdr>
        <w:top w:val="none" w:sz="0" w:space="0" w:color="auto"/>
        <w:left w:val="none" w:sz="0" w:space="0" w:color="auto"/>
        <w:bottom w:val="none" w:sz="0" w:space="0" w:color="auto"/>
        <w:right w:val="none" w:sz="0" w:space="0" w:color="auto"/>
      </w:divBdr>
    </w:div>
    <w:div w:id="1533568587">
      <w:bodyDiv w:val="1"/>
      <w:marLeft w:val="0"/>
      <w:marRight w:val="0"/>
      <w:marTop w:val="0"/>
      <w:marBottom w:val="0"/>
      <w:divBdr>
        <w:top w:val="none" w:sz="0" w:space="0" w:color="auto"/>
        <w:left w:val="none" w:sz="0" w:space="0" w:color="auto"/>
        <w:bottom w:val="none" w:sz="0" w:space="0" w:color="auto"/>
        <w:right w:val="none" w:sz="0" w:space="0" w:color="auto"/>
      </w:divBdr>
    </w:div>
    <w:div w:id="1534348260">
      <w:bodyDiv w:val="1"/>
      <w:marLeft w:val="0"/>
      <w:marRight w:val="0"/>
      <w:marTop w:val="0"/>
      <w:marBottom w:val="0"/>
      <w:divBdr>
        <w:top w:val="none" w:sz="0" w:space="0" w:color="auto"/>
        <w:left w:val="none" w:sz="0" w:space="0" w:color="auto"/>
        <w:bottom w:val="none" w:sz="0" w:space="0" w:color="auto"/>
        <w:right w:val="none" w:sz="0" w:space="0" w:color="auto"/>
      </w:divBdr>
    </w:div>
    <w:div w:id="1543980331">
      <w:bodyDiv w:val="1"/>
      <w:marLeft w:val="0"/>
      <w:marRight w:val="0"/>
      <w:marTop w:val="0"/>
      <w:marBottom w:val="0"/>
      <w:divBdr>
        <w:top w:val="none" w:sz="0" w:space="0" w:color="auto"/>
        <w:left w:val="none" w:sz="0" w:space="0" w:color="auto"/>
        <w:bottom w:val="none" w:sz="0" w:space="0" w:color="auto"/>
        <w:right w:val="none" w:sz="0" w:space="0" w:color="auto"/>
      </w:divBdr>
    </w:div>
    <w:div w:id="1544054429">
      <w:bodyDiv w:val="1"/>
      <w:marLeft w:val="0"/>
      <w:marRight w:val="0"/>
      <w:marTop w:val="0"/>
      <w:marBottom w:val="0"/>
      <w:divBdr>
        <w:top w:val="none" w:sz="0" w:space="0" w:color="auto"/>
        <w:left w:val="none" w:sz="0" w:space="0" w:color="auto"/>
        <w:bottom w:val="none" w:sz="0" w:space="0" w:color="auto"/>
        <w:right w:val="none" w:sz="0" w:space="0" w:color="auto"/>
      </w:divBdr>
    </w:div>
    <w:div w:id="1546605379">
      <w:bodyDiv w:val="1"/>
      <w:marLeft w:val="0"/>
      <w:marRight w:val="0"/>
      <w:marTop w:val="0"/>
      <w:marBottom w:val="0"/>
      <w:divBdr>
        <w:top w:val="none" w:sz="0" w:space="0" w:color="auto"/>
        <w:left w:val="none" w:sz="0" w:space="0" w:color="auto"/>
        <w:bottom w:val="none" w:sz="0" w:space="0" w:color="auto"/>
        <w:right w:val="none" w:sz="0" w:space="0" w:color="auto"/>
      </w:divBdr>
    </w:div>
    <w:div w:id="1550848231">
      <w:bodyDiv w:val="1"/>
      <w:marLeft w:val="0"/>
      <w:marRight w:val="0"/>
      <w:marTop w:val="0"/>
      <w:marBottom w:val="0"/>
      <w:divBdr>
        <w:top w:val="none" w:sz="0" w:space="0" w:color="auto"/>
        <w:left w:val="none" w:sz="0" w:space="0" w:color="auto"/>
        <w:bottom w:val="none" w:sz="0" w:space="0" w:color="auto"/>
        <w:right w:val="none" w:sz="0" w:space="0" w:color="auto"/>
      </w:divBdr>
    </w:div>
    <w:div w:id="1554343870">
      <w:bodyDiv w:val="1"/>
      <w:marLeft w:val="0"/>
      <w:marRight w:val="0"/>
      <w:marTop w:val="0"/>
      <w:marBottom w:val="0"/>
      <w:divBdr>
        <w:top w:val="none" w:sz="0" w:space="0" w:color="auto"/>
        <w:left w:val="none" w:sz="0" w:space="0" w:color="auto"/>
        <w:bottom w:val="none" w:sz="0" w:space="0" w:color="auto"/>
        <w:right w:val="none" w:sz="0" w:space="0" w:color="auto"/>
      </w:divBdr>
    </w:div>
    <w:div w:id="1556619671">
      <w:bodyDiv w:val="1"/>
      <w:marLeft w:val="0"/>
      <w:marRight w:val="0"/>
      <w:marTop w:val="0"/>
      <w:marBottom w:val="0"/>
      <w:divBdr>
        <w:top w:val="none" w:sz="0" w:space="0" w:color="auto"/>
        <w:left w:val="none" w:sz="0" w:space="0" w:color="auto"/>
        <w:bottom w:val="none" w:sz="0" w:space="0" w:color="auto"/>
        <w:right w:val="none" w:sz="0" w:space="0" w:color="auto"/>
      </w:divBdr>
    </w:div>
    <w:div w:id="1565068457">
      <w:bodyDiv w:val="1"/>
      <w:marLeft w:val="0"/>
      <w:marRight w:val="0"/>
      <w:marTop w:val="0"/>
      <w:marBottom w:val="0"/>
      <w:divBdr>
        <w:top w:val="none" w:sz="0" w:space="0" w:color="auto"/>
        <w:left w:val="none" w:sz="0" w:space="0" w:color="auto"/>
        <w:bottom w:val="none" w:sz="0" w:space="0" w:color="auto"/>
        <w:right w:val="none" w:sz="0" w:space="0" w:color="auto"/>
      </w:divBdr>
    </w:div>
    <w:div w:id="1565678630">
      <w:bodyDiv w:val="1"/>
      <w:marLeft w:val="0"/>
      <w:marRight w:val="0"/>
      <w:marTop w:val="0"/>
      <w:marBottom w:val="0"/>
      <w:divBdr>
        <w:top w:val="none" w:sz="0" w:space="0" w:color="auto"/>
        <w:left w:val="none" w:sz="0" w:space="0" w:color="auto"/>
        <w:bottom w:val="none" w:sz="0" w:space="0" w:color="auto"/>
        <w:right w:val="none" w:sz="0" w:space="0" w:color="auto"/>
      </w:divBdr>
    </w:div>
    <w:div w:id="1572348054">
      <w:bodyDiv w:val="1"/>
      <w:marLeft w:val="0"/>
      <w:marRight w:val="0"/>
      <w:marTop w:val="0"/>
      <w:marBottom w:val="0"/>
      <w:divBdr>
        <w:top w:val="none" w:sz="0" w:space="0" w:color="auto"/>
        <w:left w:val="none" w:sz="0" w:space="0" w:color="auto"/>
        <w:bottom w:val="none" w:sz="0" w:space="0" w:color="auto"/>
        <w:right w:val="none" w:sz="0" w:space="0" w:color="auto"/>
      </w:divBdr>
    </w:div>
    <w:div w:id="1573464686">
      <w:bodyDiv w:val="1"/>
      <w:marLeft w:val="0"/>
      <w:marRight w:val="0"/>
      <w:marTop w:val="0"/>
      <w:marBottom w:val="0"/>
      <w:divBdr>
        <w:top w:val="none" w:sz="0" w:space="0" w:color="auto"/>
        <w:left w:val="none" w:sz="0" w:space="0" w:color="auto"/>
        <w:bottom w:val="none" w:sz="0" w:space="0" w:color="auto"/>
        <w:right w:val="none" w:sz="0" w:space="0" w:color="auto"/>
      </w:divBdr>
    </w:div>
    <w:div w:id="1577934728">
      <w:bodyDiv w:val="1"/>
      <w:marLeft w:val="0"/>
      <w:marRight w:val="0"/>
      <w:marTop w:val="0"/>
      <w:marBottom w:val="0"/>
      <w:divBdr>
        <w:top w:val="none" w:sz="0" w:space="0" w:color="auto"/>
        <w:left w:val="none" w:sz="0" w:space="0" w:color="auto"/>
        <w:bottom w:val="none" w:sz="0" w:space="0" w:color="auto"/>
        <w:right w:val="none" w:sz="0" w:space="0" w:color="auto"/>
      </w:divBdr>
    </w:div>
    <w:div w:id="1579442178">
      <w:bodyDiv w:val="1"/>
      <w:marLeft w:val="0"/>
      <w:marRight w:val="0"/>
      <w:marTop w:val="0"/>
      <w:marBottom w:val="0"/>
      <w:divBdr>
        <w:top w:val="none" w:sz="0" w:space="0" w:color="auto"/>
        <w:left w:val="none" w:sz="0" w:space="0" w:color="auto"/>
        <w:bottom w:val="none" w:sz="0" w:space="0" w:color="auto"/>
        <w:right w:val="none" w:sz="0" w:space="0" w:color="auto"/>
      </w:divBdr>
    </w:div>
    <w:div w:id="1583875326">
      <w:bodyDiv w:val="1"/>
      <w:marLeft w:val="0"/>
      <w:marRight w:val="0"/>
      <w:marTop w:val="0"/>
      <w:marBottom w:val="0"/>
      <w:divBdr>
        <w:top w:val="none" w:sz="0" w:space="0" w:color="auto"/>
        <w:left w:val="none" w:sz="0" w:space="0" w:color="auto"/>
        <w:bottom w:val="none" w:sz="0" w:space="0" w:color="auto"/>
        <w:right w:val="none" w:sz="0" w:space="0" w:color="auto"/>
      </w:divBdr>
    </w:div>
    <w:div w:id="1586376443">
      <w:bodyDiv w:val="1"/>
      <w:marLeft w:val="0"/>
      <w:marRight w:val="0"/>
      <w:marTop w:val="0"/>
      <w:marBottom w:val="0"/>
      <w:divBdr>
        <w:top w:val="none" w:sz="0" w:space="0" w:color="auto"/>
        <w:left w:val="none" w:sz="0" w:space="0" w:color="auto"/>
        <w:bottom w:val="none" w:sz="0" w:space="0" w:color="auto"/>
        <w:right w:val="none" w:sz="0" w:space="0" w:color="auto"/>
      </w:divBdr>
    </w:div>
    <w:div w:id="1590383409">
      <w:bodyDiv w:val="1"/>
      <w:marLeft w:val="0"/>
      <w:marRight w:val="0"/>
      <w:marTop w:val="0"/>
      <w:marBottom w:val="0"/>
      <w:divBdr>
        <w:top w:val="none" w:sz="0" w:space="0" w:color="auto"/>
        <w:left w:val="none" w:sz="0" w:space="0" w:color="auto"/>
        <w:bottom w:val="none" w:sz="0" w:space="0" w:color="auto"/>
        <w:right w:val="none" w:sz="0" w:space="0" w:color="auto"/>
      </w:divBdr>
    </w:div>
    <w:div w:id="1591083696">
      <w:bodyDiv w:val="1"/>
      <w:marLeft w:val="0"/>
      <w:marRight w:val="0"/>
      <w:marTop w:val="0"/>
      <w:marBottom w:val="0"/>
      <w:divBdr>
        <w:top w:val="none" w:sz="0" w:space="0" w:color="auto"/>
        <w:left w:val="none" w:sz="0" w:space="0" w:color="auto"/>
        <w:bottom w:val="none" w:sz="0" w:space="0" w:color="auto"/>
        <w:right w:val="none" w:sz="0" w:space="0" w:color="auto"/>
      </w:divBdr>
    </w:div>
    <w:div w:id="1592615375">
      <w:bodyDiv w:val="1"/>
      <w:marLeft w:val="0"/>
      <w:marRight w:val="0"/>
      <w:marTop w:val="0"/>
      <w:marBottom w:val="0"/>
      <w:divBdr>
        <w:top w:val="none" w:sz="0" w:space="0" w:color="auto"/>
        <w:left w:val="none" w:sz="0" w:space="0" w:color="auto"/>
        <w:bottom w:val="none" w:sz="0" w:space="0" w:color="auto"/>
        <w:right w:val="none" w:sz="0" w:space="0" w:color="auto"/>
      </w:divBdr>
    </w:div>
    <w:div w:id="1592812549">
      <w:bodyDiv w:val="1"/>
      <w:marLeft w:val="0"/>
      <w:marRight w:val="0"/>
      <w:marTop w:val="0"/>
      <w:marBottom w:val="0"/>
      <w:divBdr>
        <w:top w:val="none" w:sz="0" w:space="0" w:color="auto"/>
        <w:left w:val="none" w:sz="0" w:space="0" w:color="auto"/>
        <w:bottom w:val="none" w:sz="0" w:space="0" w:color="auto"/>
        <w:right w:val="none" w:sz="0" w:space="0" w:color="auto"/>
      </w:divBdr>
    </w:div>
    <w:div w:id="1595894660">
      <w:bodyDiv w:val="1"/>
      <w:marLeft w:val="0"/>
      <w:marRight w:val="0"/>
      <w:marTop w:val="0"/>
      <w:marBottom w:val="0"/>
      <w:divBdr>
        <w:top w:val="none" w:sz="0" w:space="0" w:color="auto"/>
        <w:left w:val="none" w:sz="0" w:space="0" w:color="auto"/>
        <w:bottom w:val="none" w:sz="0" w:space="0" w:color="auto"/>
        <w:right w:val="none" w:sz="0" w:space="0" w:color="auto"/>
      </w:divBdr>
    </w:div>
    <w:div w:id="1605452419">
      <w:bodyDiv w:val="1"/>
      <w:marLeft w:val="0"/>
      <w:marRight w:val="0"/>
      <w:marTop w:val="0"/>
      <w:marBottom w:val="0"/>
      <w:divBdr>
        <w:top w:val="none" w:sz="0" w:space="0" w:color="auto"/>
        <w:left w:val="none" w:sz="0" w:space="0" w:color="auto"/>
        <w:bottom w:val="none" w:sz="0" w:space="0" w:color="auto"/>
        <w:right w:val="none" w:sz="0" w:space="0" w:color="auto"/>
      </w:divBdr>
    </w:div>
    <w:div w:id="1607499242">
      <w:bodyDiv w:val="1"/>
      <w:marLeft w:val="0"/>
      <w:marRight w:val="0"/>
      <w:marTop w:val="0"/>
      <w:marBottom w:val="0"/>
      <w:divBdr>
        <w:top w:val="none" w:sz="0" w:space="0" w:color="auto"/>
        <w:left w:val="none" w:sz="0" w:space="0" w:color="auto"/>
        <w:bottom w:val="none" w:sz="0" w:space="0" w:color="auto"/>
        <w:right w:val="none" w:sz="0" w:space="0" w:color="auto"/>
      </w:divBdr>
    </w:div>
    <w:div w:id="1608124770">
      <w:bodyDiv w:val="1"/>
      <w:marLeft w:val="0"/>
      <w:marRight w:val="0"/>
      <w:marTop w:val="0"/>
      <w:marBottom w:val="0"/>
      <w:divBdr>
        <w:top w:val="none" w:sz="0" w:space="0" w:color="auto"/>
        <w:left w:val="none" w:sz="0" w:space="0" w:color="auto"/>
        <w:bottom w:val="none" w:sz="0" w:space="0" w:color="auto"/>
        <w:right w:val="none" w:sz="0" w:space="0" w:color="auto"/>
      </w:divBdr>
    </w:div>
    <w:div w:id="1608584446">
      <w:bodyDiv w:val="1"/>
      <w:marLeft w:val="0"/>
      <w:marRight w:val="0"/>
      <w:marTop w:val="0"/>
      <w:marBottom w:val="0"/>
      <w:divBdr>
        <w:top w:val="none" w:sz="0" w:space="0" w:color="auto"/>
        <w:left w:val="none" w:sz="0" w:space="0" w:color="auto"/>
        <w:bottom w:val="none" w:sz="0" w:space="0" w:color="auto"/>
        <w:right w:val="none" w:sz="0" w:space="0" w:color="auto"/>
      </w:divBdr>
    </w:div>
    <w:div w:id="1611619696">
      <w:bodyDiv w:val="1"/>
      <w:marLeft w:val="0"/>
      <w:marRight w:val="0"/>
      <w:marTop w:val="0"/>
      <w:marBottom w:val="0"/>
      <w:divBdr>
        <w:top w:val="none" w:sz="0" w:space="0" w:color="auto"/>
        <w:left w:val="none" w:sz="0" w:space="0" w:color="auto"/>
        <w:bottom w:val="none" w:sz="0" w:space="0" w:color="auto"/>
        <w:right w:val="none" w:sz="0" w:space="0" w:color="auto"/>
      </w:divBdr>
    </w:div>
    <w:div w:id="1613703950">
      <w:bodyDiv w:val="1"/>
      <w:marLeft w:val="0"/>
      <w:marRight w:val="0"/>
      <w:marTop w:val="0"/>
      <w:marBottom w:val="0"/>
      <w:divBdr>
        <w:top w:val="none" w:sz="0" w:space="0" w:color="auto"/>
        <w:left w:val="none" w:sz="0" w:space="0" w:color="auto"/>
        <w:bottom w:val="none" w:sz="0" w:space="0" w:color="auto"/>
        <w:right w:val="none" w:sz="0" w:space="0" w:color="auto"/>
      </w:divBdr>
    </w:div>
    <w:div w:id="1614362373">
      <w:bodyDiv w:val="1"/>
      <w:marLeft w:val="0"/>
      <w:marRight w:val="0"/>
      <w:marTop w:val="0"/>
      <w:marBottom w:val="0"/>
      <w:divBdr>
        <w:top w:val="none" w:sz="0" w:space="0" w:color="auto"/>
        <w:left w:val="none" w:sz="0" w:space="0" w:color="auto"/>
        <w:bottom w:val="none" w:sz="0" w:space="0" w:color="auto"/>
        <w:right w:val="none" w:sz="0" w:space="0" w:color="auto"/>
      </w:divBdr>
    </w:div>
    <w:div w:id="1617636259">
      <w:bodyDiv w:val="1"/>
      <w:marLeft w:val="0"/>
      <w:marRight w:val="0"/>
      <w:marTop w:val="0"/>
      <w:marBottom w:val="0"/>
      <w:divBdr>
        <w:top w:val="none" w:sz="0" w:space="0" w:color="auto"/>
        <w:left w:val="none" w:sz="0" w:space="0" w:color="auto"/>
        <w:bottom w:val="none" w:sz="0" w:space="0" w:color="auto"/>
        <w:right w:val="none" w:sz="0" w:space="0" w:color="auto"/>
      </w:divBdr>
    </w:div>
    <w:div w:id="1619137540">
      <w:bodyDiv w:val="1"/>
      <w:marLeft w:val="0"/>
      <w:marRight w:val="0"/>
      <w:marTop w:val="0"/>
      <w:marBottom w:val="0"/>
      <w:divBdr>
        <w:top w:val="none" w:sz="0" w:space="0" w:color="auto"/>
        <w:left w:val="none" w:sz="0" w:space="0" w:color="auto"/>
        <w:bottom w:val="none" w:sz="0" w:space="0" w:color="auto"/>
        <w:right w:val="none" w:sz="0" w:space="0" w:color="auto"/>
      </w:divBdr>
    </w:div>
    <w:div w:id="1630554640">
      <w:bodyDiv w:val="1"/>
      <w:marLeft w:val="0"/>
      <w:marRight w:val="0"/>
      <w:marTop w:val="0"/>
      <w:marBottom w:val="0"/>
      <w:divBdr>
        <w:top w:val="none" w:sz="0" w:space="0" w:color="auto"/>
        <w:left w:val="none" w:sz="0" w:space="0" w:color="auto"/>
        <w:bottom w:val="none" w:sz="0" w:space="0" w:color="auto"/>
        <w:right w:val="none" w:sz="0" w:space="0" w:color="auto"/>
      </w:divBdr>
    </w:div>
    <w:div w:id="1631520169">
      <w:bodyDiv w:val="1"/>
      <w:marLeft w:val="0"/>
      <w:marRight w:val="0"/>
      <w:marTop w:val="0"/>
      <w:marBottom w:val="0"/>
      <w:divBdr>
        <w:top w:val="none" w:sz="0" w:space="0" w:color="auto"/>
        <w:left w:val="none" w:sz="0" w:space="0" w:color="auto"/>
        <w:bottom w:val="none" w:sz="0" w:space="0" w:color="auto"/>
        <w:right w:val="none" w:sz="0" w:space="0" w:color="auto"/>
      </w:divBdr>
    </w:div>
    <w:div w:id="1631549347">
      <w:bodyDiv w:val="1"/>
      <w:marLeft w:val="0"/>
      <w:marRight w:val="0"/>
      <w:marTop w:val="0"/>
      <w:marBottom w:val="0"/>
      <w:divBdr>
        <w:top w:val="none" w:sz="0" w:space="0" w:color="auto"/>
        <w:left w:val="none" w:sz="0" w:space="0" w:color="auto"/>
        <w:bottom w:val="none" w:sz="0" w:space="0" w:color="auto"/>
        <w:right w:val="none" w:sz="0" w:space="0" w:color="auto"/>
      </w:divBdr>
    </w:div>
    <w:div w:id="1633637752">
      <w:bodyDiv w:val="1"/>
      <w:marLeft w:val="0"/>
      <w:marRight w:val="0"/>
      <w:marTop w:val="0"/>
      <w:marBottom w:val="0"/>
      <w:divBdr>
        <w:top w:val="none" w:sz="0" w:space="0" w:color="auto"/>
        <w:left w:val="none" w:sz="0" w:space="0" w:color="auto"/>
        <w:bottom w:val="none" w:sz="0" w:space="0" w:color="auto"/>
        <w:right w:val="none" w:sz="0" w:space="0" w:color="auto"/>
      </w:divBdr>
    </w:div>
    <w:div w:id="1634289838">
      <w:bodyDiv w:val="1"/>
      <w:marLeft w:val="0"/>
      <w:marRight w:val="0"/>
      <w:marTop w:val="0"/>
      <w:marBottom w:val="0"/>
      <w:divBdr>
        <w:top w:val="none" w:sz="0" w:space="0" w:color="auto"/>
        <w:left w:val="none" w:sz="0" w:space="0" w:color="auto"/>
        <w:bottom w:val="none" w:sz="0" w:space="0" w:color="auto"/>
        <w:right w:val="none" w:sz="0" w:space="0" w:color="auto"/>
      </w:divBdr>
    </w:div>
    <w:div w:id="1634631173">
      <w:bodyDiv w:val="1"/>
      <w:marLeft w:val="0"/>
      <w:marRight w:val="0"/>
      <w:marTop w:val="0"/>
      <w:marBottom w:val="0"/>
      <w:divBdr>
        <w:top w:val="none" w:sz="0" w:space="0" w:color="auto"/>
        <w:left w:val="none" w:sz="0" w:space="0" w:color="auto"/>
        <w:bottom w:val="none" w:sz="0" w:space="0" w:color="auto"/>
        <w:right w:val="none" w:sz="0" w:space="0" w:color="auto"/>
      </w:divBdr>
    </w:div>
    <w:div w:id="1641611841">
      <w:bodyDiv w:val="1"/>
      <w:marLeft w:val="0"/>
      <w:marRight w:val="0"/>
      <w:marTop w:val="0"/>
      <w:marBottom w:val="0"/>
      <w:divBdr>
        <w:top w:val="none" w:sz="0" w:space="0" w:color="auto"/>
        <w:left w:val="none" w:sz="0" w:space="0" w:color="auto"/>
        <w:bottom w:val="none" w:sz="0" w:space="0" w:color="auto"/>
        <w:right w:val="none" w:sz="0" w:space="0" w:color="auto"/>
      </w:divBdr>
    </w:div>
    <w:div w:id="1642539955">
      <w:bodyDiv w:val="1"/>
      <w:marLeft w:val="0"/>
      <w:marRight w:val="0"/>
      <w:marTop w:val="0"/>
      <w:marBottom w:val="0"/>
      <w:divBdr>
        <w:top w:val="none" w:sz="0" w:space="0" w:color="auto"/>
        <w:left w:val="none" w:sz="0" w:space="0" w:color="auto"/>
        <w:bottom w:val="none" w:sz="0" w:space="0" w:color="auto"/>
        <w:right w:val="none" w:sz="0" w:space="0" w:color="auto"/>
      </w:divBdr>
    </w:div>
    <w:div w:id="1648241296">
      <w:bodyDiv w:val="1"/>
      <w:marLeft w:val="0"/>
      <w:marRight w:val="0"/>
      <w:marTop w:val="0"/>
      <w:marBottom w:val="0"/>
      <w:divBdr>
        <w:top w:val="none" w:sz="0" w:space="0" w:color="auto"/>
        <w:left w:val="none" w:sz="0" w:space="0" w:color="auto"/>
        <w:bottom w:val="none" w:sz="0" w:space="0" w:color="auto"/>
        <w:right w:val="none" w:sz="0" w:space="0" w:color="auto"/>
      </w:divBdr>
    </w:div>
    <w:div w:id="1649095201">
      <w:bodyDiv w:val="1"/>
      <w:marLeft w:val="0"/>
      <w:marRight w:val="0"/>
      <w:marTop w:val="0"/>
      <w:marBottom w:val="0"/>
      <w:divBdr>
        <w:top w:val="none" w:sz="0" w:space="0" w:color="auto"/>
        <w:left w:val="none" w:sz="0" w:space="0" w:color="auto"/>
        <w:bottom w:val="none" w:sz="0" w:space="0" w:color="auto"/>
        <w:right w:val="none" w:sz="0" w:space="0" w:color="auto"/>
      </w:divBdr>
    </w:div>
    <w:div w:id="1654598047">
      <w:bodyDiv w:val="1"/>
      <w:marLeft w:val="0"/>
      <w:marRight w:val="0"/>
      <w:marTop w:val="0"/>
      <w:marBottom w:val="0"/>
      <w:divBdr>
        <w:top w:val="none" w:sz="0" w:space="0" w:color="auto"/>
        <w:left w:val="none" w:sz="0" w:space="0" w:color="auto"/>
        <w:bottom w:val="none" w:sz="0" w:space="0" w:color="auto"/>
        <w:right w:val="none" w:sz="0" w:space="0" w:color="auto"/>
      </w:divBdr>
    </w:div>
    <w:div w:id="1658340252">
      <w:bodyDiv w:val="1"/>
      <w:marLeft w:val="0"/>
      <w:marRight w:val="0"/>
      <w:marTop w:val="0"/>
      <w:marBottom w:val="0"/>
      <w:divBdr>
        <w:top w:val="none" w:sz="0" w:space="0" w:color="auto"/>
        <w:left w:val="none" w:sz="0" w:space="0" w:color="auto"/>
        <w:bottom w:val="none" w:sz="0" w:space="0" w:color="auto"/>
        <w:right w:val="none" w:sz="0" w:space="0" w:color="auto"/>
      </w:divBdr>
    </w:div>
    <w:div w:id="1663118916">
      <w:bodyDiv w:val="1"/>
      <w:marLeft w:val="0"/>
      <w:marRight w:val="0"/>
      <w:marTop w:val="0"/>
      <w:marBottom w:val="0"/>
      <w:divBdr>
        <w:top w:val="none" w:sz="0" w:space="0" w:color="auto"/>
        <w:left w:val="none" w:sz="0" w:space="0" w:color="auto"/>
        <w:bottom w:val="none" w:sz="0" w:space="0" w:color="auto"/>
        <w:right w:val="none" w:sz="0" w:space="0" w:color="auto"/>
      </w:divBdr>
    </w:div>
    <w:div w:id="1665472467">
      <w:bodyDiv w:val="1"/>
      <w:marLeft w:val="0"/>
      <w:marRight w:val="0"/>
      <w:marTop w:val="0"/>
      <w:marBottom w:val="0"/>
      <w:divBdr>
        <w:top w:val="none" w:sz="0" w:space="0" w:color="auto"/>
        <w:left w:val="none" w:sz="0" w:space="0" w:color="auto"/>
        <w:bottom w:val="none" w:sz="0" w:space="0" w:color="auto"/>
        <w:right w:val="none" w:sz="0" w:space="0" w:color="auto"/>
      </w:divBdr>
    </w:div>
    <w:div w:id="1667249179">
      <w:bodyDiv w:val="1"/>
      <w:marLeft w:val="0"/>
      <w:marRight w:val="0"/>
      <w:marTop w:val="0"/>
      <w:marBottom w:val="0"/>
      <w:divBdr>
        <w:top w:val="none" w:sz="0" w:space="0" w:color="auto"/>
        <w:left w:val="none" w:sz="0" w:space="0" w:color="auto"/>
        <w:bottom w:val="none" w:sz="0" w:space="0" w:color="auto"/>
        <w:right w:val="none" w:sz="0" w:space="0" w:color="auto"/>
      </w:divBdr>
    </w:div>
    <w:div w:id="1673408905">
      <w:bodyDiv w:val="1"/>
      <w:marLeft w:val="0"/>
      <w:marRight w:val="0"/>
      <w:marTop w:val="0"/>
      <w:marBottom w:val="0"/>
      <w:divBdr>
        <w:top w:val="none" w:sz="0" w:space="0" w:color="auto"/>
        <w:left w:val="none" w:sz="0" w:space="0" w:color="auto"/>
        <w:bottom w:val="none" w:sz="0" w:space="0" w:color="auto"/>
        <w:right w:val="none" w:sz="0" w:space="0" w:color="auto"/>
      </w:divBdr>
    </w:div>
    <w:div w:id="1683358788">
      <w:bodyDiv w:val="1"/>
      <w:marLeft w:val="0"/>
      <w:marRight w:val="0"/>
      <w:marTop w:val="0"/>
      <w:marBottom w:val="0"/>
      <w:divBdr>
        <w:top w:val="none" w:sz="0" w:space="0" w:color="auto"/>
        <w:left w:val="none" w:sz="0" w:space="0" w:color="auto"/>
        <w:bottom w:val="none" w:sz="0" w:space="0" w:color="auto"/>
        <w:right w:val="none" w:sz="0" w:space="0" w:color="auto"/>
      </w:divBdr>
    </w:div>
    <w:div w:id="1687250168">
      <w:bodyDiv w:val="1"/>
      <w:marLeft w:val="0"/>
      <w:marRight w:val="0"/>
      <w:marTop w:val="0"/>
      <w:marBottom w:val="0"/>
      <w:divBdr>
        <w:top w:val="none" w:sz="0" w:space="0" w:color="auto"/>
        <w:left w:val="none" w:sz="0" w:space="0" w:color="auto"/>
        <w:bottom w:val="none" w:sz="0" w:space="0" w:color="auto"/>
        <w:right w:val="none" w:sz="0" w:space="0" w:color="auto"/>
      </w:divBdr>
    </w:div>
    <w:div w:id="1693258427">
      <w:bodyDiv w:val="1"/>
      <w:marLeft w:val="0"/>
      <w:marRight w:val="0"/>
      <w:marTop w:val="0"/>
      <w:marBottom w:val="0"/>
      <w:divBdr>
        <w:top w:val="none" w:sz="0" w:space="0" w:color="auto"/>
        <w:left w:val="none" w:sz="0" w:space="0" w:color="auto"/>
        <w:bottom w:val="none" w:sz="0" w:space="0" w:color="auto"/>
        <w:right w:val="none" w:sz="0" w:space="0" w:color="auto"/>
      </w:divBdr>
    </w:div>
    <w:div w:id="1698896184">
      <w:bodyDiv w:val="1"/>
      <w:marLeft w:val="0"/>
      <w:marRight w:val="0"/>
      <w:marTop w:val="0"/>
      <w:marBottom w:val="0"/>
      <w:divBdr>
        <w:top w:val="none" w:sz="0" w:space="0" w:color="auto"/>
        <w:left w:val="none" w:sz="0" w:space="0" w:color="auto"/>
        <w:bottom w:val="none" w:sz="0" w:space="0" w:color="auto"/>
        <w:right w:val="none" w:sz="0" w:space="0" w:color="auto"/>
      </w:divBdr>
    </w:div>
    <w:div w:id="1699310652">
      <w:bodyDiv w:val="1"/>
      <w:marLeft w:val="0"/>
      <w:marRight w:val="0"/>
      <w:marTop w:val="0"/>
      <w:marBottom w:val="0"/>
      <w:divBdr>
        <w:top w:val="none" w:sz="0" w:space="0" w:color="auto"/>
        <w:left w:val="none" w:sz="0" w:space="0" w:color="auto"/>
        <w:bottom w:val="none" w:sz="0" w:space="0" w:color="auto"/>
        <w:right w:val="none" w:sz="0" w:space="0" w:color="auto"/>
      </w:divBdr>
    </w:div>
    <w:div w:id="1702245199">
      <w:bodyDiv w:val="1"/>
      <w:marLeft w:val="0"/>
      <w:marRight w:val="0"/>
      <w:marTop w:val="0"/>
      <w:marBottom w:val="0"/>
      <w:divBdr>
        <w:top w:val="none" w:sz="0" w:space="0" w:color="auto"/>
        <w:left w:val="none" w:sz="0" w:space="0" w:color="auto"/>
        <w:bottom w:val="none" w:sz="0" w:space="0" w:color="auto"/>
        <w:right w:val="none" w:sz="0" w:space="0" w:color="auto"/>
      </w:divBdr>
    </w:div>
    <w:div w:id="1707221724">
      <w:bodyDiv w:val="1"/>
      <w:marLeft w:val="0"/>
      <w:marRight w:val="0"/>
      <w:marTop w:val="0"/>
      <w:marBottom w:val="0"/>
      <w:divBdr>
        <w:top w:val="none" w:sz="0" w:space="0" w:color="auto"/>
        <w:left w:val="none" w:sz="0" w:space="0" w:color="auto"/>
        <w:bottom w:val="none" w:sz="0" w:space="0" w:color="auto"/>
        <w:right w:val="none" w:sz="0" w:space="0" w:color="auto"/>
      </w:divBdr>
    </w:div>
    <w:div w:id="1714311407">
      <w:bodyDiv w:val="1"/>
      <w:marLeft w:val="0"/>
      <w:marRight w:val="0"/>
      <w:marTop w:val="0"/>
      <w:marBottom w:val="0"/>
      <w:divBdr>
        <w:top w:val="none" w:sz="0" w:space="0" w:color="auto"/>
        <w:left w:val="none" w:sz="0" w:space="0" w:color="auto"/>
        <w:bottom w:val="none" w:sz="0" w:space="0" w:color="auto"/>
        <w:right w:val="none" w:sz="0" w:space="0" w:color="auto"/>
      </w:divBdr>
    </w:div>
    <w:div w:id="1716543466">
      <w:bodyDiv w:val="1"/>
      <w:marLeft w:val="0"/>
      <w:marRight w:val="0"/>
      <w:marTop w:val="0"/>
      <w:marBottom w:val="0"/>
      <w:divBdr>
        <w:top w:val="none" w:sz="0" w:space="0" w:color="auto"/>
        <w:left w:val="none" w:sz="0" w:space="0" w:color="auto"/>
        <w:bottom w:val="none" w:sz="0" w:space="0" w:color="auto"/>
        <w:right w:val="none" w:sz="0" w:space="0" w:color="auto"/>
      </w:divBdr>
    </w:div>
    <w:div w:id="1716586944">
      <w:bodyDiv w:val="1"/>
      <w:marLeft w:val="0"/>
      <w:marRight w:val="0"/>
      <w:marTop w:val="0"/>
      <w:marBottom w:val="0"/>
      <w:divBdr>
        <w:top w:val="none" w:sz="0" w:space="0" w:color="auto"/>
        <w:left w:val="none" w:sz="0" w:space="0" w:color="auto"/>
        <w:bottom w:val="none" w:sz="0" w:space="0" w:color="auto"/>
        <w:right w:val="none" w:sz="0" w:space="0" w:color="auto"/>
      </w:divBdr>
    </w:div>
    <w:div w:id="1716734885">
      <w:bodyDiv w:val="1"/>
      <w:marLeft w:val="0"/>
      <w:marRight w:val="0"/>
      <w:marTop w:val="0"/>
      <w:marBottom w:val="0"/>
      <w:divBdr>
        <w:top w:val="none" w:sz="0" w:space="0" w:color="auto"/>
        <w:left w:val="none" w:sz="0" w:space="0" w:color="auto"/>
        <w:bottom w:val="none" w:sz="0" w:space="0" w:color="auto"/>
        <w:right w:val="none" w:sz="0" w:space="0" w:color="auto"/>
      </w:divBdr>
    </w:div>
    <w:div w:id="1719666604">
      <w:bodyDiv w:val="1"/>
      <w:marLeft w:val="0"/>
      <w:marRight w:val="0"/>
      <w:marTop w:val="0"/>
      <w:marBottom w:val="0"/>
      <w:divBdr>
        <w:top w:val="none" w:sz="0" w:space="0" w:color="auto"/>
        <w:left w:val="none" w:sz="0" w:space="0" w:color="auto"/>
        <w:bottom w:val="none" w:sz="0" w:space="0" w:color="auto"/>
        <w:right w:val="none" w:sz="0" w:space="0" w:color="auto"/>
      </w:divBdr>
    </w:div>
    <w:div w:id="1720128121">
      <w:bodyDiv w:val="1"/>
      <w:marLeft w:val="0"/>
      <w:marRight w:val="0"/>
      <w:marTop w:val="0"/>
      <w:marBottom w:val="0"/>
      <w:divBdr>
        <w:top w:val="none" w:sz="0" w:space="0" w:color="auto"/>
        <w:left w:val="none" w:sz="0" w:space="0" w:color="auto"/>
        <w:bottom w:val="none" w:sz="0" w:space="0" w:color="auto"/>
        <w:right w:val="none" w:sz="0" w:space="0" w:color="auto"/>
      </w:divBdr>
    </w:div>
    <w:div w:id="1725443207">
      <w:bodyDiv w:val="1"/>
      <w:marLeft w:val="0"/>
      <w:marRight w:val="0"/>
      <w:marTop w:val="0"/>
      <w:marBottom w:val="0"/>
      <w:divBdr>
        <w:top w:val="none" w:sz="0" w:space="0" w:color="auto"/>
        <w:left w:val="none" w:sz="0" w:space="0" w:color="auto"/>
        <w:bottom w:val="none" w:sz="0" w:space="0" w:color="auto"/>
        <w:right w:val="none" w:sz="0" w:space="0" w:color="auto"/>
      </w:divBdr>
    </w:div>
    <w:div w:id="1727606978">
      <w:bodyDiv w:val="1"/>
      <w:marLeft w:val="0"/>
      <w:marRight w:val="0"/>
      <w:marTop w:val="0"/>
      <w:marBottom w:val="0"/>
      <w:divBdr>
        <w:top w:val="none" w:sz="0" w:space="0" w:color="auto"/>
        <w:left w:val="none" w:sz="0" w:space="0" w:color="auto"/>
        <w:bottom w:val="none" w:sz="0" w:space="0" w:color="auto"/>
        <w:right w:val="none" w:sz="0" w:space="0" w:color="auto"/>
      </w:divBdr>
    </w:div>
    <w:div w:id="1731028882">
      <w:bodyDiv w:val="1"/>
      <w:marLeft w:val="0"/>
      <w:marRight w:val="0"/>
      <w:marTop w:val="0"/>
      <w:marBottom w:val="0"/>
      <w:divBdr>
        <w:top w:val="none" w:sz="0" w:space="0" w:color="auto"/>
        <w:left w:val="none" w:sz="0" w:space="0" w:color="auto"/>
        <w:bottom w:val="none" w:sz="0" w:space="0" w:color="auto"/>
        <w:right w:val="none" w:sz="0" w:space="0" w:color="auto"/>
      </w:divBdr>
    </w:div>
    <w:div w:id="1731229700">
      <w:bodyDiv w:val="1"/>
      <w:marLeft w:val="0"/>
      <w:marRight w:val="0"/>
      <w:marTop w:val="0"/>
      <w:marBottom w:val="0"/>
      <w:divBdr>
        <w:top w:val="none" w:sz="0" w:space="0" w:color="auto"/>
        <w:left w:val="none" w:sz="0" w:space="0" w:color="auto"/>
        <w:bottom w:val="none" w:sz="0" w:space="0" w:color="auto"/>
        <w:right w:val="none" w:sz="0" w:space="0" w:color="auto"/>
      </w:divBdr>
    </w:div>
    <w:div w:id="1733969372">
      <w:bodyDiv w:val="1"/>
      <w:marLeft w:val="0"/>
      <w:marRight w:val="0"/>
      <w:marTop w:val="0"/>
      <w:marBottom w:val="0"/>
      <w:divBdr>
        <w:top w:val="none" w:sz="0" w:space="0" w:color="auto"/>
        <w:left w:val="none" w:sz="0" w:space="0" w:color="auto"/>
        <w:bottom w:val="none" w:sz="0" w:space="0" w:color="auto"/>
        <w:right w:val="none" w:sz="0" w:space="0" w:color="auto"/>
      </w:divBdr>
    </w:div>
    <w:div w:id="1738670735">
      <w:bodyDiv w:val="1"/>
      <w:marLeft w:val="0"/>
      <w:marRight w:val="0"/>
      <w:marTop w:val="0"/>
      <w:marBottom w:val="0"/>
      <w:divBdr>
        <w:top w:val="none" w:sz="0" w:space="0" w:color="auto"/>
        <w:left w:val="none" w:sz="0" w:space="0" w:color="auto"/>
        <w:bottom w:val="none" w:sz="0" w:space="0" w:color="auto"/>
        <w:right w:val="none" w:sz="0" w:space="0" w:color="auto"/>
      </w:divBdr>
    </w:div>
    <w:div w:id="1739595675">
      <w:bodyDiv w:val="1"/>
      <w:marLeft w:val="0"/>
      <w:marRight w:val="0"/>
      <w:marTop w:val="0"/>
      <w:marBottom w:val="0"/>
      <w:divBdr>
        <w:top w:val="none" w:sz="0" w:space="0" w:color="auto"/>
        <w:left w:val="none" w:sz="0" w:space="0" w:color="auto"/>
        <w:bottom w:val="none" w:sz="0" w:space="0" w:color="auto"/>
        <w:right w:val="none" w:sz="0" w:space="0" w:color="auto"/>
      </w:divBdr>
    </w:div>
    <w:div w:id="1745226523">
      <w:bodyDiv w:val="1"/>
      <w:marLeft w:val="0"/>
      <w:marRight w:val="0"/>
      <w:marTop w:val="0"/>
      <w:marBottom w:val="0"/>
      <w:divBdr>
        <w:top w:val="none" w:sz="0" w:space="0" w:color="auto"/>
        <w:left w:val="none" w:sz="0" w:space="0" w:color="auto"/>
        <w:bottom w:val="none" w:sz="0" w:space="0" w:color="auto"/>
        <w:right w:val="none" w:sz="0" w:space="0" w:color="auto"/>
      </w:divBdr>
    </w:div>
    <w:div w:id="1750231479">
      <w:bodyDiv w:val="1"/>
      <w:marLeft w:val="0"/>
      <w:marRight w:val="0"/>
      <w:marTop w:val="0"/>
      <w:marBottom w:val="0"/>
      <w:divBdr>
        <w:top w:val="none" w:sz="0" w:space="0" w:color="auto"/>
        <w:left w:val="none" w:sz="0" w:space="0" w:color="auto"/>
        <w:bottom w:val="none" w:sz="0" w:space="0" w:color="auto"/>
        <w:right w:val="none" w:sz="0" w:space="0" w:color="auto"/>
      </w:divBdr>
    </w:div>
    <w:div w:id="1751196896">
      <w:bodyDiv w:val="1"/>
      <w:marLeft w:val="0"/>
      <w:marRight w:val="0"/>
      <w:marTop w:val="0"/>
      <w:marBottom w:val="0"/>
      <w:divBdr>
        <w:top w:val="none" w:sz="0" w:space="0" w:color="auto"/>
        <w:left w:val="none" w:sz="0" w:space="0" w:color="auto"/>
        <w:bottom w:val="none" w:sz="0" w:space="0" w:color="auto"/>
        <w:right w:val="none" w:sz="0" w:space="0" w:color="auto"/>
      </w:divBdr>
    </w:div>
    <w:div w:id="1751656762">
      <w:bodyDiv w:val="1"/>
      <w:marLeft w:val="0"/>
      <w:marRight w:val="0"/>
      <w:marTop w:val="0"/>
      <w:marBottom w:val="0"/>
      <w:divBdr>
        <w:top w:val="none" w:sz="0" w:space="0" w:color="auto"/>
        <w:left w:val="none" w:sz="0" w:space="0" w:color="auto"/>
        <w:bottom w:val="none" w:sz="0" w:space="0" w:color="auto"/>
        <w:right w:val="none" w:sz="0" w:space="0" w:color="auto"/>
      </w:divBdr>
    </w:div>
    <w:div w:id="1756778767">
      <w:bodyDiv w:val="1"/>
      <w:marLeft w:val="0"/>
      <w:marRight w:val="0"/>
      <w:marTop w:val="0"/>
      <w:marBottom w:val="0"/>
      <w:divBdr>
        <w:top w:val="none" w:sz="0" w:space="0" w:color="auto"/>
        <w:left w:val="none" w:sz="0" w:space="0" w:color="auto"/>
        <w:bottom w:val="none" w:sz="0" w:space="0" w:color="auto"/>
        <w:right w:val="none" w:sz="0" w:space="0" w:color="auto"/>
      </w:divBdr>
    </w:div>
    <w:div w:id="1759859922">
      <w:bodyDiv w:val="1"/>
      <w:marLeft w:val="0"/>
      <w:marRight w:val="0"/>
      <w:marTop w:val="0"/>
      <w:marBottom w:val="0"/>
      <w:divBdr>
        <w:top w:val="none" w:sz="0" w:space="0" w:color="auto"/>
        <w:left w:val="none" w:sz="0" w:space="0" w:color="auto"/>
        <w:bottom w:val="none" w:sz="0" w:space="0" w:color="auto"/>
        <w:right w:val="none" w:sz="0" w:space="0" w:color="auto"/>
      </w:divBdr>
    </w:div>
    <w:div w:id="1762723422">
      <w:bodyDiv w:val="1"/>
      <w:marLeft w:val="0"/>
      <w:marRight w:val="0"/>
      <w:marTop w:val="0"/>
      <w:marBottom w:val="0"/>
      <w:divBdr>
        <w:top w:val="none" w:sz="0" w:space="0" w:color="auto"/>
        <w:left w:val="none" w:sz="0" w:space="0" w:color="auto"/>
        <w:bottom w:val="none" w:sz="0" w:space="0" w:color="auto"/>
        <w:right w:val="none" w:sz="0" w:space="0" w:color="auto"/>
      </w:divBdr>
    </w:div>
    <w:div w:id="1766262372">
      <w:bodyDiv w:val="1"/>
      <w:marLeft w:val="0"/>
      <w:marRight w:val="0"/>
      <w:marTop w:val="0"/>
      <w:marBottom w:val="0"/>
      <w:divBdr>
        <w:top w:val="none" w:sz="0" w:space="0" w:color="auto"/>
        <w:left w:val="none" w:sz="0" w:space="0" w:color="auto"/>
        <w:bottom w:val="none" w:sz="0" w:space="0" w:color="auto"/>
        <w:right w:val="none" w:sz="0" w:space="0" w:color="auto"/>
      </w:divBdr>
    </w:div>
    <w:div w:id="1767456577">
      <w:bodyDiv w:val="1"/>
      <w:marLeft w:val="0"/>
      <w:marRight w:val="0"/>
      <w:marTop w:val="0"/>
      <w:marBottom w:val="0"/>
      <w:divBdr>
        <w:top w:val="none" w:sz="0" w:space="0" w:color="auto"/>
        <w:left w:val="none" w:sz="0" w:space="0" w:color="auto"/>
        <w:bottom w:val="none" w:sz="0" w:space="0" w:color="auto"/>
        <w:right w:val="none" w:sz="0" w:space="0" w:color="auto"/>
      </w:divBdr>
    </w:div>
    <w:div w:id="1768887533">
      <w:bodyDiv w:val="1"/>
      <w:marLeft w:val="0"/>
      <w:marRight w:val="0"/>
      <w:marTop w:val="0"/>
      <w:marBottom w:val="0"/>
      <w:divBdr>
        <w:top w:val="none" w:sz="0" w:space="0" w:color="auto"/>
        <w:left w:val="none" w:sz="0" w:space="0" w:color="auto"/>
        <w:bottom w:val="none" w:sz="0" w:space="0" w:color="auto"/>
        <w:right w:val="none" w:sz="0" w:space="0" w:color="auto"/>
      </w:divBdr>
    </w:div>
    <w:div w:id="1772168646">
      <w:bodyDiv w:val="1"/>
      <w:marLeft w:val="0"/>
      <w:marRight w:val="0"/>
      <w:marTop w:val="0"/>
      <w:marBottom w:val="0"/>
      <w:divBdr>
        <w:top w:val="none" w:sz="0" w:space="0" w:color="auto"/>
        <w:left w:val="none" w:sz="0" w:space="0" w:color="auto"/>
        <w:bottom w:val="none" w:sz="0" w:space="0" w:color="auto"/>
        <w:right w:val="none" w:sz="0" w:space="0" w:color="auto"/>
      </w:divBdr>
    </w:div>
    <w:div w:id="1775904056">
      <w:bodyDiv w:val="1"/>
      <w:marLeft w:val="0"/>
      <w:marRight w:val="0"/>
      <w:marTop w:val="0"/>
      <w:marBottom w:val="0"/>
      <w:divBdr>
        <w:top w:val="none" w:sz="0" w:space="0" w:color="auto"/>
        <w:left w:val="none" w:sz="0" w:space="0" w:color="auto"/>
        <w:bottom w:val="none" w:sz="0" w:space="0" w:color="auto"/>
        <w:right w:val="none" w:sz="0" w:space="0" w:color="auto"/>
      </w:divBdr>
    </w:div>
    <w:div w:id="1777171214">
      <w:bodyDiv w:val="1"/>
      <w:marLeft w:val="0"/>
      <w:marRight w:val="0"/>
      <w:marTop w:val="0"/>
      <w:marBottom w:val="0"/>
      <w:divBdr>
        <w:top w:val="none" w:sz="0" w:space="0" w:color="auto"/>
        <w:left w:val="none" w:sz="0" w:space="0" w:color="auto"/>
        <w:bottom w:val="none" w:sz="0" w:space="0" w:color="auto"/>
        <w:right w:val="none" w:sz="0" w:space="0" w:color="auto"/>
      </w:divBdr>
    </w:div>
    <w:div w:id="1777821645">
      <w:bodyDiv w:val="1"/>
      <w:marLeft w:val="0"/>
      <w:marRight w:val="0"/>
      <w:marTop w:val="0"/>
      <w:marBottom w:val="0"/>
      <w:divBdr>
        <w:top w:val="none" w:sz="0" w:space="0" w:color="auto"/>
        <w:left w:val="none" w:sz="0" w:space="0" w:color="auto"/>
        <w:bottom w:val="none" w:sz="0" w:space="0" w:color="auto"/>
        <w:right w:val="none" w:sz="0" w:space="0" w:color="auto"/>
      </w:divBdr>
    </w:div>
    <w:div w:id="1784034654">
      <w:bodyDiv w:val="1"/>
      <w:marLeft w:val="0"/>
      <w:marRight w:val="0"/>
      <w:marTop w:val="0"/>
      <w:marBottom w:val="0"/>
      <w:divBdr>
        <w:top w:val="none" w:sz="0" w:space="0" w:color="auto"/>
        <w:left w:val="none" w:sz="0" w:space="0" w:color="auto"/>
        <w:bottom w:val="none" w:sz="0" w:space="0" w:color="auto"/>
        <w:right w:val="none" w:sz="0" w:space="0" w:color="auto"/>
      </w:divBdr>
    </w:div>
    <w:div w:id="1785419602">
      <w:bodyDiv w:val="1"/>
      <w:marLeft w:val="0"/>
      <w:marRight w:val="0"/>
      <w:marTop w:val="0"/>
      <w:marBottom w:val="0"/>
      <w:divBdr>
        <w:top w:val="none" w:sz="0" w:space="0" w:color="auto"/>
        <w:left w:val="none" w:sz="0" w:space="0" w:color="auto"/>
        <w:bottom w:val="none" w:sz="0" w:space="0" w:color="auto"/>
        <w:right w:val="none" w:sz="0" w:space="0" w:color="auto"/>
      </w:divBdr>
    </w:div>
    <w:div w:id="1788037648">
      <w:bodyDiv w:val="1"/>
      <w:marLeft w:val="0"/>
      <w:marRight w:val="0"/>
      <w:marTop w:val="0"/>
      <w:marBottom w:val="0"/>
      <w:divBdr>
        <w:top w:val="none" w:sz="0" w:space="0" w:color="auto"/>
        <w:left w:val="none" w:sz="0" w:space="0" w:color="auto"/>
        <w:bottom w:val="none" w:sz="0" w:space="0" w:color="auto"/>
        <w:right w:val="none" w:sz="0" w:space="0" w:color="auto"/>
      </w:divBdr>
    </w:div>
    <w:div w:id="1789010714">
      <w:bodyDiv w:val="1"/>
      <w:marLeft w:val="0"/>
      <w:marRight w:val="0"/>
      <w:marTop w:val="0"/>
      <w:marBottom w:val="0"/>
      <w:divBdr>
        <w:top w:val="none" w:sz="0" w:space="0" w:color="auto"/>
        <w:left w:val="none" w:sz="0" w:space="0" w:color="auto"/>
        <w:bottom w:val="none" w:sz="0" w:space="0" w:color="auto"/>
        <w:right w:val="none" w:sz="0" w:space="0" w:color="auto"/>
      </w:divBdr>
    </w:div>
    <w:div w:id="1791514405">
      <w:bodyDiv w:val="1"/>
      <w:marLeft w:val="0"/>
      <w:marRight w:val="0"/>
      <w:marTop w:val="0"/>
      <w:marBottom w:val="0"/>
      <w:divBdr>
        <w:top w:val="none" w:sz="0" w:space="0" w:color="auto"/>
        <w:left w:val="none" w:sz="0" w:space="0" w:color="auto"/>
        <w:bottom w:val="none" w:sz="0" w:space="0" w:color="auto"/>
        <w:right w:val="none" w:sz="0" w:space="0" w:color="auto"/>
      </w:divBdr>
    </w:div>
    <w:div w:id="1792548022">
      <w:bodyDiv w:val="1"/>
      <w:marLeft w:val="0"/>
      <w:marRight w:val="0"/>
      <w:marTop w:val="0"/>
      <w:marBottom w:val="0"/>
      <w:divBdr>
        <w:top w:val="none" w:sz="0" w:space="0" w:color="auto"/>
        <w:left w:val="none" w:sz="0" w:space="0" w:color="auto"/>
        <w:bottom w:val="none" w:sz="0" w:space="0" w:color="auto"/>
        <w:right w:val="none" w:sz="0" w:space="0" w:color="auto"/>
      </w:divBdr>
    </w:div>
    <w:div w:id="1795634597">
      <w:bodyDiv w:val="1"/>
      <w:marLeft w:val="0"/>
      <w:marRight w:val="0"/>
      <w:marTop w:val="0"/>
      <w:marBottom w:val="0"/>
      <w:divBdr>
        <w:top w:val="none" w:sz="0" w:space="0" w:color="auto"/>
        <w:left w:val="none" w:sz="0" w:space="0" w:color="auto"/>
        <w:bottom w:val="none" w:sz="0" w:space="0" w:color="auto"/>
        <w:right w:val="none" w:sz="0" w:space="0" w:color="auto"/>
      </w:divBdr>
    </w:div>
    <w:div w:id="1796413275">
      <w:bodyDiv w:val="1"/>
      <w:marLeft w:val="0"/>
      <w:marRight w:val="0"/>
      <w:marTop w:val="0"/>
      <w:marBottom w:val="0"/>
      <w:divBdr>
        <w:top w:val="none" w:sz="0" w:space="0" w:color="auto"/>
        <w:left w:val="none" w:sz="0" w:space="0" w:color="auto"/>
        <w:bottom w:val="none" w:sz="0" w:space="0" w:color="auto"/>
        <w:right w:val="none" w:sz="0" w:space="0" w:color="auto"/>
      </w:divBdr>
    </w:div>
    <w:div w:id="1805199967">
      <w:bodyDiv w:val="1"/>
      <w:marLeft w:val="0"/>
      <w:marRight w:val="0"/>
      <w:marTop w:val="0"/>
      <w:marBottom w:val="0"/>
      <w:divBdr>
        <w:top w:val="none" w:sz="0" w:space="0" w:color="auto"/>
        <w:left w:val="none" w:sz="0" w:space="0" w:color="auto"/>
        <w:bottom w:val="none" w:sz="0" w:space="0" w:color="auto"/>
        <w:right w:val="none" w:sz="0" w:space="0" w:color="auto"/>
      </w:divBdr>
    </w:div>
    <w:div w:id="1805927481">
      <w:bodyDiv w:val="1"/>
      <w:marLeft w:val="0"/>
      <w:marRight w:val="0"/>
      <w:marTop w:val="0"/>
      <w:marBottom w:val="0"/>
      <w:divBdr>
        <w:top w:val="none" w:sz="0" w:space="0" w:color="auto"/>
        <w:left w:val="none" w:sz="0" w:space="0" w:color="auto"/>
        <w:bottom w:val="none" w:sz="0" w:space="0" w:color="auto"/>
        <w:right w:val="none" w:sz="0" w:space="0" w:color="auto"/>
      </w:divBdr>
    </w:div>
    <w:div w:id="1808619353">
      <w:bodyDiv w:val="1"/>
      <w:marLeft w:val="0"/>
      <w:marRight w:val="0"/>
      <w:marTop w:val="0"/>
      <w:marBottom w:val="0"/>
      <w:divBdr>
        <w:top w:val="none" w:sz="0" w:space="0" w:color="auto"/>
        <w:left w:val="none" w:sz="0" w:space="0" w:color="auto"/>
        <w:bottom w:val="none" w:sz="0" w:space="0" w:color="auto"/>
        <w:right w:val="none" w:sz="0" w:space="0" w:color="auto"/>
      </w:divBdr>
    </w:div>
    <w:div w:id="1812089937">
      <w:bodyDiv w:val="1"/>
      <w:marLeft w:val="0"/>
      <w:marRight w:val="0"/>
      <w:marTop w:val="0"/>
      <w:marBottom w:val="0"/>
      <w:divBdr>
        <w:top w:val="none" w:sz="0" w:space="0" w:color="auto"/>
        <w:left w:val="none" w:sz="0" w:space="0" w:color="auto"/>
        <w:bottom w:val="none" w:sz="0" w:space="0" w:color="auto"/>
        <w:right w:val="none" w:sz="0" w:space="0" w:color="auto"/>
      </w:divBdr>
    </w:div>
    <w:div w:id="1818644509">
      <w:bodyDiv w:val="1"/>
      <w:marLeft w:val="0"/>
      <w:marRight w:val="0"/>
      <w:marTop w:val="0"/>
      <w:marBottom w:val="0"/>
      <w:divBdr>
        <w:top w:val="none" w:sz="0" w:space="0" w:color="auto"/>
        <w:left w:val="none" w:sz="0" w:space="0" w:color="auto"/>
        <w:bottom w:val="none" w:sz="0" w:space="0" w:color="auto"/>
        <w:right w:val="none" w:sz="0" w:space="0" w:color="auto"/>
      </w:divBdr>
    </w:div>
    <w:div w:id="1822848187">
      <w:bodyDiv w:val="1"/>
      <w:marLeft w:val="0"/>
      <w:marRight w:val="0"/>
      <w:marTop w:val="0"/>
      <w:marBottom w:val="0"/>
      <w:divBdr>
        <w:top w:val="none" w:sz="0" w:space="0" w:color="auto"/>
        <w:left w:val="none" w:sz="0" w:space="0" w:color="auto"/>
        <w:bottom w:val="none" w:sz="0" w:space="0" w:color="auto"/>
        <w:right w:val="none" w:sz="0" w:space="0" w:color="auto"/>
      </w:divBdr>
    </w:div>
    <w:div w:id="1823035820">
      <w:bodyDiv w:val="1"/>
      <w:marLeft w:val="0"/>
      <w:marRight w:val="0"/>
      <w:marTop w:val="0"/>
      <w:marBottom w:val="0"/>
      <w:divBdr>
        <w:top w:val="none" w:sz="0" w:space="0" w:color="auto"/>
        <w:left w:val="none" w:sz="0" w:space="0" w:color="auto"/>
        <w:bottom w:val="none" w:sz="0" w:space="0" w:color="auto"/>
        <w:right w:val="none" w:sz="0" w:space="0" w:color="auto"/>
      </w:divBdr>
    </w:div>
    <w:div w:id="1823429640">
      <w:bodyDiv w:val="1"/>
      <w:marLeft w:val="0"/>
      <w:marRight w:val="0"/>
      <w:marTop w:val="0"/>
      <w:marBottom w:val="0"/>
      <w:divBdr>
        <w:top w:val="none" w:sz="0" w:space="0" w:color="auto"/>
        <w:left w:val="none" w:sz="0" w:space="0" w:color="auto"/>
        <w:bottom w:val="none" w:sz="0" w:space="0" w:color="auto"/>
        <w:right w:val="none" w:sz="0" w:space="0" w:color="auto"/>
      </w:divBdr>
    </w:div>
    <w:div w:id="1824735828">
      <w:bodyDiv w:val="1"/>
      <w:marLeft w:val="0"/>
      <w:marRight w:val="0"/>
      <w:marTop w:val="0"/>
      <w:marBottom w:val="0"/>
      <w:divBdr>
        <w:top w:val="none" w:sz="0" w:space="0" w:color="auto"/>
        <w:left w:val="none" w:sz="0" w:space="0" w:color="auto"/>
        <w:bottom w:val="none" w:sz="0" w:space="0" w:color="auto"/>
        <w:right w:val="none" w:sz="0" w:space="0" w:color="auto"/>
      </w:divBdr>
    </w:div>
    <w:div w:id="1826124893">
      <w:bodyDiv w:val="1"/>
      <w:marLeft w:val="0"/>
      <w:marRight w:val="0"/>
      <w:marTop w:val="0"/>
      <w:marBottom w:val="0"/>
      <w:divBdr>
        <w:top w:val="none" w:sz="0" w:space="0" w:color="auto"/>
        <w:left w:val="none" w:sz="0" w:space="0" w:color="auto"/>
        <w:bottom w:val="none" w:sz="0" w:space="0" w:color="auto"/>
        <w:right w:val="none" w:sz="0" w:space="0" w:color="auto"/>
      </w:divBdr>
    </w:div>
    <w:div w:id="1830250692">
      <w:bodyDiv w:val="1"/>
      <w:marLeft w:val="0"/>
      <w:marRight w:val="0"/>
      <w:marTop w:val="0"/>
      <w:marBottom w:val="0"/>
      <w:divBdr>
        <w:top w:val="none" w:sz="0" w:space="0" w:color="auto"/>
        <w:left w:val="none" w:sz="0" w:space="0" w:color="auto"/>
        <w:bottom w:val="none" w:sz="0" w:space="0" w:color="auto"/>
        <w:right w:val="none" w:sz="0" w:space="0" w:color="auto"/>
      </w:divBdr>
    </w:div>
    <w:div w:id="1841694339">
      <w:bodyDiv w:val="1"/>
      <w:marLeft w:val="0"/>
      <w:marRight w:val="0"/>
      <w:marTop w:val="0"/>
      <w:marBottom w:val="0"/>
      <w:divBdr>
        <w:top w:val="none" w:sz="0" w:space="0" w:color="auto"/>
        <w:left w:val="none" w:sz="0" w:space="0" w:color="auto"/>
        <w:bottom w:val="none" w:sz="0" w:space="0" w:color="auto"/>
        <w:right w:val="none" w:sz="0" w:space="0" w:color="auto"/>
      </w:divBdr>
    </w:div>
    <w:div w:id="1845052537">
      <w:bodyDiv w:val="1"/>
      <w:marLeft w:val="0"/>
      <w:marRight w:val="0"/>
      <w:marTop w:val="0"/>
      <w:marBottom w:val="0"/>
      <w:divBdr>
        <w:top w:val="none" w:sz="0" w:space="0" w:color="auto"/>
        <w:left w:val="none" w:sz="0" w:space="0" w:color="auto"/>
        <w:bottom w:val="none" w:sz="0" w:space="0" w:color="auto"/>
        <w:right w:val="none" w:sz="0" w:space="0" w:color="auto"/>
      </w:divBdr>
    </w:div>
    <w:div w:id="1849977346">
      <w:bodyDiv w:val="1"/>
      <w:marLeft w:val="0"/>
      <w:marRight w:val="0"/>
      <w:marTop w:val="0"/>
      <w:marBottom w:val="0"/>
      <w:divBdr>
        <w:top w:val="none" w:sz="0" w:space="0" w:color="auto"/>
        <w:left w:val="none" w:sz="0" w:space="0" w:color="auto"/>
        <w:bottom w:val="none" w:sz="0" w:space="0" w:color="auto"/>
        <w:right w:val="none" w:sz="0" w:space="0" w:color="auto"/>
      </w:divBdr>
    </w:div>
    <w:div w:id="1856386027">
      <w:bodyDiv w:val="1"/>
      <w:marLeft w:val="0"/>
      <w:marRight w:val="0"/>
      <w:marTop w:val="0"/>
      <w:marBottom w:val="0"/>
      <w:divBdr>
        <w:top w:val="none" w:sz="0" w:space="0" w:color="auto"/>
        <w:left w:val="none" w:sz="0" w:space="0" w:color="auto"/>
        <w:bottom w:val="none" w:sz="0" w:space="0" w:color="auto"/>
        <w:right w:val="none" w:sz="0" w:space="0" w:color="auto"/>
      </w:divBdr>
    </w:div>
    <w:div w:id="1867476888">
      <w:bodyDiv w:val="1"/>
      <w:marLeft w:val="0"/>
      <w:marRight w:val="0"/>
      <w:marTop w:val="0"/>
      <w:marBottom w:val="0"/>
      <w:divBdr>
        <w:top w:val="none" w:sz="0" w:space="0" w:color="auto"/>
        <w:left w:val="none" w:sz="0" w:space="0" w:color="auto"/>
        <w:bottom w:val="none" w:sz="0" w:space="0" w:color="auto"/>
        <w:right w:val="none" w:sz="0" w:space="0" w:color="auto"/>
      </w:divBdr>
    </w:div>
    <w:div w:id="1874613162">
      <w:bodyDiv w:val="1"/>
      <w:marLeft w:val="0"/>
      <w:marRight w:val="0"/>
      <w:marTop w:val="0"/>
      <w:marBottom w:val="0"/>
      <w:divBdr>
        <w:top w:val="none" w:sz="0" w:space="0" w:color="auto"/>
        <w:left w:val="none" w:sz="0" w:space="0" w:color="auto"/>
        <w:bottom w:val="none" w:sz="0" w:space="0" w:color="auto"/>
        <w:right w:val="none" w:sz="0" w:space="0" w:color="auto"/>
      </w:divBdr>
    </w:div>
    <w:div w:id="1876457131">
      <w:bodyDiv w:val="1"/>
      <w:marLeft w:val="0"/>
      <w:marRight w:val="0"/>
      <w:marTop w:val="0"/>
      <w:marBottom w:val="0"/>
      <w:divBdr>
        <w:top w:val="none" w:sz="0" w:space="0" w:color="auto"/>
        <w:left w:val="none" w:sz="0" w:space="0" w:color="auto"/>
        <w:bottom w:val="none" w:sz="0" w:space="0" w:color="auto"/>
        <w:right w:val="none" w:sz="0" w:space="0" w:color="auto"/>
      </w:divBdr>
    </w:div>
    <w:div w:id="1876699604">
      <w:bodyDiv w:val="1"/>
      <w:marLeft w:val="0"/>
      <w:marRight w:val="0"/>
      <w:marTop w:val="0"/>
      <w:marBottom w:val="0"/>
      <w:divBdr>
        <w:top w:val="none" w:sz="0" w:space="0" w:color="auto"/>
        <w:left w:val="none" w:sz="0" w:space="0" w:color="auto"/>
        <w:bottom w:val="none" w:sz="0" w:space="0" w:color="auto"/>
        <w:right w:val="none" w:sz="0" w:space="0" w:color="auto"/>
      </w:divBdr>
    </w:div>
    <w:div w:id="1877351894">
      <w:bodyDiv w:val="1"/>
      <w:marLeft w:val="0"/>
      <w:marRight w:val="0"/>
      <w:marTop w:val="0"/>
      <w:marBottom w:val="0"/>
      <w:divBdr>
        <w:top w:val="none" w:sz="0" w:space="0" w:color="auto"/>
        <w:left w:val="none" w:sz="0" w:space="0" w:color="auto"/>
        <w:bottom w:val="none" w:sz="0" w:space="0" w:color="auto"/>
        <w:right w:val="none" w:sz="0" w:space="0" w:color="auto"/>
      </w:divBdr>
    </w:div>
    <w:div w:id="1877504205">
      <w:bodyDiv w:val="1"/>
      <w:marLeft w:val="0"/>
      <w:marRight w:val="0"/>
      <w:marTop w:val="0"/>
      <w:marBottom w:val="0"/>
      <w:divBdr>
        <w:top w:val="none" w:sz="0" w:space="0" w:color="auto"/>
        <w:left w:val="none" w:sz="0" w:space="0" w:color="auto"/>
        <w:bottom w:val="none" w:sz="0" w:space="0" w:color="auto"/>
        <w:right w:val="none" w:sz="0" w:space="0" w:color="auto"/>
      </w:divBdr>
    </w:div>
    <w:div w:id="1880432304">
      <w:bodyDiv w:val="1"/>
      <w:marLeft w:val="0"/>
      <w:marRight w:val="0"/>
      <w:marTop w:val="0"/>
      <w:marBottom w:val="0"/>
      <w:divBdr>
        <w:top w:val="none" w:sz="0" w:space="0" w:color="auto"/>
        <w:left w:val="none" w:sz="0" w:space="0" w:color="auto"/>
        <w:bottom w:val="none" w:sz="0" w:space="0" w:color="auto"/>
        <w:right w:val="none" w:sz="0" w:space="0" w:color="auto"/>
      </w:divBdr>
    </w:div>
    <w:div w:id="1884555186">
      <w:bodyDiv w:val="1"/>
      <w:marLeft w:val="0"/>
      <w:marRight w:val="0"/>
      <w:marTop w:val="0"/>
      <w:marBottom w:val="0"/>
      <w:divBdr>
        <w:top w:val="none" w:sz="0" w:space="0" w:color="auto"/>
        <w:left w:val="none" w:sz="0" w:space="0" w:color="auto"/>
        <w:bottom w:val="none" w:sz="0" w:space="0" w:color="auto"/>
        <w:right w:val="none" w:sz="0" w:space="0" w:color="auto"/>
      </w:divBdr>
    </w:div>
    <w:div w:id="1886286403">
      <w:bodyDiv w:val="1"/>
      <w:marLeft w:val="0"/>
      <w:marRight w:val="0"/>
      <w:marTop w:val="0"/>
      <w:marBottom w:val="0"/>
      <w:divBdr>
        <w:top w:val="none" w:sz="0" w:space="0" w:color="auto"/>
        <w:left w:val="none" w:sz="0" w:space="0" w:color="auto"/>
        <w:bottom w:val="none" w:sz="0" w:space="0" w:color="auto"/>
        <w:right w:val="none" w:sz="0" w:space="0" w:color="auto"/>
      </w:divBdr>
    </w:div>
    <w:div w:id="1890913475">
      <w:bodyDiv w:val="1"/>
      <w:marLeft w:val="0"/>
      <w:marRight w:val="0"/>
      <w:marTop w:val="0"/>
      <w:marBottom w:val="0"/>
      <w:divBdr>
        <w:top w:val="none" w:sz="0" w:space="0" w:color="auto"/>
        <w:left w:val="none" w:sz="0" w:space="0" w:color="auto"/>
        <w:bottom w:val="none" w:sz="0" w:space="0" w:color="auto"/>
        <w:right w:val="none" w:sz="0" w:space="0" w:color="auto"/>
      </w:divBdr>
    </w:div>
    <w:div w:id="1891648104">
      <w:bodyDiv w:val="1"/>
      <w:marLeft w:val="0"/>
      <w:marRight w:val="0"/>
      <w:marTop w:val="0"/>
      <w:marBottom w:val="0"/>
      <w:divBdr>
        <w:top w:val="none" w:sz="0" w:space="0" w:color="auto"/>
        <w:left w:val="none" w:sz="0" w:space="0" w:color="auto"/>
        <w:bottom w:val="none" w:sz="0" w:space="0" w:color="auto"/>
        <w:right w:val="none" w:sz="0" w:space="0" w:color="auto"/>
      </w:divBdr>
    </w:div>
    <w:div w:id="1893688583">
      <w:bodyDiv w:val="1"/>
      <w:marLeft w:val="0"/>
      <w:marRight w:val="0"/>
      <w:marTop w:val="0"/>
      <w:marBottom w:val="0"/>
      <w:divBdr>
        <w:top w:val="none" w:sz="0" w:space="0" w:color="auto"/>
        <w:left w:val="none" w:sz="0" w:space="0" w:color="auto"/>
        <w:bottom w:val="none" w:sz="0" w:space="0" w:color="auto"/>
        <w:right w:val="none" w:sz="0" w:space="0" w:color="auto"/>
      </w:divBdr>
    </w:div>
    <w:div w:id="1894610283">
      <w:bodyDiv w:val="1"/>
      <w:marLeft w:val="0"/>
      <w:marRight w:val="0"/>
      <w:marTop w:val="0"/>
      <w:marBottom w:val="0"/>
      <w:divBdr>
        <w:top w:val="none" w:sz="0" w:space="0" w:color="auto"/>
        <w:left w:val="none" w:sz="0" w:space="0" w:color="auto"/>
        <w:bottom w:val="none" w:sz="0" w:space="0" w:color="auto"/>
        <w:right w:val="none" w:sz="0" w:space="0" w:color="auto"/>
      </w:divBdr>
    </w:div>
    <w:div w:id="1898393282">
      <w:bodyDiv w:val="1"/>
      <w:marLeft w:val="0"/>
      <w:marRight w:val="0"/>
      <w:marTop w:val="0"/>
      <w:marBottom w:val="0"/>
      <w:divBdr>
        <w:top w:val="none" w:sz="0" w:space="0" w:color="auto"/>
        <w:left w:val="none" w:sz="0" w:space="0" w:color="auto"/>
        <w:bottom w:val="none" w:sz="0" w:space="0" w:color="auto"/>
        <w:right w:val="none" w:sz="0" w:space="0" w:color="auto"/>
      </w:divBdr>
    </w:div>
    <w:div w:id="1898516464">
      <w:bodyDiv w:val="1"/>
      <w:marLeft w:val="0"/>
      <w:marRight w:val="0"/>
      <w:marTop w:val="0"/>
      <w:marBottom w:val="0"/>
      <w:divBdr>
        <w:top w:val="none" w:sz="0" w:space="0" w:color="auto"/>
        <w:left w:val="none" w:sz="0" w:space="0" w:color="auto"/>
        <w:bottom w:val="none" w:sz="0" w:space="0" w:color="auto"/>
        <w:right w:val="none" w:sz="0" w:space="0" w:color="auto"/>
      </w:divBdr>
    </w:div>
    <w:div w:id="1900749275">
      <w:bodyDiv w:val="1"/>
      <w:marLeft w:val="0"/>
      <w:marRight w:val="0"/>
      <w:marTop w:val="0"/>
      <w:marBottom w:val="0"/>
      <w:divBdr>
        <w:top w:val="none" w:sz="0" w:space="0" w:color="auto"/>
        <w:left w:val="none" w:sz="0" w:space="0" w:color="auto"/>
        <w:bottom w:val="none" w:sz="0" w:space="0" w:color="auto"/>
        <w:right w:val="none" w:sz="0" w:space="0" w:color="auto"/>
      </w:divBdr>
    </w:div>
    <w:div w:id="1902597327">
      <w:bodyDiv w:val="1"/>
      <w:marLeft w:val="0"/>
      <w:marRight w:val="0"/>
      <w:marTop w:val="0"/>
      <w:marBottom w:val="0"/>
      <w:divBdr>
        <w:top w:val="none" w:sz="0" w:space="0" w:color="auto"/>
        <w:left w:val="none" w:sz="0" w:space="0" w:color="auto"/>
        <w:bottom w:val="none" w:sz="0" w:space="0" w:color="auto"/>
        <w:right w:val="none" w:sz="0" w:space="0" w:color="auto"/>
      </w:divBdr>
    </w:div>
    <w:div w:id="1906597434">
      <w:bodyDiv w:val="1"/>
      <w:marLeft w:val="0"/>
      <w:marRight w:val="0"/>
      <w:marTop w:val="0"/>
      <w:marBottom w:val="0"/>
      <w:divBdr>
        <w:top w:val="none" w:sz="0" w:space="0" w:color="auto"/>
        <w:left w:val="none" w:sz="0" w:space="0" w:color="auto"/>
        <w:bottom w:val="none" w:sz="0" w:space="0" w:color="auto"/>
        <w:right w:val="none" w:sz="0" w:space="0" w:color="auto"/>
      </w:divBdr>
    </w:div>
    <w:div w:id="1909341852">
      <w:bodyDiv w:val="1"/>
      <w:marLeft w:val="0"/>
      <w:marRight w:val="0"/>
      <w:marTop w:val="0"/>
      <w:marBottom w:val="0"/>
      <w:divBdr>
        <w:top w:val="none" w:sz="0" w:space="0" w:color="auto"/>
        <w:left w:val="none" w:sz="0" w:space="0" w:color="auto"/>
        <w:bottom w:val="none" w:sz="0" w:space="0" w:color="auto"/>
        <w:right w:val="none" w:sz="0" w:space="0" w:color="auto"/>
      </w:divBdr>
    </w:div>
    <w:div w:id="1909530469">
      <w:bodyDiv w:val="1"/>
      <w:marLeft w:val="0"/>
      <w:marRight w:val="0"/>
      <w:marTop w:val="0"/>
      <w:marBottom w:val="0"/>
      <w:divBdr>
        <w:top w:val="none" w:sz="0" w:space="0" w:color="auto"/>
        <w:left w:val="none" w:sz="0" w:space="0" w:color="auto"/>
        <w:bottom w:val="none" w:sz="0" w:space="0" w:color="auto"/>
        <w:right w:val="none" w:sz="0" w:space="0" w:color="auto"/>
      </w:divBdr>
    </w:div>
    <w:div w:id="1911185730">
      <w:bodyDiv w:val="1"/>
      <w:marLeft w:val="0"/>
      <w:marRight w:val="0"/>
      <w:marTop w:val="0"/>
      <w:marBottom w:val="0"/>
      <w:divBdr>
        <w:top w:val="none" w:sz="0" w:space="0" w:color="auto"/>
        <w:left w:val="none" w:sz="0" w:space="0" w:color="auto"/>
        <w:bottom w:val="none" w:sz="0" w:space="0" w:color="auto"/>
        <w:right w:val="none" w:sz="0" w:space="0" w:color="auto"/>
      </w:divBdr>
    </w:div>
    <w:div w:id="1911455431">
      <w:bodyDiv w:val="1"/>
      <w:marLeft w:val="0"/>
      <w:marRight w:val="0"/>
      <w:marTop w:val="0"/>
      <w:marBottom w:val="0"/>
      <w:divBdr>
        <w:top w:val="none" w:sz="0" w:space="0" w:color="auto"/>
        <w:left w:val="none" w:sz="0" w:space="0" w:color="auto"/>
        <w:bottom w:val="none" w:sz="0" w:space="0" w:color="auto"/>
        <w:right w:val="none" w:sz="0" w:space="0" w:color="auto"/>
      </w:divBdr>
    </w:div>
    <w:div w:id="1914965317">
      <w:bodyDiv w:val="1"/>
      <w:marLeft w:val="0"/>
      <w:marRight w:val="0"/>
      <w:marTop w:val="0"/>
      <w:marBottom w:val="0"/>
      <w:divBdr>
        <w:top w:val="none" w:sz="0" w:space="0" w:color="auto"/>
        <w:left w:val="none" w:sz="0" w:space="0" w:color="auto"/>
        <w:bottom w:val="none" w:sz="0" w:space="0" w:color="auto"/>
        <w:right w:val="none" w:sz="0" w:space="0" w:color="auto"/>
      </w:divBdr>
    </w:div>
    <w:div w:id="1934314911">
      <w:bodyDiv w:val="1"/>
      <w:marLeft w:val="0"/>
      <w:marRight w:val="0"/>
      <w:marTop w:val="0"/>
      <w:marBottom w:val="0"/>
      <w:divBdr>
        <w:top w:val="none" w:sz="0" w:space="0" w:color="auto"/>
        <w:left w:val="none" w:sz="0" w:space="0" w:color="auto"/>
        <w:bottom w:val="none" w:sz="0" w:space="0" w:color="auto"/>
        <w:right w:val="none" w:sz="0" w:space="0" w:color="auto"/>
      </w:divBdr>
      <w:divsChild>
        <w:div w:id="1886915548">
          <w:marLeft w:val="0"/>
          <w:marRight w:val="0"/>
          <w:marTop w:val="0"/>
          <w:marBottom w:val="0"/>
          <w:divBdr>
            <w:top w:val="none" w:sz="0" w:space="0" w:color="auto"/>
            <w:left w:val="none" w:sz="0" w:space="0" w:color="auto"/>
            <w:bottom w:val="none" w:sz="0" w:space="0" w:color="auto"/>
            <w:right w:val="none" w:sz="0" w:space="0" w:color="auto"/>
          </w:divBdr>
          <w:divsChild>
            <w:div w:id="446893256">
              <w:marLeft w:val="0"/>
              <w:marRight w:val="0"/>
              <w:marTop w:val="0"/>
              <w:marBottom w:val="0"/>
              <w:divBdr>
                <w:top w:val="none" w:sz="0" w:space="0" w:color="auto"/>
                <w:left w:val="none" w:sz="0" w:space="0" w:color="auto"/>
                <w:bottom w:val="none" w:sz="0" w:space="0" w:color="auto"/>
                <w:right w:val="none" w:sz="0" w:space="0" w:color="auto"/>
              </w:divBdr>
            </w:div>
            <w:div w:id="16133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935202">
      <w:bodyDiv w:val="1"/>
      <w:marLeft w:val="0"/>
      <w:marRight w:val="0"/>
      <w:marTop w:val="0"/>
      <w:marBottom w:val="0"/>
      <w:divBdr>
        <w:top w:val="none" w:sz="0" w:space="0" w:color="auto"/>
        <w:left w:val="none" w:sz="0" w:space="0" w:color="auto"/>
        <w:bottom w:val="none" w:sz="0" w:space="0" w:color="auto"/>
        <w:right w:val="none" w:sz="0" w:space="0" w:color="auto"/>
      </w:divBdr>
    </w:div>
    <w:div w:id="1937637744">
      <w:bodyDiv w:val="1"/>
      <w:marLeft w:val="0"/>
      <w:marRight w:val="0"/>
      <w:marTop w:val="0"/>
      <w:marBottom w:val="0"/>
      <w:divBdr>
        <w:top w:val="none" w:sz="0" w:space="0" w:color="auto"/>
        <w:left w:val="none" w:sz="0" w:space="0" w:color="auto"/>
        <w:bottom w:val="none" w:sz="0" w:space="0" w:color="auto"/>
        <w:right w:val="none" w:sz="0" w:space="0" w:color="auto"/>
      </w:divBdr>
    </w:div>
    <w:div w:id="1938445899">
      <w:bodyDiv w:val="1"/>
      <w:marLeft w:val="0"/>
      <w:marRight w:val="0"/>
      <w:marTop w:val="0"/>
      <w:marBottom w:val="0"/>
      <w:divBdr>
        <w:top w:val="none" w:sz="0" w:space="0" w:color="auto"/>
        <w:left w:val="none" w:sz="0" w:space="0" w:color="auto"/>
        <w:bottom w:val="none" w:sz="0" w:space="0" w:color="auto"/>
        <w:right w:val="none" w:sz="0" w:space="0" w:color="auto"/>
      </w:divBdr>
    </w:div>
    <w:div w:id="1938823722">
      <w:bodyDiv w:val="1"/>
      <w:marLeft w:val="0"/>
      <w:marRight w:val="0"/>
      <w:marTop w:val="0"/>
      <w:marBottom w:val="0"/>
      <w:divBdr>
        <w:top w:val="none" w:sz="0" w:space="0" w:color="auto"/>
        <w:left w:val="none" w:sz="0" w:space="0" w:color="auto"/>
        <w:bottom w:val="none" w:sz="0" w:space="0" w:color="auto"/>
        <w:right w:val="none" w:sz="0" w:space="0" w:color="auto"/>
      </w:divBdr>
    </w:div>
    <w:div w:id="1941454109">
      <w:bodyDiv w:val="1"/>
      <w:marLeft w:val="0"/>
      <w:marRight w:val="0"/>
      <w:marTop w:val="0"/>
      <w:marBottom w:val="0"/>
      <w:divBdr>
        <w:top w:val="none" w:sz="0" w:space="0" w:color="auto"/>
        <w:left w:val="none" w:sz="0" w:space="0" w:color="auto"/>
        <w:bottom w:val="none" w:sz="0" w:space="0" w:color="auto"/>
        <w:right w:val="none" w:sz="0" w:space="0" w:color="auto"/>
      </w:divBdr>
    </w:div>
    <w:div w:id="1942830458">
      <w:bodyDiv w:val="1"/>
      <w:marLeft w:val="0"/>
      <w:marRight w:val="0"/>
      <w:marTop w:val="0"/>
      <w:marBottom w:val="0"/>
      <w:divBdr>
        <w:top w:val="none" w:sz="0" w:space="0" w:color="auto"/>
        <w:left w:val="none" w:sz="0" w:space="0" w:color="auto"/>
        <w:bottom w:val="none" w:sz="0" w:space="0" w:color="auto"/>
        <w:right w:val="none" w:sz="0" w:space="0" w:color="auto"/>
      </w:divBdr>
    </w:div>
    <w:div w:id="1950622616">
      <w:bodyDiv w:val="1"/>
      <w:marLeft w:val="0"/>
      <w:marRight w:val="0"/>
      <w:marTop w:val="0"/>
      <w:marBottom w:val="0"/>
      <w:divBdr>
        <w:top w:val="none" w:sz="0" w:space="0" w:color="auto"/>
        <w:left w:val="none" w:sz="0" w:space="0" w:color="auto"/>
        <w:bottom w:val="none" w:sz="0" w:space="0" w:color="auto"/>
        <w:right w:val="none" w:sz="0" w:space="0" w:color="auto"/>
      </w:divBdr>
    </w:div>
    <w:div w:id="1954287068">
      <w:bodyDiv w:val="1"/>
      <w:marLeft w:val="0"/>
      <w:marRight w:val="0"/>
      <w:marTop w:val="0"/>
      <w:marBottom w:val="0"/>
      <w:divBdr>
        <w:top w:val="none" w:sz="0" w:space="0" w:color="auto"/>
        <w:left w:val="none" w:sz="0" w:space="0" w:color="auto"/>
        <w:bottom w:val="none" w:sz="0" w:space="0" w:color="auto"/>
        <w:right w:val="none" w:sz="0" w:space="0" w:color="auto"/>
      </w:divBdr>
    </w:div>
    <w:div w:id="1957717623">
      <w:bodyDiv w:val="1"/>
      <w:marLeft w:val="0"/>
      <w:marRight w:val="0"/>
      <w:marTop w:val="0"/>
      <w:marBottom w:val="0"/>
      <w:divBdr>
        <w:top w:val="none" w:sz="0" w:space="0" w:color="auto"/>
        <w:left w:val="none" w:sz="0" w:space="0" w:color="auto"/>
        <w:bottom w:val="none" w:sz="0" w:space="0" w:color="auto"/>
        <w:right w:val="none" w:sz="0" w:space="0" w:color="auto"/>
      </w:divBdr>
    </w:div>
    <w:div w:id="1958439766">
      <w:bodyDiv w:val="1"/>
      <w:marLeft w:val="0"/>
      <w:marRight w:val="0"/>
      <w:marTop w:val="0"/>
      <w:marBottom w:val="0"/>
      <w:divBdr>
        <w:top w:val="none" w:sz="0" w:space="0" w:color="auto"/>
        <w:left w:val="none" w:sz="0" w:space="0" w:color="auto"/>
        <w:bottom w:val="none" w:sz="0" w:space="0" w:color="auto"/>
        <w:right w:val="none" w:sz="0" w:space="0" w:color="auto"/>
      </w:divBdr>
    </w:div>
    <w:div w:id="1958443611">
      <w:bodyDiv w:val="1"/>
      <w:marLeft w:val="0"/>
      <w:marRight w:val="0"/>
      <w:marTop w:val="0"/>
      <w:marBottom w:val="0"/>
      <w:divBdr>
        <w:top w:val="none" w:sz="0" w:space="0" w:color="auto"/>
        <w:left w:val="none" w:sz="0" w:space="0" w:color="auto"/>
        <w:bottom w:val="none" w:sz="0" w:space="0" w:color="auto"/>
        <w:right w:val="none" w:sz="0" w:space="0" w:color="auto"/>
      </w:divBdr>
    </w:div>
    <w:div w:id="1961066134">
      <w:bodyDiv w:val="1"/>
      <w:marLeft w:val="0"/>
      <w:marRight w:val="0"/>
      <w:marTop w:val="0"/>
      <w:marBottom w:val="0"/>
      <w:divBdr>
        <w:top w:val="none" w:sz="0" w:space="0" w:color="auto"/>
        <w:left w:val="none" w:sz="0" w:space="0" w:color="auto"/>
        <w:bottom w:val="none" w:sz="0" w:space="0" w:color="auto"/>
        <w:right w:val="none" w:sz="0" w:space="0" w:color="auto"/>
      </w:divBdr>
    </w:div>
    <w:div w:id="1962564312">
      <w:bodyDiv w:val="1"/>
      <w:marLeft w:val="0"/>
      <w:marRight w:val="0"/>
      <w:marTop w:val="0"/>
      <w:marBottom w:val="0"/>
      <w:divBdr>
        <w:top w:val="none" w:sz="0" w:space="0" w:color="auto"/>
        <w:left w:val="none" w:sz="0" w:space="0" w:color="auto"/>
        <w:bottom w:val="none" w:sz="0" w:space="0" w:color="auto"/>
        <w:right w:val="none" w:sz="0" w:space="0" w:color="auto"/>
      </w:divBdr>
    </w:div>
    <w:div w:id="1962804006">
      <w:bodyDiv w:val="1"/>
      <w:marLeft w:val="0"/>
      <w:marRight w:val="0"/>
      <w:marTop w:val="0"/>
      <w:marBottom w:val="0"/>
      <w:divBdr>
        <w:top w:val="none" w:sz="0" w:space="0" w:color="auto"/>
        <w:left w:val="none" w:sz="0" w:space="0" w:color="auto"/>
        <w:bottom w:val="none" w:sz="0" w:space="0" w:color="auto"/>
        <w:right w:val="none" w:sz="0" w:space="0" w:color="auto"/>
      </w:divBdr>
    </w:div>
    <w:div w:id="1963261956">
      <w:bodyDiv w:val="1"/>
      <w:marLeft w:val="0"/>
      <w:marRight w:val="0"/>
      <w:marTop w:val="0"/>
      <w:marBottom w:val="0"/>
      <w:divBdr>
        <w:top w:val="none" w:sz="0" w:space="0" w:color="auto"/>
        <w:left w:val="none" w:sz="0" w:space="0" w:color="auto"/>
        <w:bottom w:val="none" w:sz="0" w:space="0" w:color="auto"/>
        <w:right w:val="none" w:sz="0" w:space="0" w:color="auto"/>
      </w:divBdr>
    </w:div>
    <w:div w:id="1970668120">
      <w:bodyDiv w:val="1"/>
      <w:marLeft w:val="0"/>
      <w:marRight w:val="0"/>
      <w:marTop w:val="0"/>
      <w:marBottom w:val="0"/>
      <w:divBdr>
        <w:top w:val="none" w:sz="0" w:space="0" w:color="auto"/>
        <w:left w:val="none" w:sz="0" w:space="0" w:color="auto"/>
        <w:bottom w:val="none" w:sz="0" w:space="0" w:color="auto"/>
        <w:right w:val="none" w:sz="0" w:space="0" w:color="auto"/>
      </w:divBdr>
    </w:div>
    <w:div w:id="1972981770">
      <w:bodyDiv w:val="1"/>
      <w:marLeft w:val="0"/>
      <w:marRight w:val="0"/>
      <w:marTop w:val="0"/>
      <w:marBottom w:val="0"/>
      <w:divBdr>
        <w:top w:val="none" w:sz="0" w:space="0" w:color="auto"/>
        <w:left w:val="none" w:sz="0" w:space="0" w:color="auto"/>
        <w:bottom w:val="none" w:sz="0" w:space="0" w:color="auto"/>
        <w:right w:val="none" w:sz="0" w:space="0" w:color="auto"/>
      </w:divBdr>
    </w:div>
    <w:div w:id="1974171535">
      <w:bodyDiv w:val="1"/>
      <w:marLeft w:val="0"/>
      <w:marRight w:val="0"/>
      <w:marTop w:val="0"/>
      <w:marBottom w:val="0"/>
      <w:divBdr>
        <w:top w:val="none" w:sz="0" w:space="0" w:color="auto"/>
        <w:left w:val="none" w:sz="0" w:space="0" w:color="auto"/>
        <w:bottom w:val="none" w:sz="0" w:space="0" w:color="auto"/>
        <w:right w:val="none" w:sz="0" w:space="0" w:color="auto"/>
      </w:divBdr>
    </w:div>
    <w:div w:id="1974796601">
      <w:bodyDiv w:val="1"/>
      <w:marLeft w:val="0"/>
      <w:marRight w:val="0"/>
      <w:marTop w:val="0"/>
      <w:marBottom w:val="0"/>
      <w:divBdr>
        <w:top w:val="none" w:sz="0" w:space="0" w:color="auto"/>
        <w:left w:val="none" w:sz="0" w:space="0" w:color="auto"/>
        <w:bottom w:val="none" w:sz="0" w:space="0" w:color="auto"/>
        <w:right w:val="none" w:sz="0" w:space="0" w:color="auto"/>
      </w:divBdr>
    </w:div>
    <w:div w:id="1978485240">
      <w:bodyDiv w:val="1"/>
      <w:marLeft w:val="0"/>
      <w:marRight w:val="0"/>
      <w:marTop w:val="0"/>
      <w:marBottom w:val="0"/>
      <w:divBdr>
        <w:top w:val="none" w:sz="0" w:space="0" w:color="auto"/>
        <w:left w:val="none" w:sz="0" w:space="0" w:color="auto"/>
        <w:bottom w:val="none" w:sz="0" w:space="0" w:color="auto"/>
        <w:right w:val="none" w:sz="0" w:space="0" w:color="auto"/>
      </w:divBdr>
    </w:div>
    <w:div w:id="1981879774">
      <w:bodyDiv w:val="1"/>
      <w:marLeft w:val="0"/>
      <w:marRight w:val="0"/>
      <w:marTop w:val="0"/>
      <w:marBottom w:val="0"/>
      <w:divBdr>
        <w:top w:val="none" w:sz="0" w:space="0" w:color="auto"/>
        <w:left w:val="none" w:sz="0" w:space="0" w:color="auto"/>
        <w:bottom w:val="none" w:sz="0" w:space="0" w:color="auto"/>
        <w:right w:val="none" w:sz="0" w:space="0" w:color="auto"/>
      </w:divBdr>
    </w:div>
    <w:div w:id="1982734884">
      <w:bodyDiv w:val="1"/>
      <w:marLeft w:val="0"/>
      <w:marRight w:val="0"/>
      <w:marTop w:val="0"/>
      <w:marBottom w:val="0"/>
      <w:divBdr>
        <w:top w:val="none" w:sz="0" w:space="0" w:color="auto"/>
        <w:left w:val="none" w:sz="0" w:space="0" w:color="auto"/>
        <w:bottom w:val="none" w:sz="0" w:space="0" w:color="auto"/>
        <w:right w:val="none" w:sz="0" w:space="0" w:color="auto"/>
      </w:divBdr>
    </w:div>
    <w:div w:id="1985305816">
      <w:bodyDiv w:val="1"/>
      <w:marLeft w:val="0"/>
      <w:marRight w:val="0"/>
      <w:marTop w:val="0"/>
      <w:marBottom w:val="0"/>
      <w:divBdr>
        <w:top w:val="none" w:sz="0" w:space="0" w:color="auto"/>
        <w:left w:val="none" w:sz="0" w:space="0" w:color="auto"/>
        <w:bottom w:val="none" w:sz="0" w:space="0" w:color="auto"/>
        <w:right w:val="none" w:sz="0" w:space="0" w:color="auto"/>
      </w:divBdr>
    </w:div>
    <w:div w:id="1986542155">
      <w:bodyDiv w:val="1"/>
      <w:marLeft w:val="0"/>
      <w:marRight w:val="0"/>
      <w:marTop w:val="0"/>
      <w:marBottom w:val="0"/>
      <w:divBdr>
        <w:top w:val="none" w:sz="0" w:space="0" w:color="auto"/>
        <w:left w:val="none" w:sz="0" w:space="0" w:color="auto"/>
        <w:bottom w:val="none" w:sz="0" w:space="0" w:color="auto"/>
        <w:right w:val="none" w:sz="0" w:space="0" w:color="auto"/>
      </w:divBdr>
    </w:div>
    <w:div w:id="1988044555">
      <w:bodyDiv w:val="1"/>
      <w:marLeft w:val="0"/>
      <w:marRight w:val="0"/>
      <w:marTop w:val="0"/>
      <w:marBottom w:val="0"/>
      <w:divBdr>
        <w:top w:val="none" w:sz="0" w:space="0" w:color="auto"/>
        <w:left w:val="none" w:sz="0" w:space="0" w:color="auto"/>
        <w:bottom w:val="none" w:sz="0" w:space="0" w:color="auto"/>
        <w:right w:val="none" w:sz="0" w:space="0" w:color="auto"/>
      </w:divBdr>
    </w:div>
    <w:div w:id="1994143551">
      <w:bodyDiv w:val="1"/>
      <w:marLeft w:val="0"/>
      <w:marRight w:val="0"/>
      <w:marTop w:val="0"/>
      <w:marBottom w:val="0"/>
      <w:divBdr>
        <w:top w:val="none" w:sz="0" w:space="0" w:color="auto"/>
        <w:left w:val="none" w:sz="0" w:space="0" w:color="auto"/>
        <w:bottom w:val="none" w:sz="0" w:space="0" w:color="auto"/>
        <w:right w:val="none" w:sz="0" w:space="0" w:color="auto"/>
      </w:divBdr>
    </w:div>
    <w:div w:id="1994870957">
      <w:bodyDiv w:val="1"/>
      <w:marLeft w:val="0"/>
      <w:marRight w:val="0"/>
      <w:marTop w:val="0"/>
      <w:marBottom w:val="0"/>
      <w:divBdr>
        <w:top w:val="none" w:sz="0" w:space="0" w:color="auto"/>
        <w:left w:val="none" w:sz="0" w:space="0" w:color="auto"/>
        <w:bottom w:val="none" w:sz="0" w:space="0" w:color="auto"/>
        <w:right w:val="none" w:sz="0" w:space="0" w:color="auto"/>
      </w:divBdr>
    </w:div>
    <w:div w:id="1997027534">
      <w:bodyDiv w:val="1"/>
      <w:marLeft w:val="0"/>
      <w:marRight w:val="0"/>
      <w:marTop w:val="0"/>
      <w:marBottom w:val="0"/>
      <w:divBdr>
        <w:top w:val="none" w:sz="0" w:space="0" w:color="auto"/>
        <w:left w:val="none" w:sz="0" w:space="0" w:color="auto"/>
        <w:bottom w:val="none" w:sz="0" w:space="0" w:color="auto"/>
        <w:right w:val="none" w:sz="0" w:space="0" w:color="auto"/>
      </w:divBdr>
    </w:div>
    <w:div w:id="2007661434">
      <w:bodyDiv w:val="1"/>
      <w:marLeft w:val="0"/>
      <w:marRight w:val="0"/>
      <w:marTop w:val="0"/>
      <w:marBottom w:val="0"/>
      <w:divBdr>
        <w:top w:val="none" w:sz="0" w:space="0" w:color="auto"/>
        <w:left w:val="none" w:sz="0" w:space="0" w:color="auto"/>
        <w:bottom w:val="none" w:sz="0" w:space="0" w:color="auto"/>
        <w:right w:val="none" w:sz="0" w:space="0" w:color="auto"/>
      </w:divBdr>
    </w:div>
    <w:div w:id="2011566598">
      <w:bodyDiv w:val="1"/>
      <w:marLeft w:val="0"/>
      <w:marRight w:val="0"/>
      <w:marTop w:val="0"/>
      <w:marBottom w:val="0"/>
      <w:divBdr>
        <w:top w:val="none" w:sz="0" w:space="0" w:color="auto"/>
        <w:left w:val="none" w:sz="0" w:space="0" w:color="auto"/>
        <w:bottom w:val="none" w:sz="0" w:space="0" w:color="auto"/>
        <w:right w:val="none" w:sz="0" w:space="0" w:color="auto"/>
      </w:divBdr>
    </w:div>
    <w:div w:id="2013868673">
      <w:bodyDiv w:val="1"/>
      <w:marLeft w:val="0"/>
      <w:marRight w:val="0"/>
      <w:marTop w:val="0"/>
      <w:marBottom w:val="0"/>
      <w:divBdr>
        <w:top w:val="none" w:sz="0" w:space="0" w:color="auto"/>
        <w:left w:val="none" w:sz="0" w:space="0" w:color="auto"/>
        <w:bottom w:val="none" w:sz="0" w:space="0" w:color="auto"/>
        <w:right w:val="none" w:sz="0" w:space="0" w:color="auto"/>
      </w:divBdr>
    </w:div>
    <w:div w:id="2014261122">
      <w:bodyDiv w:val="1"/>
      <w:marLeft w:val="0"/>
      <w:marRight w:val="0"/>
      <w:marTop w:val="0"/>
      <w:marBottom w:val="0"/>
      <w:divBdr>
        <w:top w:val="none" w:sz="0" w:space="0" w:color="auto"/>
        <w:left w:val="none" w:sz="0" w:space="0" w:color="auto"/>
        <w:bottom w:val="none" w:sz="0" w:space="0" w:color="auto"/>
        <w:right w:val="none" w:sz="0" w:space="0" w:color="auto"/>
      </w:divBdr>
    </w:div>
    <w:div w:id="2015642205">
      <w:bodyDiv w:val="1"/>
      <w:marLeft w:val="0"/>
      <w:marRight w:val="0"/>
      <w:marTop w:val="0"/>
      <w:marBottom w:val="0"/>
      <w:divBdr>
        <w:top w:val="none" w:sz="0" w:space="0" w:color="auto"/>
        <w:left w:val="none" w:sz="0" w:space="0" w:color="auto"/>
        <w:bottom w:val="none" w:sz="0" w:space="0" w:color="auto"/>
        <w:right w:val="none" w:sz="0" w:space="0" w:color="auto"/>
      </w:divBdr>
    </w:div>
    <w:div w:id="2019237339">
      <w:bodyDiv w:val="1"/>
      <w:marLeft w:val="0"/>
      <w:marRight w:val="0"/>
      <w:marTop w:val="0"/>
      <w:marBottom w:val="0"/>
      <w:divBdr>
        <w:top w:val="none" w:sz="0" w:space="0" w:color="auto"/>
        <w:left w:val="none" w:sz="0" w:space="0" w:color="auto"/>
        <w:bottom w:val="none" w:sz="0" w:space="0" w:color="auto"/>
        <w:right w:val="none" w:sz="0" w:space="0" w:color="auto"/>
      </w:divBdr>
    </w:div>
    <w:div w:id="2024891332">
      <w:bodyDiv w:val="1"/>
      <w:marLeft w:val="0"/>
      <w:marRight w:val="0"/>
      <w:marTop w:val="0"/>
      <w:marBottom w:val="0"/>
      <w:divBdr>
        <w:top w:val="none" w:sz="0" w:space="0" w:color="auto"/>
        <w:left w:val="none" w:sz="0" w:space="0" w:color="auto"/>
        <w:bottom w:val="none" w:sz="0" w:space="0" w:color="auto"/>
        <w:right w:val="none" w:sz="0" w:space="0" w:color="auto"/>
      </w:divBdr>
    </w:div>
    <w:div w:id="2025934366">
      <w:bodyDiv w:val="1"/>
      <w:marLeft w:val="0"/>
      <w:marRight w:val="0"/>
      <w:marTop w:val="0"/>
      <w:marBottom w:val="0"/>
      <w:divBdr>
        <w:top w:val="none" w:sz="0" w:space="0" w:color="auto"/>
        <w:left w:val="none" w:sz="0" w:space="0" w:color="auto"/>
        <w:bottom w:val="none" w:sz="0" w:space="0" w:color="auto"/>
        <w:right w:val="none" w:sz="0" w:space="0" w:color="auto"/>
      </w:divBdr>
    </w:div>
    <w:div w:id="2030402514">
      <w:bodyDiv w:val="1"/>
      <w:marLeft w:val="0"/>
      <w:marRight w:val="0"/>
      <w:marTop w:val="0"/>
      <w:marBottom w:val="0"/>
      <w:divBdr>
        <w:top w:val="none" w:sz="0" w:space="0" w:color="auto"/>
        <w:left w:val="none" w:sz="0" w:space="0" w:color="auto"/>
        <w:bottom w:val="none" w:sz="0" w:space="0" w:color="auto"/>
        <w:right w:val="none" w:sz="0" w:space="0" w:color="auto"/>
      </w:divBdr>
    </w:div>
    <w:div w:id="2031951229">
      <w:bodyDiv w:val="1"/>
      <w:marLeft w:val="0"/>
      <w:marRight w:val="0"/>
      <w:marTop w:val="0"/>
      <w:marBottom w:val="0"/>
      <w:divBdr>
        <w:top w:val="none" w:sz="0" w:space="0" w:color="auto"/>
        <w:left w:val="none" w:sz="0" w:space="0" w:color="auto"/>
        <w:bottom w:val="none" w:sz="0" w:space="0" w:color="auto"/>
        <w:right w:val="none" w:sz="0" w:space="0" w:color="auto"/>
      </w:divBdr>
    </w:div>
    <w:div w:id="2034068031">
      <w:bodyDiv w:val="1"/>
      <w:marLeft w:val="0"/>
      <w:marRight w:val="0"/>
      <w:marTop w:val="0"/>
      <w:marBottom w:val="0"/>
      <w:divBdr>
        <w:top w:val="none" w:sz="0" w:space="0" w:color="auto"/>
        <w:left w:val="none" w:sz="0" w:space="0" w:color="auto"/>
        <w:bottom w:val="none" w:sz="0" w:space="0" w:color="auto"/>
        <w:right w:val="none" w:sz="0" w:space="0" w:color="auto"/>
      </w:divBdr>
    </w:div>
    <w:div w:id="2034645549">
      <w:bodyDiv w:val="1"/>
      <w:marLeft w:val="0"/>
      <w:marRight w:val="0"/>
      <w:marTop w:val="0"/>
      <w:marBottom w:val="0"/>
      <w:divBdr>
        <w:top w:val="none" w:sz="0" w:space="0" w:color="auto"/>
        <w:left w:val="none" w:sz="0" w:space="0" w:color="auto"/>
        <w:bottom w:val="none" w:sz="0" w:space="0" w:color="auto"/>
        <w:right w:val="none" w:sz="0" w:space="0" w:color="auto"/>
      </w:divBdr>
    </w:div>
    <w:div w:id="2034722702">
      <w:bodyDiv w:val="1"/>
      <w:marLeft w:val="0"/>
      <w:marRight w:val="0"/>
      <w:marTop w:val="0"/>
      <w:marBottom w:val="0"/>
      <w:divBdr>
        <w:top w:val="none" w:sz="0" w:space="0" w:color="auto"/>
        <w:left w:val="none" w:sz="0" w:space="0" w:color="auto"/>
        <w:bottom w:val="none" w:sz="0" w:space="0" w:color="auto"/>
        <w:right w:val="none" w:sz="0" w:space="0" w:color="auto"/>
      </w:divBdr>
    </w:div>
    <w:div w:id="2052076772">
      <w:bodyDiv w:val="1"/>
      <w:marLeft w:val="0"/>
      <w:marRight w:val="0"/>
      <w:marTop w:val="0"/>
      <w:marBottom w:val="0"/>
      <w:divBdr>
        <w:top w:val="none" w:sz="0" w:space="0" w:color="auto"/>
        <w:left w:val="none" w:sz="0" w:space="0" w:color="auto"/>
        <w:bottom w:val="none" w:sz="0" w:space="0" w:color="auto"/>
        <w:right w:val="none" w:sz="0" w:space="0" w:color="auto"/>
      </w:divBdr>
    </w:div>
    <w:div w:id="2054959016">
      <w:bodyDiv w:val="1"/>
      <w:marLeft w:val="0"/>
      <w:marRight w:val="0"/>
      <w:marTop w:val="0"/>
      <w:marBottom w:val="0"/>
      <w:divBdr>
        <w:top w:val="none" w:sz="0" w:space="0" w:color="auto"/>
        <w:left w:val="none" w:sz="0" w:space="0" w:color="auto"/>
        <w:bottom w:val="none" w:sz="0" w:space="0" w:color="auto"/>
        <w:right w:val="none" w:sz="0" w:space="0" w:color="auto"/>
      </w:divBdr>
    </w:div>
    <w:div w:id="2055931800">
      <w:bodyDiv w:val="1"/>
      <w:marLeft w:val="0"/>
      <w:marRight w:val="0"/>
      <w:marTop w:val="0"/>
      <w:marBottom w:val="0"/>
      <w:divBdr>
        <w:top w:val="none" w:sz="0" w:space="0" w:color="auto"/>
        <w:left w:val="none" w:sz="0" w:space="0" w:color="auto"/>
        <w:bottom w:val="none" w:sz="0" w:space="0" w:color="auto"/>
        <w:right w:val="none" w:sz="0" w:space="0" w:color="auto"/>
      </w:divBdr>
    </w:div>
    <w:div w:id="2059627214">
      <w:bodyDiv w:val="1"/>
      <w:marLeft w:val="0"/>
      <w:marRight w:val="0"/>
      <w:marTop w:val="0"/>
      <w:marBottom w:val="0"/>
      <w:divBdr>
        <w:top w:val="none" w:sz="0" w:space="0" w:color="auto"/>
        <w:left w:val="none" w:sz="0" w:space="0" w:color="auto"/>
        <w:bottom w:val="none" w:sz="0" w:space="0" w:color="auto"/>
        <w:right w:val="none" w:sz="0" w:space="0" w:color="auto"/>
      </w:divBdr>
    </w:div>
    <w:div w:id="2064088535">
      <w:bodyDiv w:val="1"/>
      <w:marLeft w:val="0"/>
      <w:marRight w:val="0"/>
      <w:marTop w:val="0"/>
      <w:marBottom w:val="0"/>
      <w:divBdr>
        <w:top w:val="none" w:sz="0" w:space="0" w:color="auto"/>
        <w:left w:val="none" w:sz="0" w:space="0" w:color="auto"/>
        <w:bottom w:val="none" w:sz="0" w:space="0" w:color="auto"/>
        <w:right w:val="none" w:sz="0" w:space="0" w:color="auto"/>
      </w:divBdr>
    </w:div>
    <w:div w:id="2070302067">
      <w:bodyDiv w:val="1"/>
      <w:marLeft w:val="0"/>
      <w:marRight w:val="0"/>
      <w:marTop w:val="0"/>
      <w:marBottom w:val="0"/>
      <w:divBdr>
        <w:top w:val="none" w:sz="0" w:space="0" w:color="auto"/>
        <w:left w:val="none" w:sz="0" w:space="0" w:color="auto"/>
        <w:bottom w:val="none" w:sz="0" w:space="0" w:color="auto"/>
        <w:right w:val="none" w:sz="0" w:space="0" w:color="auto"/>
      </w:divBdr>
    </w:div>
    <w:div w:id="2070951924">
      <w:bodyDiv w:val="1"/>
      <w:marLeft w:val="0"/>
      <w:marRight w:val="0"/>
      <w:marTop w:val="0"/>
      <w:marBottom w:val="0"/>
      <w:divBdr>
        <w:top w:val="none" w:sz="0" w:space="0" w:color="auto"/>
        <w:left w:val="none" w:sz="0" w:space="0" w:color="auto"/>
        <w:bottom w:val="none" w:sz="0" w:space="0" w:color="auto"/>
        <w:right w:val="none" w:sz="0" w:space="0" w:color="auto"/>
      </w:divBdr>
    </w:div>
    <w:div w:id="2077971366">
      <w:bodyDiv w:val="1"/>
      <w:marLeft w:val="0"/>
      <w:marRight w:val="0"/>
      <w:marTop w:val="0"/>
      <w:marBottom w:val="0"/>
      <w:divBdr>
        <w:top w:val="none" w:sz="0" w:space="0" w:color="auto"/>
        <w:left w:val="none" w:sz="0" w:space="0" w:color="auto"/>
        <w:bottom w:val="none" w:sz="0" w:space="0" w:color="auto"/>
        <w:right w:val="none" w:sz="0" w:space="0" w:color="auto"/>
      </w:divBdr>
    </w:div>
    <w:div w:id="2078016583">
      <w:bodyDiv w:val="1"/>
      <w:marLeft w:val="0"/>
      <w:marRight w:val="0"/>
      <w:marTop w:val="0"/>
      <w:marBottom w:val="0"/>
      <w:divBdr>
        <w:top w:val="none" w:sz="0" w:space="0" w:color="auto"/>
        <w:left w:val="none" w:sz="0" w:space="0" w:color="auto"/>
        <w:bottom w:val="none" w:sz="0" w:space="0" w:color="auto"/>
        <w:right w:val="none" w:sz="0" w:space="0" w:color="auto"/>
      </w:divBdr>
    </w:div>
    <w:div w:id="2079090382">
      <w:bodyDiv w:val="1"/>
      <w:marLeft w:val="0"/>
      <w:marRight w:val="0"/>
      <w:marTop w:val="0"/>
      <w:marBottom w:val="0"/>
      <w:divBdr>
        <w:top w:val="none" w:sz="0" w:space="0" w:color="auto"/>
        <w:left w:val="none" w:sz="0" w:space="0" w:color="auto"/>
        <w:bottom w:val="none" w:sz="0" w:space="0" w:color="auto"/>
        <w:right w:val="none" w:sz="0" w:space="0" w:color="auto"/>
      </w:divBdr>
    </w:div>
    <w:div w:id="2080201299">
      <w:bodyDiv w:val="1"/>
      <w:marLeft w:val="0"/>
      <w:marRight w:val="0"/>
      <w:marTop w:val="0"/>
      <w:marBottom w:val="0"/>
      <w:divBdr>
        <w:top w:val="none" w:sz="0" w:space="0" w:color="auto"/>
        <w:left w:val="none" w:sz="0" w:space="0" w:color="auto"/>
        <w:bottom w:val="none" w:sz="0" w:space="0" w:color="auto"/>
        <w:right w:val="none" w:sz="0" w:space="0" w:color="auto"/>
      </w:divBdr>
    </w:div>
    <w:div w:id="2082290748">
      <w:bodyDiv w:val="1"/>
      <w:marLeft w:val="0"/>
      <w:marRight w:val="0"/>
      <w:marTop w:val="0"/>
      <w:marBottom w:val="0"/>
      <w:divBdr>
        <w:top w:val="none" w:sz="0" w:space="0" w:color="auto"/>
        <w:left w:val="none" w:sz="0" w:space="0" w:color="auto"/>
        <w:bottom w:val="none" w:sz="0" w:space="0" w:color="auto"/>
        <w:right w:val="none" w:sz="0" w:space="0" w:color="auto"/>
      </w:divBdr>
    </w:div>
    <w:div w:id="2093357577">
      <w:bodyDiv w:val="1"/>
      <w:marLeft w:val="0"/>
      <w:marRight w:val="0"/>
      <w:marTop w:val="0"/>
      <w:marBottom w:val="0"/>
      <w:divBdr>
        <w:top w:val="none" w:sz="0" w:space="0" w:color="auto"/>
        <w:left w:val="none" w:sz="0" w:space="0" w:color="auto"/>
        <w:bottom w:val="none" w:sz="0" w:space="0" w:color="auto"/>
        <w:right w:val="none" w:sz="0" w:space="0" w:color="auto"/>
      </w:divBdr>
    </w:div>
    <w:div w:id="2095473164">
      <w:bodyDiv w:val="1"/>
      <w:marLeft w:val="0"/>
      <w:marRight w:val="0"/>
      <w:marTop w:val="0"/>
      <w:marBottom w:val="0"/>
      <w:divBdr>
        <w:top w:val="none" w:sz="0" w:space="0" w:color="auto"/>
        <w:left w:val="none" w:sz="0" w:space="0" w:color="auto"/>
        <w:bottom w:val="none" w:sz="0" w:space="0" w:color="auto"/>
        <w:right w:val="none" w:sz="0" w:space="0" w:color="auto"/>
      </w:divBdr>
    </w:div>
    <w:div w:id="2099673916">
      <w:bodyDiv w:val="1"/>
      <w:marLeft w:val="0"/>
      <w:marRight w:val="0"/>
      <w:marTop w:val="0"/>
      <w:marBottom w:val="0"/>
      <w:divBdr>
        <w:top w:val="none" w:sz="0" w:space="0" w:color="auto"/>
        <w:left w:val="none" w:sz="0" w:space="0" w:color="auto"/>
        <w:bottom w:val="none" w:sz="0" w:space="0" w:color="auto"/>
        <w:right w:val="none" w:sz="0" w:space="0" w:color="auto"/>
      </w:divBdr>
    </w:div>
    <w:div w:id="2100253946">
      <w:bodyDiv w:val="1"/>
      <w:marLeft w:val="0"/>
      <w:marRight w:val="0"/>
      <w:marTop w:val="0"/>
      <w:marBottom w:val="0"/>
      <w:divBdr>
        <w:top w:val="none" w:sz="0" w:space="0" w:color="auto"/>
        <w:left w:val="none" w:sz="0" w:space="0" w:color="auto"/>
        <w:bottom w:val="none" w:sz="0" w:space="0" w:color="auto"/>
        <w:right w:val="none" w:sz="0" w:space="0" w:color="auto"/>
      </w:divBdr>
    </w:div>
    <w:div w:id="2104572055">
      <w:bodyDiv w:val="1"/>
      <w:marLeft w:val="0"/>
      <w:marRight w:val="0"/>
      <w:marTop w:val="0"/>
      <w:marBottom w:val="0"/>
      <w:divBdr>
        <w:top w:val="none" w:sz="0" w:space="0" w:color="auto"/>
        <w:left w:val="none" w:sz="0" w:space="0" w:color="auto"/>
        <w:bottom w:val="none" w:sz="0" w:space="0" w:color="auto"/>
        <w:right w:val="none" w:sz="0" w:space="0" w:color="auto"/>
      </w:divBdr>
    </w:div>
    <w:div w:id="2108114917">
      <w:bodyDiv w:val="1"/>
      <w:marLeft w:val="0"/>
      <w:marRight w:val="0"/>
      <w:marTop w:val="0"/>
      <w:marBottom w:val="0"/>
      <w:divBdr>
        <w:top w:val="none" w:sz="0" w:space="0" w:color="auto"/>
        <w:left w:val="none" w:sz="0" w:space="0" w:color="auto"/>
        <w:bottom w:val="none" w:sz="0" w:space="0" w:color="auto"/>
        <w:right w:val="none" w:sz="0" w:space="0" w:color="auto"/>
      </w:divBdr>
    </w:div>
    <w:div w:id="2111776149">
      <w:bodyDiv w:val="1"/>
      <w:marLeft w:val="0"/>
      <w:marRight w:val="0"/>
      <w:marTop w:val="0"/>
      <w:marBottom w:val="0"/>
      <w:divBdr>
        <w:top w:val="none" w:sz="0" w:space="0" w:color="auto"/>
        <w:left w:val="none" w:sz="0" w:space="0" w:color="auto"/>
        <w:bottom w:val="none" w:sz="0" w:space="0" w:color="auto"/>
        <w:right w:val="none" w:sz="0" w:space="0" w:color="auto"/>
      </w:divBdr>
    </w:div>
    <w:div w:id="2115130067">
      <w:bodyDiv w:val="1"/>
      <w:marLeft w:val="0"/>
      <w:marRight w:val="0"/>
      <w:marTop w:val="0"/>
      <w:marBottom w:val="0"/>
      <w:divBdr>
        <w:top w:val="none" w:sz="0" w:space="0" w:color="auto"/>
        <w:left w:val="none" w:sz="0" w:space="0" w:color="auto"/>
        <w:bottom w:val="none" w:sz="0" w:space="0" w:color="auto"/>
        <w:right w:val="none" w:sz="0" w:space="0" w:color="auto"/>
      </w:divBdr>
    </w:div>
    <w:div w:id="2119255216">
      <w:bodyDiv w:val="1"/>
      <w:marLeft w:val="0"/>
      <w:marRight w:val="0"/>
      <w:marTop w:val="0"/>
      <w:marBottom w:val="0"/>
      <w:divBdr>
        <w:top w:val="none" w:sz="0" w:space="0" w:color="auto"/>
        <w:left w:val="none" w:sz="0" w:space="0" w:color="auto"/>
        <w:bottom w:val="none" w:sz="0" w:space="0" w:color="auto"/>
        <w:right w:val="none" w:sz="0" w:space="0" w:color="auto"/>
      </w:divBdr>
    </w:div>
    <w:div w:id="2120756395">
      <w:bodyDiv w:val="1"/>
      <w:marLeft w:val="0"/>
      <w:marRight w:val="0"/>
      <w:marTop w:val="0"/>
      <w:marBottom w:val="0"/>
      <w:divBdr>
        <w:top w:val="none" w:sz="0" w:space="0" w:color="auto"/>
        <w:left w:val="none" w:sz="0" w:space="0" w:color="auto"/>
        <w:bottom w:val="none" w:sz="0" w:space="0" w:color="auto"/>
        <w:right w:val="none" w:sz="0" w:space="0" w:color="auto"/>
      </w:divBdr>
    </w:div>
    <w:div w:id="2123919651">
      <w:bodyDiv w:val="1"/>
      <w:marLeft w:val="0"/>
      <w:marRight w:val="0"/>
      <w:marTop w:val="0"/>
      <w:marBottom w:val="0"/>
      <w:divBdr>
        <w:top w:val="none" w:sz="0" w:space="0" w:color="auto"/>
        <w:left w:val="none" w:sz="0" w:space="0" w:color="auto"/>
        <w:bottom w:val="none" w:sz="0" w:space="0" w:color="auto"/>
        <w:right w:val="none" w:sz="0" w:space="0" w:color="auto"/>
      </w:divBdr>
    </w:div>
    <w:div w:id="2123959585">
      <w:bodyDiv w:val="1"/>
      <w:marLeft w:val="0"/>
      <w:marRight w:val="0"/>
      <w:marTop w:val="0"/>
      <w:marBottom w:val="0"/>
      <w:divBdr>
        <w:top w:val="none" w:sz="0" w:space="0" w:color="auto"/>
        <w:left w:val="none" w:sz="0" w:space="0" w:color="auto"/>
        <w:bottom w:val="none" w:sz="0" w:space="0" w:color="auto"/>
        <w:right w:val="none" w:sz="0" w:space="0" w:color="auto"/>
      </w:divBdr>
    </w:div>
    <w:div w:id="2130389926">
      <w:bodyDiv w:val="1"/>
      <w:marLeft w:val="0"/>
      <w:marRight w:val="0"/>
      <w:marTop w:val="0"/>
      <w:marBottom w:val="0"/>
      <w:divBdr>
        <w:top w:val="none" w:sz="0" w:space="0" w:color="auto"/>
        <w:left w:val="none" w:sz="0" w:space="0" w:color="auto"/>
        <w:bottom w:val="none" w:sz="0" w:space="0" w:color="auto"/>
        <w:right w:val="none" w:sz="0" w:space="0" w:color="auto"/>
      </w:divBdr>
    </w:div>
    <w:div w:id="2131969935">
      <w:bodyDiv w:val="1"/>
      <w:marLeft w:val="0"/>
      <w:marRight w:val="0"/>
      <w:marTop w:val="0"/>
      <w:marBottom w:val="0"/>
      <w:divBdr>
        <w:top w:val="none" w:sz="0" w:space="0" w:color="auto"/>
        <w:left w:val="none" w:sz="0" w:space="0" w:color="auto"/>
        <w:bottom w:val="none" w:sz="0" w:space="0" w:color="auto"/>
        <w:right w:val="none" w:sz="0" w:space="0" w:color="auto"/>
      </w:divBdr>
    </w:div>
    <w:div w:id="2133591633">
      <w:bodyDiv w:val="1"/>
      <w:marLeft w:val="0"/>
      <w:marRight w:val="0"/>
      <w:marTop w:val="0"/>
      <w:marBottom w:val="0"/>
      <w:divBdr>
        <w:top w:val="none" w:sz="0" w:space="0" w:color="auto"/>
        <w:left w:val="none" w:sz="0" w:space="0" w:color="auto"/>
        <w:bottom w:val="none" w:sz="0" w:space="0" w:color="auto"/>
        <w:right w:val="none" w:sz="0" w:space="0" w:color="auto"/>
      </w:divBdr>
    </w:div>
    <w:div w:id="2136632635">
      <w:bodyDiv w:val="1"/>
      <w:marLeft w:val="0"/>
      <w:marRight w:val="0"/>
      <w:marTop w:val="0"/>
      <w:marBottom w:val="0"/>
      <w:divBdr>
        <w:top w:val="none" w:sz="0" w:space="0" w:color="auto"/>
        <w:left w:val="none" w:sz="0" w:space="0" w:color="auto"/>
        <w:bottom w:val="none" w:sz="0" w:space="0" w:color="auto"/>
        <w:right w:val="none" w:sz="0" w:space="0" w:color="auto"/>
      </w:divBdr>
    </w:div>
    <w:div w:id="2136947337">
      <w:bodyDiv w:val="1"/>
      <w:marLeft w:val="0"/>
      <w:marRight w:val="0"/>
      <w:marTop w:val="0"/>
      <w:marBottom w:val="0"/>
      <w:divBdr>
        <w:top w:val="none" w:sz="0" w:space="0" w:color="auto"/>
        <w:left w:val="none" w:sz="0" w:space="0" w:color="auto"/>
        <w:bottom w:val="none" w:sz="0" w:space="0" w:color="auto"/>
        <w:right w:val="none" w:sz="0" w:space="0" w:color="auto"/>
      </w:divBdr>
    </w:div>
    <w:div w:id="2138571621">
      <w:bodyDiv w:val="1"/>
      <w:marLeft w:val="0"/>
      <w:marRight w:val="0"/>
      <w:marTop w:val="0"/>
      <w:marBottom w:val="0"/>
      <w:divBdr>
        <w:top w:val="none" w:sz="0" w:space="0" w:color="auto"/>
        <w:left w:val="none" w:sz="0" w:space="0" w:color="auto"/>
        <w:bottom w:val="none" w:sz="0" w:space="0" w:color="auto"/>
        <w:right w:val="none" w:sz="0" w:space="0" w:color="auto"/>
      </w:divBdr>
    </w:div>
    <w:div w:id="2138645513">
      <w:bodyDiv w:val="1"/>
      <w:marLeft w:val="0"/>
      <w:marRight w:val="0"/>
      <w:marTop w:val="0"/>
      <w:marBottom w:val="0"/>
      <w:divBdr>
        <w:top w:val="none" w:sz="0" w:space="0" w:color="auto"/>
        <w:left w:val="none" w:sz="0" w:space="0" w:color="auto"/>
        <w:bottom w:val="none" w:sz="0" w:space="0" w:color="auto"/>
        <w:right w:val="none" w:sz="0" w:space="0" w:color="auto"/>
      </w:divBdr>
    </w:div>
    <w:div w:id="21435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D53B8A7CE478459166BBC4FEE8E9C9" ma:contentTypeVersion="14" ma:contentTypeDescription="Create a new document." ma:contentTypeScope="" ma:versionID="7eaa41e7aa986272e638e5eea0c5d46c">
  <xsd:schema xmlns:xsd="http://www.w3.org/2001/XMLSchema" xmlns:xs="http://www.w3.org/2001/XMLSchema" xmlns:p="http://schemas.microsoft.com/office/2006/metadata/properties" xmlns:ns3="58e998bd-c728-4ba3-99ec-3da753e72c87" xmlns:ns4="e3fa681a-c6a2-434b-bd70-376089303cf2" targetNamespace="http://schemas.microsoft.com/office/2006/metadata/properties" ma:root="true" ma:fieldsID="b2c7967a74a9b5218fc0fb406cca55a5" ns3:_="" ns4:_="">
    <xsd:import namespace="58e998bd-c728-4ba3-99ec-3da753e72c87"/>
    <xsd:import namespace="e3fa681a-c6a2-434b-bd70-376089303cf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998bd-c728-4ba3-99ec-3da753e72c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fa681a-c6a2-434b-bd70-376089303cf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3fa681a-c6a2-434b-bd70-376089303cf2" xsi:nil="true"/>
  </documentManagement>
</p:properties>
</file>

<file path=customXml/item4.xml><?xml version="1.0" encoding="utf-8"?>
<b:Sources xmlns:b="http://schemas.openxmlformats.org/officeDocument/2006/bibliography" xmlns="http://schemas.openxmlformats.org/officeDocument/2006/bibliography" SelectedStyle="\IEEE2006OfficeOnline.xsl" StyleName="IEEE" Version="2006">
  <b:Source>
    <b:Tag>Giu17</b:Tag>
    <b:SourceType>Book</b:SourceType>
    <b:Guid>{A2AE701F-92C9-4C92-AA98-A5F9FD648DD8}</b:Guid>
    <b:Title>Machine Learning Algorithms</b:Title>
    <b:Year>2017</b:Year>
    <b:Author>
      <b:Author>
        <b:NameList>
          <b:Person>
            <b:Last>Bonaccorso</b:Last>
            <b:First>Giuseppe</b:First>
          </b:Person>
        </b:NameList>
      </b:Author>
    </b:Author>
    <b:City>Birmingham</b:City>
    <b:Publisher>Packt Publishing Ltd</b:Publisher>
    <b:RefOrder>10</b:RefOrder>
  </b:Source>
  <b:Source>
    <b:Tag>Fot22</b:Tag>
    <b:SourceType>JournalArticle</b:SourceType>
    <b:Guid>{D6DAE11A-64C8-46F2-970E-FDC1BE60628E}</b:Guid>
    <b:Author>
      <b:Author>
        <b:NameList>
          <b:Person>
            <b:Last>Petropoulos</b:Last>
            <b:First>Fotios</b:First>
          </b:Person>
          <b:Person>
            <b:Last>Apiletti</b:Last>
            <b:First>Daniele</b:First>
          </b:Person>
          <b:Person>
            <b:Last>Assimakopoulos</b:Last>
            <b:First>Vassilios</b:First>
          </b:Person>
          <b:Person>
            <b:Last>Babai</b:Last>
            <b:First>Mohamed</b:First>
            <b:Middle>Zied</b:Middle>
          </b:Person>
        </b:NameList>
      </b:Author>
    </b:Author>
    <b:Title>Forecasting: theory and practice</b:Title>
    <b:JournalName>International Journal of Forecasting</b:JournalName>
    <b:Year>2022</b:Year>
    <b:Volume>38</b:Volume>
    <b:Issue>3</b:Issue>
    <b:RefOrder>14</b:RefOrder>
  </b:Source>
  <b:Source>
    <b:Tag>Dou75</b:Tag>
    <b:SourceType>JournalArticle</b:SourceType>
    <b:Guid>{3EFFDD52-44D3-40A1-8F83-5F5525CD46AC}</b:Guid>
    <b:Author>
      <b:Author>
        <b:NameList>
          <b:Person>
            <b:Last>Dalrymple</b:Last>
            <b:First>Douglas</b:First>
            <b:Middle>J.</b:Middle>
          </b:Person>
        </b:NameList>
      </b:Author>
    </b:Author>
    <b:Title>Sales forecasting methods and accuracy</b:Title>
    <b:JournalName>Business Horizons</b:JournalName>
    <b:Year>1975</b:Year>
    <b:Pages>69-73</b:Pages>
    <b:Volume>18</b:Volume>
    <b:Issue>6</b:Issue>
    <b:RefOrder>15</b:RefOrder>
  </b:Source>
  <b:Source>
    <b:Tag>Boh19</b:Tag>
    <b:SourceType>JournalArticle</b:SourceType>
    <b:Guid>{21C33FAF-460E-4A31-ABD0-3433BFC45059}</b:Guid>
    <b:Author>
      <b:Author>
        <b:NameList>
          <b:Person>
            <b:Last>Pavlyshenko</b:Last>
            <b:First>Bohdan</b:First>
            <b:Middle>M.</b:Middle>
          </b:Person>
        </b:NameList>
      </b:Author>
    </b:Author>
    <b:Title>Machine-Learning Models for Sales Time Series Forecasting</b:Title>
    <b:JournalName>Data</b:JournalName>
    <b:Year>2019</b:Year>
    <b:Volume>4</b:Volume>
    <b:Issue>15</b:Issue>
    <b:RefOrder>16</b:RefOrder>
  </b:Source>
  <b:Source>
    <b:Tag>Ren19</b:Tag>
    <b:SourceType>InternetSite</b:SourceType>
    <b:Guid>{7B81B080-9C6C-4827-BE78-96326B1AC5BA}</b:Guid>
    <b:Title>Step by Step Time Series Analysis</b:Title>
    <b:Year>2019</b:Year>
    <b:ProductionCompany>Medium</b:ProductionCompany>
    <b:Month>September</b:Month>
    <b:Day>11</b:Day>
    <b:YearAccessed>2023</b:YearAccessed>
    <b:MonthAccessed>February</b:MonthAccessed>
    <b:DayAccessed>1</b:DayAccessed>
    <b:URL>https://medium.datadriveninvestor.com/step-by-step-time-series-analysis-d2f117554d7e</b:URL>
    <b:Author>
      <b:Author>
        <b:NameList>
          <b:Person>
            <b:Last>Khandelwal</b:Last>
            <b:First>Renu</b:First>
          </b:Person>
        </b:NameList>
      </b:Author>
    </b:Author>
    <b:RefOrder>17</b:RefOrder>
  </b:Source>
  <b:Source>
    <b:Tag>Rob18</b:Tag>
    <b:SourceType>InternetSite</b:SourceType>
    <b:Guid>{BBB7FB39-ABF6-420A-A436-EEAF261DECE0}</b:Guid>
    <b:Author>
      <b:Author>
        <b:NameList>
          <b:Person>
            <b:Last>Hyndman</b:Last>
            <b:First>Rob</b:First>
            <b:Middle>J</b:Middle>
          </b:Person>
          <b:Person>
            <b:Last>Athanasopoulos</b:Last>
            <b:First>George</b:First>
          </b:Person>
        </b:NameList>
      </b:Author>
    </b:Author>
    <b:Title>Forecasting: Principles and Practice (2nd ed)</b:Title>
    <b:ProductionCompany>OTexts</b:ProductionCompany>
    <b:Year>2018</b:Year>
    <b:Month>April</b:Month>
    <b:YearAccessed>2023</b:YearAccessed>
    <b:MonthAccessed>February</b:MonthAccessed>
    <b:DayAccessed>1</b:DayAccessed>
    <b:URL>https://otexts.com/fpp2/tspatterns.html </b:URL>
    <b:RefOrder>18</b:RefOrder>
  </b:Source>
  <b:Source>
    <b:Tag>Tah21</b:Tag>
    <b:SourceType>JournalArticle</b:SourceType>
    <b:Guid>{BA295435-68C0-4CAC-94AC-B01442BA38F8}</b:Guid>
    <b:Title>An Insider Data Leakage Detection Using One-Hot Encoding, Synthetic Minority Oversampling and Machine Learning Techniques</b:Title>
    <b:Year>2021</b:Year>
    <b:Author>
      <b:Author>
        <b:NameList>
          <b:Person>
            <b:Last>Al-Shehari</b:Last>
            <b:First>Taher</b:First>
          </b:Person>
          <b:Person>
            <b:Last>Alsowail</b:Last>
            <b:First>Rakan</b:First>
            <b:Middle>A.</b:Middle>
          </b:Person>
        </b:NameList>
      </b:Author>
    </b:Author>
    <b:JournalName>Entropy </b:JournalName>
    <b:Volume>23</b:Volume>
    <b:Issue>10</b:Issue>
    <b:RefOrder>19</b:RefOrder>
  </b:Source>
  <b:Source>
    <b:Tag>Hos20</b:Tag>
    <b:SourceType>ElectronicSource</b:SourceType>
    <b:Guid>{372671FD-EFE9-4142-82AE-4532AD0CE09C}</b:Guid>
    <b:Title>Short-Term Load Forecasting Using an LSTM Neural Network</b:Title>
    <b:JournalName>IEE</b:JournalName>
    <b:Year>2020</b:Year>
    <b:City>Champaign, IL, USA</b:City>
    <b:Publisher>IEE</b:Publisher>
    <b:Author>
      <b:Author>
        <b:NameList>
          <b:Person>
            <b:Last>Hossain</b:Last>
            <b:First>Mohammad</b:First>
            <b:Middle>Safayet</b:Middle>
          </b:Person>
          <b:Person>
            <b:Last>Mahmood</b:Last>
            <b:First>Hisham</b:First>
          </b:Person>
        </b:NameList>
      </b:Author>
    </b:Author>
    <b:RefOrder>20</b:RefOrder>
  </b:Source>
  <b:Source>
    <b:Tag>JLi22</b:Tag>
    <b:SourceType>ElectronicSource</b:SourceType>
    <b:Guid>{19F722F9-1EA5-4D73-B249-B94497CCB0C1}</b:Guid>
    <b:Title>A Feature Engineering Approach for Tree-based Machine Learning Sales Forecast, Optimized by a Genetic Algorithm Based Sales Feature Framework</b:Title>
    <b:Year>2022</b:Year>
    <b:Author>
      <b:Author>
        <b:NameList>
          <b:Person>
            <b:Last>Li</b:Last>
            <b:First>Jiezhen</b:First>
          </b:Person>
        </b:NameList>
      </b:Author>
    </b:Author>
    <b:JournalName>IEEE Xplore</b:JournalName>
    <b:Month>May</b:Month>
    <b:Day>1</b:Day>
    <b:YearAccessed>2023</b:YearAccessed>
    <b:MonthAccessed>January</b:MonthAccessed>
    <b:DayAccessed>10</b:DayAccessed>
    <b:URL>https://ieeexplore.ieee.org/document/9820532</b:URL>
    <b:ProductionCompany>IEEE Xplore</b:ProductionCompany>
    <b:Publisher>IEEE</b:Publisher>
    <b:City>Chengdu, China</b:City>
    <b:RefOrder>8</b:RefOrder>
  </b:Source>
  <b:Source>
    <b:Tag>Pan22</b:Tag>
    <b:SourceType>ElectronicSource</b:SourceType>
    <b:Guid>{E451417E-6520-4011-8C41-0DA9A9E78971}</b:Guid>
    <b:Title>Optimizing Short Term Load Forecast: A study on Machine Learning Model Accuracy and Predictor Selection</b:Title>
    <b:Year>2022</b:Year>
    <b:Author>
      <b:Author>
        <b:NameList>
          <b:Person>
            <b:Last>Popovski</b:Last>
            <b:First>Pande</b:First>
          </b:Person>
          <b:Person>
            <b:Last>Veljanovski</b:Last>
            <b:First>Goran</b:First>
          </b:Person>
          <b:Person>
            <b:Last>Kostov</b:Last>
            <b:First>Mitko</b:First>
          </b:Person>
          <b:Person>
            <b:Last>Atanasovski</b:Last>
            <b:First>Metodija</b:First>
          </b:Person>
        </b:NameList>
      </b:Author>
    </b:Author>
    <b:ProductionCompany>IEEE Xplore</b:ProductionCompany>
    <b:Month>June</b:Month>
    <b:Day>1</b:Day>
    <b:YearAccessed>2023</b:YearAccessed>
    <b:MonthAccessed>January</b:MonthAccessed>
    <b:DayAccessed>10</b:DayAccessed>
    <b:URL>https://ieeexplore.ieee.org/document/9828783</b:URL>
    <b:City>Ohrid, North Macedonia </b:City>
    <b:Publisher>IEEE</b:Publisher>
    <b:RefOrder>11</b:RefOrder>
  </b:Source>
  <b:Source>
    <b:Tag>Kus20</b:Tag>
    <b:SourceType>ElectronicSource</b:SourceType>
    <b:Guid>{676592FB-0281-4DA1-B670-5699510BADA3}</b:Guid>
    <b:Title>Analysing the Role of Supervised and Unsupervised Machine Learning in IoT</b:Title>
    <b:Year>2020</b:Year>
    <b:Author>
      <b:Author>
        <b:NameList>
          <b:Person>
            <b:Last>Dalal</b:Last>
            <b:First>Kushal</b:First>
            <b:Middle>Rashmikant</b:Middle>
          </b:Person>
        </b:NameList>
      </b:Author>
    </b:Author>
    <b:JournalName>2020 International Conference on Electronics and Sustainable Communication Systems (ICESC)</b:JournalName>
    <b:Volume>4</b:Volume>
    <b:Issue>4</b:Issue>
    <b:City>Coimbatore, India</b:City>
    <b:Publisher>IEEE</b:Publisher>
    <b:RefOrder>13</b:RefOrder>
  </b:Source>
  <b:Source>
    <b:Tag>Ami22</b:Tag>
    <b:SourceType>ElectronicSource</b:SourceType>
    <b:Guid>{13E472A1-4DA4-4CC3-83A6-DE43C8C53E49}</b:Guid>
    <b:Author>
      <b:Author>
        <b:NameList>
          <b:Person>
            <b:Last>Sharma</b:Last>
            <b:First>Amit</b:First>
            <b:Middle>Kumar</b:Middle>
          </b:Person>
          <b:Person>
            <b:Last>Kiran</b:Last>
            <b:First>Manju</b:First>
          </b:Person>
          <b:Person>
            <b:Last>Jeba</b:Last>
            <b:First>P</b:First>
            <b:Middle>Pauline Sherly</b:Middle>
          </b:Person>
          <b:Person>
            <b:Last>Maheshwari</b:Last>
            <b:First>Prateek</b:First>
          </b:Person>
          <b:Person>
            <b:Last>Divakar</b:Last>
            <b:First>V</b:First>
          </b:Person>
        </b:NameList>
      </b:Author>
    </b:Author>
    <b:Title>Demand Forecasting Using Coupling Of Machine Learning And Time Series Models For The Automotive After Market Sector</b:Title>
    <b:City>Mysuru, India </b:City>
    <b:Publisher>IEEE</b:Publisher>
    <b:Year>2022</b:Year>
    <b:RefOrder>21</b:RefOrder>
  </b:Source>
  <b:Source>
    <b:Tag>HeW21</b:Tag>
    <b:SourceType>JournalArticle</b:SourceType>
    <b:Guid>{20FCA528-6BEF-4CE0-A964-EA319E8F6C55}</b:Guid>
    <b:Author>
      <b:Author>
        <b:NameList>
          <b:Person>
            <b:Last>Wei</b:Last>
            <b:First>He</b:First>
          </b:Person>
          <b:Person>
            <b:Last>Zeng</b:Last>
            <b:First>QingTao</b:First>
          </b:Person>
        </b:NameList>
      </b:Author>
    </b:Author>
    <b:Title>Research on sales Forecast based on XGBoost-LSTM algorithm Model</b:Title>
    <b:Publisher>IOP</b:Publisher>
    <b:Year>2021</b:Year>
    <b:JournalName>Journal of Physics: Conference Series</b:JournalName>
    <b:Volume>1754</b:Volume>
    <b:Issue>012191</b:Issue>
    <b:RefOrder>1</b:RefOrder>
  </b:Source>
  <b:Source>
    <b:Tag>Jos11</b:Tag>
    <b:SourceType>JournalArticle</b:SourceType>
    <b:Guid>{DE306D33-405D-4618-B6FC-B8A29B2D9230}</b:Guid>
    <b:Author>
      <b:Author>
        <b:NameList>
          <b:Person>
            <b:Last>Mesquita</b:Last>
            <b:First>José</b:First>
            <b:Middle>Marcos Carvalho de</b:Middle>
          </b:Person>
          <b:Person>
            <b:Last>Martins</b:Last>
            <b:First>Henrique</b:First>
            <b:Middle>Cordeiro</b:Middle>
          </b:Person>
        </b:NameList>
      </b:Author>
    </b:Author>
    <b:Title>Retail industry: seasonality in sales, and financial results</b:Title>
    <b:JournalName>Brazilian Business Review</b:JournalName>
    <b:Year>2011</b:Year>
    <b:Pages>64-82</b:Pages>
    <b:Volume>8</b:Volume>
    <b:Issue>3</b:Issue>
    <b:RefOrder>3</b:RefOrder>
  </b:Source>
  <b:Source>
    <b:Tag>Alk14</b:Tag>
    <b:SourceType>JournalArticle</b:SourceType>
    <b:Guid>{7A94FB00-F6AC-4638-A13F-F76DABF10392}</b:Guid>
    <b:Author>
      <b:Author>
        <b:NameList>
          <b:Person>
            <b:Last>Lohani</b:Last>
            <b:First>Alka</b:First>
          </b:Person>
          <b:Person>
            <b:Last>Verma</b:Last>
            <b:First>Anurag</b:First>
          </b:Person>
          <b:Person>
            <b:Last>Joshi</b:Last>
            <b:First>Himanshi</b:First>
          </b:Person>
          <b:Person>
            <b:Last>Yadav</b:Last>
            <b:First>Niti</b:First>
          </b:Person>
          <b:Person>
            <b:Last>Karki</b:Last>
            <b:First>Neha</b:First>
          </b:Person>
        </b:NameList>
      </b:Author>
    </b:Author>
    <b:Title>Nanotechnology-Based Cosmeceuticals</b:Title>
    <b:JournalName>ISRN Dermatology</b:JournalName>
    <b:Year>2014</b:Year>
    <b:Pages>1-14</b:Pages>
    <b:Volume>2014</b:Volume>
    <b:Issue>843687</b:Issue>
    <b:RefOrder>2</b:RefOrder>
  </b:Source>
  <b:Source>
    <b:Tag>Rob21</b:Tag>
    <b:SourceType>JournalArticle</b:SourceType>
    <b:Guid>{0E6673E4-5E44-4A63-AFE2-A5D19ACF20BA}</b:Guid>
    <b:Author>
      <b:Author>
        <b:NameList>
          <b:Person>
            <b:Last>Fairlie</b:Last>
            <b:First>Robert</b:First>
          </b:Person>
          <b:Person>
            <b:Last>Fossen</b:Last>
            <b:First>Frank</b:First>
            <b:Middle>M.</b:Middle>
          </b:Person>
        </b:NameList>
      </b:Author>
    </b:Author>
    <b:Title>The early impacts of the COVID-19 pandemic on business sales</b:Title>
    <b:JournalName>Nature Public Health Emergency Collection </b:JournalName>
    <b:Year>2021</b:Year>
    <b:Volume>58</b:Volume>
    <b:Issue>4</b:Issue>
    <b:RefOrder>5</b:RefOrder>
  </b:Source>
  <b:Source>
    <b:Tag>Nic19</b:Tag>
    <b:SourceType>ElectronicSource</b:SourceType>
    <b:Guid>{5D54413C-F720-4532-A378-9B8AAB43D95B}</b:Guid>
    <b:Title>THE IMPACT OF BREXIT ON UK FIRMS</b:Title>
    <b:ProductionCompany>NBER WORKING PAPER SERIES</b:ProductionCompany>
    <b:Year>2019</b:Year>
    <b:URL>https://www.nber.org/system/files/working_papers/w26218/w26218.pdf</b:URL>
    <b:Author>
      <b:Author>
        <b:NameList>
          <b:Person>
            <b:Last>Bloom</b:Last>
            <b:First>Nicholas</b:First>
          </b:Person>
          <b:Person>
            <b:Last>Bunn</b:Last>
            <b:First>Philip</b:First>
          </b:Person>
          <b:Person>
            <b:Last>Chen</b:Last>
            <b:First>Scarlet</b:First>
          </b:Person>
          <b:Person>
            <b:Last>Mizen</b:Last>
            <b:First>Paul</b:First>
          </b:Person>
          <b:Person>
            <b:Last>Smietanka</b:Last>
            <b:First>Pawel</b:First>
          </b:Person>
          <b:Person>
            <b:Last>Thwaites</b:Last>
            <b:First>Gregory</b:First>
          </b:Person>
        </b:NameList>
      </b:Author>
    </b:Author>
    <b:City>Cambridge</b:City>
    <b:Publisher>NATIONAL BUREAU OF ECONOMIC RESEARCH</b:Publisher>
    <b:RefOrder>7</b:RefOrder>
  </b:Source>
  <b:Source>
    <b:Tag>GDP22</b:Tag>
    <b:SourceType>InternetSite</b:SourceType>
    <b:Guid>{189664A2-DDD0-49B9-9D34-A0C0AA80497C}</b:Guid>
    <b:Title>GDP and events in history: how the COVID-19 pandemic shocked the UK economy</b:Title>
    <b:Year>2022</b:Year>
    <b:ProductionCompany>Office for National Statistics</b:ProductionCompany>
    <b:Month>May</b:Month>
    <b:Day>23</b:Day>
    <b:YearAccessed>2023</b:YearAccessed>
    <b:MonthAccessed>February</b:MonthAccessed>
    <b:DayAccessed>4</b:DayAccessed>
    <b:RefOrder>6</b:RefOrder>
  </b:Source>
  <b:Source>
    <b:Tag>Sau22</b:Tag>
    <b:SourceType>JournalArticle</b:SourceType>
    <b:Guid>{472B90FA-490F-46BB-AC6A-EF7B999F9386}</b:Guid>
    <b:Title>The pandemic and economic policy uncertainty</b:Title>
    <b:Year>2022</b:Year>
    <b:Author>
      <b:Author>
        <b:NameList>
          <b:Person>
            <b:Last>Al-Thaqeb</b:Last>
            <b:First>Saud</b:First>
            <b:Middle>Asaad</b:Middle>
          </b:Person>
          <b:Person>
            <b:Last>Algharabali</b:Last>
            <b:First>Barrak</b:First>
            <b:Middle>Ghanim</b:Middle>
          </b:Person>
          <b:Person>
            <b:Last>Alabdulghafour</b:Last>
            <b:First>Khaled</b:First>
            <b:Middle>Tareq</b:Middle>
          </b:Person>
        </b:NameList>
      </b:Author>
    </b:Author>
    <b:JournalName>Int J Fin Econ</b:JournalName>
    <b:Pages>2784-2794</b:Pages>
    <b:Volume>27</b:Volume>
    <b:Issue>3</b:Issue>
    <b:RefOrder>4</b:RefOrder>
  </b:Source>
  <b:Source>
    <b:Tag>Rog19</b:Tag>
    <b:SourceType>InternetSite</b:SourceType>
    <b:Guid>{9F0B618E-4510-4168-AD3C-D2F91A8D6EF1}</b:Guid>
    <b:Title>Becoming Human: Artificial Intelligence Magazine</b:Title>
    <b:Year>2019</b:Year>
    <b:ProductionCompany>Medium</b:ProductionCompany>
    <b:Month>December</b:Month>
    <b:Day>4</b:Day>
    <b:YearAccessed>2023</b:YearAccessed>
    <b:MonthAccessed>January</b:MonthAccessed>
    <b:DayAccessed>10</b:DayAccessed>
    <b:URL>https://becominghuman.ai/where-is-artificial-intelligence-used-today-3fd076d15b68</b:URL>
    <b:Author>
      <b:Author>
        <b:NameList>
          <b:Person>
            <b:Last>Brown</b:Last>
            <b:First>Roger</b:First>
          </b:Person>
        </b:NameList>
      </b:Author>
    </b:Author>
    <b:RefOrder>9</b:RefOrder>
  </b:Source>
  <b:Source>
    <b:Tag>Rup22</b:Tag>
    <b:SourceType>InternetSite</b:SourceType>
    <b:Guid>{36509AEC-A2BC-4040-8EF7-D4403ACA490C}</b:Guid>
    <b:Author>
      <b:Author>
        <b:NameList>
          <b:Person>
            <b:Last>Deb</b:Last>
            <b:First>Rupam</b:First>
          </b:Person>
        </b:NameList>
      </b:Author>
    </b:Author>
    <b:Title>What are Machine Learning Applications? Top 10 Industry and Real-World Use Cases</b:Title>
    <b:ProductionCompany>Emeritus Online Courses</b:ProductionCompany>
    <b:Year>2022</b:Year>
    <b:Month>December</b:Month>
    <b:Day>19</b:Day>
    <b:YearAccessed>2023</b:YearAccessed>
    <b:MonthAccessed>January</b:MonthAccessed>
    <b:DayAccessed>10</b:DayAccessed>
    <b:URL>https://emeritus.org/blog/machine-learning-what-are-machine-learning-applications/</b:URL>
    <b:RefOrder>12</b:RefOrder>
  </b:Source>
  <b:Source>
    <b:Tag>Aka22</b:Tag>
    <b:SourceType>ElectronicSource</b:SourceType>
    <b:Guid>{698B2656-B08B-401F-9F96-17CB947B3042}</b:Guid>
    <b:Title>Store-sales Forecasting Model to Determine Inventory Stock Levels using Machine Learning</b:Title>
    <b:Year>2022</b:Year>
    <b:Author>
      <b:Author>
        <b:NameList>
          <b:Person>
            <b:Last>Akanksha</b:Last>
            <b:First>Akanksha</b:First>
          </b:Person>
          <b:Person>
            <b:Last>Yadav</b:Last>
            <b:First>Devesh</b:First>
          </b:Person>
          <b:Person>
            <b:Last>Jaiswal</b:Last>
            <b:First>Deepak</b:First>
          </b:Person>
          <b:Person>
            <b:Last>Ashwani</b:Last>
            <b:First>Ashwani</b:First>
          </b:Person>
          <b:Person>
            <b:Last>Mishra</b:Last>
            <b:First>Ashutosh</b:First>
          </b:Person>
        </b:NameList>
      </b:Author>
    </b:Author>
    <b:JournalName>2022 International Conference on Inventive Computation Technologies (ICICT)</b:JournalName>
    <b:Pages>339-344</b:Pages>
    <b:City>Nepal</b:City>
    <b:Publisher>IEEE</b:Publisher>
    <b:RefOrder>22</b:RefOrder>
  </b:Source>
  <b:Source>
    <b:Tag>Jui16</b:Tag>
    <b:SourceType>ElectronicSource</b:SourceType>
    <b:Guid>{364271AF-6C86-4988-994B-2379EB71C6B2}</b:Guid>
    <b:Author>
      <b:Author>
        <b:NameList>
          <b:Person>
            <b:Last>Huang</b:Last>
            <b:First>Jui-Chan</b:First>
          </b:Person>
          <b:Person>
            <b:Last>Shu</b:Last>
            <b:First>Ming-Hung</b:First>
          </b:Person>
          <b:Person>
            <b:Last>Hsu</b:Last>
            <b:First>Bi-Min</b:First>
          </b:Person>
          <b:Person>
            <b:Last>Wu</b:Last>
            <b:First>Tzu-Jung</b:First>
          </b:Person>
        </b:NameList>
      </b:Author>
    </b:Author>
    <b:Title>A Novel Revenue Development and Forecasting Model using Machine Learning</b:Title>
    <b:City>China</b:City>
    <b:Publisher>ijssst</b:Publisher>
    <b:Year>2016</b:Year>
    <b:RefOrder>23</b:RefOrder>
  </b:Source>
  <b:Source>
    <b:Tag>Muh22</b:Tag>
    <b:SourceType>ElectronicSource</b:SourceType>
    <b:Guid>{22208084-F83F-4373-8500-992DC547D78B}</b:Guid>
    <b:Author>
      <b:Author>
        <b:NameList>
          <b:Person>
            <b:Last>Sajawal</b:Last>
            <b:First>Muhammad</b:First>
          </b:Person>
          <b:Person>
            <b:Last>Usman</b:Last>
            <b:First>Sardar</b:First>
          </b:Person>
          <b:Person>
            <b:Last>Alshaikh</b:Last>
            <b:First>Hamed</b:First>
            <b:Middle>Sanad</b:Middle>
          </b:Person>
          <b:Person>
            <b:Last>Hayat</b:Last>
            <b:First>Asad</b:First>
          </b:Person>
          <b:Person>
            <b:Last>Ashraf</b:Last>
            <b:First>M.</b:First>
            <b:Middle>Usman</b:Middle>
          </b:Person>
        </b:NameList>
      </b:Author>
    </b:Author>
    <b:Title>A Predictive Analysis of Retail Sales Forecasting using Machine Learning Techniques</b:Title>
    <b:Publisher>LGURJCSIT</b:Publisher>
    <b:Year>2022</b:Year>
    <b:RefOrder>24</b:RefOrder>
  </b:Source>
  <b:Source>
    <b:Tag>Cha22</b:Tag>
    <b:SourceType>ElectronicSource</b:SourceType>
    <b:Guid>{6BEED6D6-7B78-47BF-A176-8D6B0D6C0177}</b:Guid>
    <b:Author>
      <b:Author>
        <b:NameList>
          <b:Person>
            <b:Last>Vithitsoontorn</b:Last>
            <b:First>Chayuth</b:First>
          </b:Person>
          <b:Person>
            <b:Last>Chongstitvatana</b:Last>
            <b:First>Prabhas</b:First>
          </b:Person>
        </b:NameList>
      </b:Author>
    </b:Author>
    <b:Title>Demand Forecasting in Production Planning for Dairy Products Using Machine Learning and Statistical Method</b:Title>
    <b:City>Thailand</b:City>
    <b:Publisher>IEEE</b:Publisher>
    <b:Year>2022</b:Year>
    <b:RefOrder>25</b:RefOrder>
  </b:Source>
  <b:Source>
    <b:Tag>Jia19</b:Tag>
    <b:SourceType>ElectronicSource</b:SourceType>
    <b:Guid>{F1D3331B-47C4-424C-BF0D-65096E1055BF}</b:Guid>
    <b:Author>
      <b:Author>
        <b:NameList>
          <b:Person>
            <b:Last>Wang</b:Last>
            <b:First>Jiaxing</b:First>
          </b:Person>
          <b:Person>
            <b:Last>Liu</b:Last>
            <b:First>G.</b:First>
            <b:Middle>Q.</b:Middle>
          </b:Person>
          <b:Person>
            <b:Last>Liu</b:Last>
            <b:First>Lu</b:First>
          </b:Person>
        </b:NameList>
      </b:Author>
    </b:Author>
    <b:Title>A Selection of Advanced Technologies for Demand Forecasting in the Retail Industry</b:Title>
    <b:City>China</b:City>
    <b:Publisher>IEEE</b:Publisher>
    <b:Year>2019</b:Year>
    <b:RefOrder>26</b:RefOrder>
  </b:Source>
</b:Sources>
</file>

<file path=customXml/itemProps1.xml><?xml version="1.0" encoding="utf-8"?>
<ds:datastoreItem xmlns:ds="http://schemas.openxmlformats.org/officeDocument/2006/customXml" ds:itemID="{24818331-DF05-47C4-AC17-F1C5C3254A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998bd-c728-4ba3-99ec-3da753e72c87"/>
    <ds:schemaRef ds:uri="e3fa681a-c6a2-434b-bd70-376089303c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2CB12F-10FB-40CB-B5DB-197F55357125}">
  <ds:schemaRefs>
    <ds:schemaRef ds:uri="http://schemas.microsoft.com/sharepoint/v3/contenttype/forms"/>
  </ds:schemaRefs>
</ds:datastoreItem>
</file>

<file path=customXml/itemProps3.xml><?xml version="1.0" encoding="utf-8"?>
<ds:datastoreItem xmlns:ds="http://schemas.openxmlformats.org/officeDocument/2006/customXml" ds:itemID="{38F948BD-1E5E-4B2D-A2BD-018C7C708189}">
  <ds:schemaRefs>
    <ds:schemaRef ds:uri="http://schemas.microsoft.com/office/2006/metadata/properties"/>
    <ds:schemaRef ds:uri="http://schemas.microsoft.com/office/infopath/2007/PartnerControls"/>
    <ds:schemaRef ds:uri="e3fa681a-c6a2-434b-bd70-376089303cf2"/>
  </ds:schemaRefs>
</ds:datastoreItem>
</file>

<file path=customXml/itemProps4.xml><?xml version="1.0" encoding="utf-8"?>
<ds:datastoreItem xmlns:ds="http://schemas.openxmlformats.org/officeDocument/2006/customXml" ds:itemID="{29478102-72A9-4160-A348-192B0AFFD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17</Pages>
  <Words>5808</Words>
  <Characters>33107</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Rushayeal Galea</dc:creator>
  <cp:keywords/>
  <dc:description/>
  <cp:lastModifiedBy>Rushayeal Galea</cp:lastModifiedBy>
  <cp:revision>66</cp:revision>
  <dcterms:created xsi:type="dcterms:W3CDTF">2023-05-17T17:47:00Z</dcterms:created>
  <dcterms:modified xsi:type="dcterms:W3CDTF">2023-05-18T07:27:00Z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0x01010049D53B8A7CE478459166BBC4FEE8E9C9</vt:lpwstr>
  </property>
</Properties>
</file>