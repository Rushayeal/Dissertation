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5F0" w14:textId="77777777" w:rsidR="008E0A8E" w:rsidRPr="00312EA8" w:rsidRDefault="008E0A8E" w:rsidP="00313E1C">
      <w:pPr>
        <w:tabs>
          <w:tab w:val="left" w:pos="0"/>
        </w:tabs>
        <w:spacing w:after="0" w:line="240" w:lineRule="auto"/>
        <w:jc w:val="center"/>
        <w:rPr>
          <w:rFonts w:ascii="Arial" w:hAnsi="Arial" w:cs="Arial"/>
          <w:b/>
          <w:color w:val="000000"/>
          <w:sz w:val="36"/>
          <w:szCs w:val="36"/>
        </w:rPr>
      </w:pPr>
      <w:r w:rsidRPr="00312EA8">
        <w:rPr>
          <w:rFonts w:ascii="Arial" w:hAnsi="Arial" w:cs="Arial"/>
          <w:b/>
          <w:color w:val="000000"/>
          <w:sz w:val="36"/>
          <w:szCs w:val="36"/>
        </w:rPr>
        <w:t>RESEARCH PROPOSAL FORM</w:t>
      </w:r>
    </w:p>
    <w:p w14:paraId="7993D06C" w14:textId="77777777" w:rsidR="008E0A8E" w:rsidRPr="006C63CE" w:rsidRDefault="008E0A8E" w:rsidP="00313E1C">
      <w:pPr>
        <w:tabs>
          <w:tab w:val="left" w:pos="0"/>
        </w:tabs>
        <w:spacing w:after="0" w:line="240" w:lineRule="auto"/>
        <w:jc w:val="center"/>
        <w:rPr>
          <w:rFonts w:ascii="Arial" w:hAnsi="Arial" w:cs="Arial"/>
          <w:i/>
          <w:color w:val="000000"/>
          <w:sz w:val="28"/>
          <w:szCs w:val="28"/>
        </w:rPr>
      </w:pPr>
      <w:r w:rsidRPr="006C63CE">
        <w:rPr>
          <w:rFonts w:ascii="Arial" w:hAnsi="Arial" w:cs="Arial"/>
          <w:i/>
          <w:color w:val="000000"/>
          <w:sz w:val="28"/>
          <w:szCs w:val="28"/>
        </w:rPr>
        <w:t>(</w:t>
      </w:r>
      <w:proofErr w:type="gramStart"/>
      <w:r w:rsidR="00313E1C" w:rsidRPr="006C63CE">
        <w:rPr>
          <w:rFonts w:ascii="Arial" w:hAnsi="Arial" w:cs="Arial"/>
          <w:i/>
          <w:color w:val="000000"/>
          <w:sz w:val="28"/>
          <w:szCs w:val="28"/>
        </w:rPr>
        <w:t>also</w:t>
      </w:r>
      <w:proofErr w:type="gramEnd"/>
      <w:r w:rsidR="00313E1C" w:rsidRPr="006C63CE">
        <w:rPr>
          <w:rFonts w:ascii="Arial" w:hAnsi="Arial" w:cs="Arial"/>
          <w:i/>
          <w:color w:val="000000"/>
          <w:sz w:val="28"/>
          <w:szCs w:val="28"/>
        </w:rPr>
        <w:t xml:space="preserve"> referred to as</w:t>
      </w:r>
      <w:r w:rsidR="004902CF">
        <w:rPr>
          <w:rFonts w:ascii="Arial" w:hAnsi="Arial" w:cs="Arial"/>
          <w:i/>
          <w:color w:val="000000"/>
          <w:sz w:val="28"/>
          <w:szCs w:val="28"/>
        </w:rPr>
        <w:t xml:space="preserve"> the</w:t>
      </w:r>
      <w:r w:rsidR="00313E1C" w:rsidRPr="006C63CE">
        <w:rPr>
          <w:rFonts w:ascii="Arial" w:hAnsi="Arial" w:cs="Arial"/>
          <w:i/>
          <w:color w:val="000000"/>
          <w:sz w:val="28"/>
          <w:szCs w:val="28"/>
        </w:rPr>
        <w:t xml:space="preserve"> </w:t>
      </w:r>
      <w:r w:rsidR="00175C39" w:rsidRPr="006C63CE">
        <w:rPr>
          <w:rFonts w:ascii="Arial" w:hAnsi="Arial" w:cs="Arial"/>
          <w:i/>
          <w:color w:val="000000"/>
          <w:sz w:val="28"/>
          <w:szCs w:val="28"/>
        </w:rPr>
        <w:t>‘</w:t>
      </w:r>
      <w:r w:rsidRPr="006C63CE">
        <w:rPr>
          <w:rFonts w:ascii="Arial" w:hAnsi="Arial" w:cs="Arial"/>
          <w:i/>
          <w:color w:val="000000"/>
          <w:sz w:val="28"/>
          <w:szCs w:val="28"/>
        </w:rPr>
        <w:t>Statement of Intent</w:t>
      </w:r>
      <w:r w:rsidR="00313E1C" w:rsidRPr="006C63CE">
        <w:rPr>
          <w:rFonts w:ascii="Arial" w:hAnsi="Arial" w:cs="Arial"/>
          <w:i/>
          <w:color w:val="000000"/>
          <w:sz w:val="28"/>
          <w:szCs w:val="28"/>
        </w:rPr>
        <w:t xml:space="preserve"> </w:t>
      </w:r>
      <w:r w:rsidRPr="006C63CE">
        <w:rPr>
          <w:rFonts w:ascii="Arial" w:hAnsi="Arial" w:cs="Arial"/>
          <w:i/>
          <w:color w:val="000000"/>
          <w:sz w:val="28"/>
          <w:szCs w:val="28"/>
        </w:rPr>
        <w:t>Form</w:t>
      </w:r>
      <w:r w:rsidR="00313E1C" w:rsidRPr="006C63CE">
        <w:rPr>
          <w:rFonts w:ascii="Arial" w:hAnsi="Arial" w:cs="Arial"/>
          <w:i/>
          <w:color w:val="000000"/>
          <w:sz w:val="28"/>
          <w:szCs w:val="28"/>
        </w:rPr>
        <w:t>’</w:t>
      </w:r>
      <w:r w:rsidR="004902CF">
        <w:rPr>
          <w:rFonts w:ascii="Arial" w:hAnsi="Arial" w:cs="Arial"/>
          <w:i/>
          <w:color w:val="000000"/>
          <w:sz w:val="28"/>
          <w:szCs w:val="28"/>
        </w:rPr>
        <w:t>, or SOI</w:t>
      </w:r>
      <w:r w:rsidRPr="006C63CE">
        <w:rPr>
          <w:rFonts w:ascii="Arial" w:hAnsi="Arial" w:cs="Arial"/>
          <w:i/>
          <w:color w:val="000000"/>
          <w:sz w:val="28"/>
          <w:szCs w:val="28"/>
        </w:rPr>
        <w:t>)</w:t>
      </w:r>
    </w:p>
    <w:p w14:paraId="36AFADD4" w14:textId="77777777" w:rsidR="00046DEA" w:rsidRPr="00312EA8" w:rsidRDefault="00046DEA" w:rsidP="00313E1C">
      <w:pPr>
        <w:tabs>
          <w:tab w:val="left" w:pos="0"/>
        </w:tabs>
        <w:spacing w:after="0" w:line="240" w:lineRule="auto"/>
        <w:jc w:val="center"/>
        <w:rPr>
          <w:rFonts w:ascii="Arial" w:hAnsi="Arial" w:cs="Arial"/>
          <w:color w:val="000000"/>
          <w:sz w:val="32"/>
          <w:szCs w:val="32"/>
        </w:rPr>
      </w:pPr>
    </w:p>
    <w:p w14:paraId="0CAC7BC1" w14:textId="77777777" w:rsidR="00E66472" w:rsidRPr="00312EA8" w:rsidRDefault="00E66472" w:rsidP="00313E1C">
      <w:pPr>
        <w:tabs>
          <w:tab w:val="left" w:pos="0"/>
        </w:tabs>
        <w:spacing w:after="0" w:line="240" w:lineRule="auto"/>
        <w:jc w:val="center"/>
        <w:rPr>
          <w:rFonts w:ascii="Arial" w:hAnsi="Arial" w:cs="Arial"/>
          <w:b/>
          <w:i/>
          <w:color w:val="000000"/>
          <w:sz w:val="20"/>
          <w:szCs w:val="20"/>
        </w:rPr>
      </w:pPr>
      <w:r w:rsidRPr="00312EA8">
        <w:rPr>
          <w:rFonts w:ascii="Arial" w:hAnsi="Arial" w:cs="Arial"/>
          <w:b/>
          <w:i/>
          <w:color w:val="000000"/>
          <w:sz w:val="20"/>
          <w:szCs w:val="20"/>
        </w:rPr>
        <w:t xml:space="preserve">To be submitted </w:t>
      </w:r>
      <w:r w:rsidR="00313E1C" w:rsidRPr="00312EA8">
        <w:rPr>
          <w:rFonts w:ascii="Arial" w:hAnsi="Arial" w:cs="Arial"/>
          <w:b/>
          <w:i/>
          <w:color w:val="000000"/>
          <w:sz w:val="20"/>
          <w:szCs w:val="20"/>
        </w:rPr>
        <w:t xml:space="preserve">by the researcher </w:t>
      </w:r>
      <w:r w:rsidRPr="00312EA8">
        <w:rPr>
          <w:rFonts w:ascii="Arial" w:hAnsi="Arial" w:cs="Arial"/>
          <w:b/>
          <w:i/>
          <w:color w:val="000000"/>
          <w:sz w:val="20"/>
          <w:szCs w:val="20"/>
        </w:rPr>
        <w:t xml:space="preserve">to the Institute Research </w:t>
      </w:r>
      <w:r w:rsidR="00046DEA" w:rsidRPr="00312EA8">
        <w:rPr>
          <w:rFonts w:ascii="Arial" w:hAnsi="Arial" w:cs="Arial"/>
          <w:b/>
          <w:i/>
          <w:color w:val="000000"/>
          <w:sz w:val="20"/>
          <w:szCs w:val="20"/>
        </w:rPr>
        <w:t>Sub-</w:t>
      </w:r>
      <w:r w:rsidRPr="00312EA8">
        <w:rPr>
          <w:rFonts w:ascii="Arial" w:hAnsi="Arial" w:cs="Arial"/>
          <w:b/>
          <w:i/>
          <w:color w:val="000000"/>
          <w:sz w:val="20"/>
          <w:szCs w:val="20"/>
        </w:rPr>
        <w:t>Committee</w:t>
      </w:r>
      <w:r w:rsidR="00046DEA" w:rsidRPr="00312EA8">
        <w:rPr>
          <w:rFonts w:ascii="Arial" w:hAnsi="Arial" w:cs="Arial"/>
          <w:b/>
          <w:i/>
          <w:color w:val="000000"/>
          <w:sz w:val="20"/>
          <w:szCs w:val="20"/>
        </w:rPr>
        <w:t xml:space="preserve"> (IRC)</w:t>
      </w:r>
    </w:p>
    <w:p w14:paraId="50145781" w14:textId="77777777" w:rsidR="008E0A8E" w:rsidRPr="00312EA8"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312EA8" w14:paraId="07AB55E4"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376DD923" w14:textId="77777777" w:rsidR="008E0A8E" w:rsidRPr="00312EA8" w:rsidRDefault="00BD5F87"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Research </w:t>
            </w:r>
            <w:r w:rsidR="00C87D24" w:rsidRPr="00312EA8">
              <w:rPr>
                <w:rFonts w:ascii="Arial" w:hAnsi="Arial" w:cs="Arial"/>
                <w:b/>
                <w:color w:val="000000"/>
              </w:rPr>
              <w:t>Title:</w:t>
            </w:r>
          </w:p>
          <w:p w14:paraId="0C2FF56D" w14:textId="77777777" w:rsidR="008E0A8E" w:rsidRPr="00312EA8" w:rsidRDefault="00966D67" w:rsidP="00313E1C">
            <w:pPr>
              <w:tabs>
                <w:tab w:val="left" w:pos="0"/>
              </w:tabs>
              <w:spacing w:line="240" w:lineRule="auto"/>
              <w:jc w:val="both"/>
              <w:rPr>
                <w:rFonts w:ascii="Arial" w:hAnsi="Arial" w:cs="Arial"/>
                <w:color w:val="000000"/>
              </w:rPr>
            </w:pPr>
            <w:r>
              <w:rPr>
                <w:rFonts w:ascii="Arial" w:hAnsi="Arial" w:cs="Arial"/>
                <w:color w:val="000000"/>
              </w:rPr>
              <w:t>Forecasting sales for aesthetic products using Machine Learning</w:t>
            </w:r>
          </w:p>
          <w:p w14:paraId="26E704AE" w14:textId="77777777" w:rsidR="008E0A8E" w:rsidRPr="00312EA8" w:rsidRDefault="008E0A8E" w:rsidP="00313E1C">
            <w:pPr>
              <w:tabs>
                <w:tab w:val="left" w:pos="0"/>
              </w:tabs>
              <w:spacing w:line="240" w:lineRule="auto"/>
              <w:jc w:val="both"/>
              <w:rPr>
                <w:rFonts w:ascii="Arial" w:hAnsi="Arial" w:cs="Arial"/>
                <w:color w:val="000000"/>
              </w:rPr>
            </w:pPr>
          </w:p>
        </w:tc>
      </w:tr>
      <w:tr w:rsidR="00EB5F2F" w:rsidRPr="00312EA8" w14:paraId="0EA49AA5"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530AB4AA" w14:textId="77777777" w:rsidR="00EB5F2F" w:rsidRPr="00312EA8" w:rsidRDefault="00EB5F2F" w:rsidP="00313E1C">
            <w:pPr>
              <w:tabs>
                <w:tab w:val="left" w:pos="0"/>
              </w:tabs>
              <w:spacing w:line="240" w:lineRule="auto"/>
              <w:jc w:val="both"/>
              <w:rPr>
                <w:rFonts w:ascii="Arial" w:hAnsi="Arial" w:cs="Arial"/>
                <w:b/>
                <w:color w:val="000000"/>
              </w:rPr>
            </w:pPr>
            <w:r w:rsidRPr="00312EA8">
              <w:rPr>
                <w:rFonts w:ascii="Arial" w:hAnsi="Arial" w:cs="Arial"/>
                <w:b/>
                <w:color w:val="000000"/>
              </w:rPr>
              <w:t>Institute name</w:t>
            </w:r>
          </w:p>
          <w:p w14:paraId="5CC1B75F" w14:textId="77777777" w:rsidR="00EB5F2F" w:rsidRPr="00312EA8" w:rsidRDefault="00F706CB" w:rsidP="00313E1C">
            <w:pPr>
              <w:tabs>
                <w:tab w:val="left" w:pos="0"/>
              </w:tabs>
              <w:spacing w:line="240" w:lineRule="auto"/>
              <w:jc w:val="both"/>
              <w:rPr>
                <w:rFonts w:ascii="Arial" w:hAnsi="Arial" w:cs="Arial"/>
                <w:b/>
                <w:color w:val="000000"/>
              </w:rPr>
            </w:pPr>
            <w:r w:rsidRPr="006F4B31">
              <w:rPr>
                <w:rFonts w:ascii="Arial" w:hAnsi="Arial" w:cs="Arial"/>
                <w:bCs/>
                <w:color w:val="000000"/>
              </w:rPr>
              <w:t>Institute of Information &amp; Communication Technology</w:t>
            </w:r>
          </w:p>
        </w:tc>
      </w:tr>
      <w:tr w:rsidR="00BD5F87" w:rsidRPr="00312EA8" w14:paraId="4F173B80"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5BCD6B54" w14:textId="77777777" w:rsidR="00BD5F87" w:rsidRPr="00312EA8" w:rsidRDefault="00BD5F87" w:rsidP="00313E1C">
            <w:pPr>
              <w:tabs>
                <w:tab w:val="left" w:pos="0"/>
              </w:tabs>
              <w:spacing w:line="240" w:lineRule="auto"/>
              <w:jc w:val="both"/>
              <w:rPr>
                <w:rFonts w:ascii="Arial" w:hAnsi="Arial" w:cs="Arial"/>
                <w:b/>
                <w:color w:val="000000"/>
              </w:rPr>
            </w:pPr>
            <w:r w:rsidRPr="00312EA8">
              <w:rPr>
                <w:rFonts w:ascii="Arial" w:hAnsi="Arial" w:cs="Arial"/>
                <w:b/>
                <w:color w:val="000000"/>
              </w:rPr>
              <w:t>Course</w:t>
            </w:r>
            <w:r w:rsidR="00EB5F2F" w:rsidRPr="00312EA8">
              <w:rPr>
                <w:rFonts w:ascii="Arial" w:hAnsi="Arial" w:cs="Arial"/>
                <w:b/>
                <w:color w:val="000000"/>
              </w:rPr>
              <w:t xml:space="preserve"> </w:t>
            </w:r>
            <w:r w:rsidRPr="00312EA8">
              <w:rPr>
                <w:rFonts w:ascii="Arial" w:hAnsi="Arial" w:cs="Arial"/>
                <w:b/>
                <w:color w:val="000000"/>
              </w:rPr>
              <w:t>/</w:t>
            </w:r>
            <w:r w:rsidR="00EB5F2F" w:rsidRPr="00312EA8">
              <w:rPr>
                <w:rFonts w:ascii="Arial" w:hAnsi="Arial" w:cs="Arial"/>
                <w:b/>
                <w:color w:val="000000"/>
              </w:rPr>
              <w:t xml:space="preserve"> </w:t>
            </w:r>
            <w:r w:rsidRPr="00312EA8">
              <w:rPr>
                <w:rFonts w:ascii="Arial" w:hAnsi="Arial" w:cs="Arial"/>
                <w:b/>
                <w:color w:val="000000"/>
              </w:rPr>
              <w:t xml:space="preserve">Programme: </w:t>
            </w:r>
          </w:p>
          <w:p w14:paraId="729B68FA" w14:textId="77777777" w:rsidR="00CE62CF" w:rsidRPr="00312EA8" w:rsidRDefault="00F706CB" w:rsidP="00313E1C">
            <w:pPr>
              <w:tabs>
                <w:tab w:val="left" w:pos="0"/>
              </w:tabs>
              <w:spacing w:line="240" w:lineRule="auto"/>
              <w:jc w:val="both"/>
              <w:rPr>
                <w:rFonts w:ascii="Arial" w:hAnsi="Arial" w:cs="Arial"/>
                <w:b/>
                <w:color w:val="000000"/>
              </w:rPr>
            </w:pPr>
            <w:r w:rsidRPr="006F4B31">
              <w:rPr>
                <w:rFonts w:ascii="Arial" w:hAnsi="Arial" w:cs="Arial"/>
                <w:bCs/>
                <w:color w:val="000000"/>
              </w:rPr>
              <w:t xml:space="preserve">B.Sc. </w:t>
            </w:r>
            <w:r>
              <w:rPr>
                <w:rFonts w:ascii="Arial" w:hAnsi="Arial" w:cs="Arial"/>
                <w:bCs/>
                <w:color w:val="000000"/>
              </w:rPr>
              <w:t>Business Analytics</w:t>
            </w:r>
            <w:r w:rsidRPr="006F4B31">
              <w:rPr>
                <w:rFonts w:ascii="Arial" w:hAnsi="Arial" w:cs="Arial"/>
                <w:bCs/>
                <w:color w:val="000000"/>
              </w:rPr>
              <w:t xml:space="preserve"> (Hons.)</w:t>
            </w:r>
          </w:p>
        </w:tc>
      </w:tr>
      <w:tr w:rsidR="00EB5F2F" w:rsidRPr="00312EA8" w14:paraId="29CD6D30"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495280EE" w14:textId="77777777" w:rsidR="00EB5F2F" w:rsidRPr="00312EA8" w:rsidRDefault="00EB5F2F"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Level and year of study </w:t>
            </w:r>
          </w:p>
          <w:p w14:paraId="7D2905B8" w14:textId="77777777" w:rsidR="00EB5F2F" w:rsidRPr="00312EA8" w:rsidRDefault="00F706CB" w:rsidP="00313E1C">
            <w:pPr>
              <w:tabs>
                <w:tab w:val="left" w:pos="0"/>
              </w:tabs>
              <w:spacing w:line="240" w:lineRule="auto"/>
              <w:jc w:val="both"/>
              <w:rPr>
                <w:rFonts w:ascii="Arial" w:hAnsi="Arial" w:cs="Arial"/>
                <w:b/>
                <w:color w:val="000000"/>
              </w:rPr>
            </w:pPr>
            <w:r w:rsidRPr="009A711A">
              <w:rPr>
                <w:rFonts w:ascii="Arial" w:hAnsi="Arial" w:cs="Arial"/>
                <w:bCs/>
                <w:color w:val="000000"/>
              </w:rPr>
              <w:t xml:space="preserve">Level 6 Year </w:t>
            </w:r>
            <w:r>
              <w:rPr>
                <w:rFonts w:ascii="Arial" w:hAnsi="Arial" w:cs="Arial"/>
                <w:bCs/>
                <w:color w:val="000000"/>
              </w:rPr>
              <w:t>3</w:t>
            </w:r>
          </w:p>
        </w:tc>
      </w:tr>
      <w:tr w:rsidR="008E0A8E" w:rsidRPr="00312EA8" w14:paraId="337906CD"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48E2A254" w14:textId="77777777" w:rsidR="008E0A8E" w:rsidRPr="00312EA8" w:rsidRDefault="00C87D24"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Main </w:t>
            </w:r>
            <w:r w:rsidR="00EB5F2F" w:rsidRPr="00312EA8">
              <w:rPr>
                <w:rFonts w:ascii="Arial" w:hAnsi="Arial" w:cs="Arial"/>
                <w:b/>
                <w:color w:val="000000"/>
              </w:rPr>
              <w:t>a</w:t>
            </w:r>
            <w:r w:rsidRPr="00312EA8">
              <w:rPr>
                <w:rFonts w:ascii="Arial" w:hAnsi="Arial" w:cs="Arial"/>
                <w:b/>
                <w:color w:val="000000"/>
              </w:rPr>
              <w:t xml:space="preserve">rea of </w:t>
            </w:r>
            <w:r w:rsidR="00EB5F2F" w:rsidRPr="00312EA8">
              <w:rPr>
                <w:rFonts w:ascii="Arial" w:hAnsi="Arial" w:cs="Arial"/>
                <w:b/>
                <w:color w:val="000000"/>
              </w:rPr>
              <w:t>s</w:t>
            </w:r>
            <w:r w:rsidRPr="00312EA8">
              <w:rPr>
                <w:rFonts w:ascii="Arial" w:hAnsi="Arial" w:cs="Arial"/>
                <w:b/>
                <w:color w:val="000000"/>
              </w:rPr>
              <w:t>tudy</w:t>
            </w:r>
            <w:r w:rsidR="00EB5F2F" w:rsidRPr="00312EA8">
              <w:rPr>
                <w:rFonts w:ascii="Arial" w:hAnsi="Arial" w:cs="Arial"/>
                <w:b/>
                <w:color w:val="000000"/>
              </w:rPr>
              <w:t xml:space="preserve"> being proposed</w:t>
            </w:r>
            <w:r w:rsidRPr="00312EA8">
              <w:rPr>
                <w:rFonts w:ascii="Arial" w:hAnsi="Arial" w:cs="Arial"/>
                <w:b/>
                <w:color w:val="000000"/>
              </w:rPr>
              <w:t>:</w:t>
            </w:r>
          </w:p>
          <w:p w14:paraId="397A4CD4" w14:textId="2C5F9A77" w:rsidR="00313E1C" w:rsidRPr="00312EA8" w:rsidRDefault="00966D67" w:rsidP="002607BC">
            <w:pPr>
              <w:tabs>
                <w:tab w:val="left" w:pos="0"/>
              </w:tabs>
              <w:spacing w:after="0" w:line="240" w:lineRule="auto"/>
              <w:jc w:val="both"/>
              <w:rPr>
                <w:rFonts w:ascii="Arial" w:hAnsi="Arial" w:cs="Arial"/>
                <w:color w:val="000000"/>
              </w:rPr>
            </w:pPr>
            <w:commentRangeStart w:id="0"/>
            <w:r w:rsidRPr="00966D67">
              <w:rPr>
                <w:rFonts w:ascii="Arial" w:hAnsi="Arial" w:cs="Arial"/>
                <w:color w:val="000000"/>
              </w:rPr>
              <w:t xml:space="preserve">In this study </w:t>
            </w:r>
            <w:commentRangeEnd w:id="0"/>
            <w:r w:rsidR="006D414D">
              <w:rPr>
                <w:rStyle w:val="CommentReference"/>
              </w:rPr>
              <w:commentReference w:id="0"/>
            </w:r>
            <w:del w:id="1" w:author="Alan Gatt" w:date="2022-10-20T08:22:00Z">
              <w:r w:rsidRPr="00966D67" w:rsidDel="00E36E40">
                <w:rPr>
                  <w:rFonts w:ascii="Arial" w:hAnsi="Arial" w:cs="Arial"/>
                  <w:color w:val="000000"/>
                </w:rPr>
                <w:delText>a large span of data</w:delText>
              </w:r>
            </w:del>
            <w:r w:rsidRPr="00966D67">
              <w:rPr>
                <w:rFonts w:ascii="Arial" w:hAnsi="Arial" w:cs="Arial"/>
                <w:color w:val="000000"/>
              </w:rPr>
              <w:t xml:space="preserve"> </w:t>
            </w:r>
            <w:ins w:id="2" w:author="Alan Gatt" w:date="2022-10-20T08:22:00Z">
              <w:r w:rsidR="00E36E40">
                <w:rPr>
                  <w:rFonts w:ascii="Arial" w:hAnsi="Arial" w:cs="Arial"/>
                  <w:color w:val="000000"/>
                </w:rPr>
                <w:t xml:space="preserve">aesthetic sales data ranging from 2015 to 2022 </w:t>
              </w:r>
            </w:ins>
            <w:del w:id="3" w:author="Alan Gatt" w:date="2022-10-20T08:22:00Z">
              <w:r w:rsidRPr="00966D67" w:rsidDel="00E36E40">
                <w:rPr>
                  <w:rFonts w:ascii="Arial" w:hAnsi="Arial" w:cs="Arial"/>
                  <w:color w:val="000000"/>
                </w:rPr>
                <w:delText>is identified and analysed</w:delText>
              </w:r>
            </w:del>
            <w:ins w:id="4" w:author="Alan Gatt" w:date="2022-10-20T08:22:00Z">
              <w:r w:rsidR="00E36E40">
                <w:rPr>
                  <w:rFonts w:ascii="Arial" w:hAnsi="Arial" w:cs="Arial"/>
                  <w:color w:val="000000"/>
                </w:rPr>
                <w:t xml:space="preserve">will be </w:t>
              </w:r>
              <w:proofErr w:type="spellStart"/>
              <w:r w:rsidR="00E36E40">
                <w:rPr>
                  <w:rFonts w:ascii="Arial" w:hAnsi="Arial" w:cs="Arial"/>
                  <w:color w:val="000000"/>
                </w:rPr>
                <w:t>analysed</w:t>
              </w:r>
              <w:proofErr w:type="spellEnd"/>
              <w:r w:rsidR="00E36E40">
                <w:rPr>
                  <w:rFonts w:ascii="Arial" w:hAnsi="Arial" w:cs="Arial"/>
                  <w:color w:val="000000"/>
                </w:rPr>
                <w:t xml:space="preserve"> for various patterns such as seasonality</w:t>
              </w:r>
            </w:ins>
            <w:ins w:id="5" w:author="Alan Gatt" w:date="2022-10-20T08:25:00Z">
              <w:r w:rsidR="006D414D">
                <w:rPr>
                  <w:rFonts w:ascii="Arial" w:hAnsi="Arial" w:cs="Arial"/>
                  <w:color w:val="000000"/>
                </w:rPr>
                <w:t xml:space="preserve"> and any other possible events</w:t>
              </w:r>
            </w:ins>
            <w:r>
              <w:rPr>
                <w:rFonts w:ascii="Arial" w:hAnsi="Arial" w:cs="Arial"/>
                <w:color w:val="000000"/>
              </w:rPr>
              <w:t xml:space="preserve">. </w:t>
            </w:r>
            <w:ins w:id="6" w:author="Alan Gatt" w:date="2022-10-20T08:24:00Z">
              <w:r w:rsidR="006D414D">
                <w:rPr>
                  <w:rFonts w:ascii="Arial" w:hAnsi="Arial" w:cs="Arial"/>
                  <w:color w:val="000000"/>
                </w:rPr>
                <w:t>Time Series modelling will be used to find out trends and patterns during the different times of the year.</w:t>
              </w:r>
            </w:ins>
            <w:ins w:id="7" w:author="Alan Gatt" w:date="2022-10-20T08:25:00Z">
              <w:r w:rsidR="006D414D">
                <w:rPr>
                  <w:rFonts w:ascii="Arial" w:hAnsi="Arial" w:cs="Arial"/>
                  <w:color w:val="000000"/>
                </w:rPr>
                <w:t xml:space="preserve"> </w:t>
              </w:r>
              <w:r w:rsidR="006D414D">
                <w:rPr>
                  <w:rFonts w:ascii="Arial" w:hAnsi="Arial" w:cs="Arial"/>
                  <w:color w:val="000000"/>
                </w:rPr>
                <w:t>The Covid-19 sales period will also be considered and looked into to find out how</w:t>
              </w:r>
              <w:r w:rsidR="006D414D">
                <w:rPr>
                  <w:rFonts w:ascii="Arial" w:hAnsi="Arial" w:cs="Arial"/>
                  <w:color w:val="000000"/>
                </w:rPr>
                <w:t xml:space="preserve"> (if any)</w:t>
              </w:r>
              <w:r w:rsidR="006D414D">
                <w:rPr>
                  <w:rFonts w:ascii="Arial" w:hAnsi="Arial" w:cs="Arial"/>
                  <w:color w:val="000000"/>
                </w:rPr>
                <w:t xml:space="preserve"> it impacted the company </w:t>
              </w:r>
              <w:proofErr w:type="spellStart"/>
              <w:r w:rsidR="006D414D">
                <w:rPr>
                  <w:rFonts w:ascii="Arial" w:hAnsi="Arial" w:cs="Arial"/>
                  <w:color w:val="000000"/>
                </w:rPr>
                <w:t>sales.</w:t>
              </w:r>
            </w:ins>
            <w:del w:id="8" w:author="Alan Gatt" w:date="2022-10-20T08:23:00Z">
              <w:r w:rsidRPr="00966D67" w:rsidDel="00E36E40">
                <w:rPr>
                  <w:rFonts w:ascii="Arial" w:hAnsi="Arial" w:cs="Arial"/>
                  <w:color w:val="000000"/>
                </w:rPr>
                <w:delText xml:space="preserve">This is done by analysing the </w:delText>
              </w:r>
              <w:r w:rsidDel="00E36E40">
                <w:rPr>
                  <w:rFonts w:ascii="Arial" w:hAnsi="Arial" w:cs="Arial"/>
                  <w:color w:val="000000"/>
                </w:rPr>
                <w:delText>sales</w:delText>
              </w:r>
            </w:del>
            <w:ins w:id="9" w:author="Alan Gatt" w:date="2022-10-20T08:23:00Z">
              <w:r w:rsidR="00E36E40">
                <w:rPr>
                  <w:rFonts w:ascii="Arial" w:hAnsi="Arial" w:cs="Arial"/>
                  <w:color w:val="000000"/>
                </w:rPr>
                <w:t>Sales</w:t>
              </w:r>
            </w:ins>
            <w:proofErr w:type="spellEnd"/>
            <w:r>
              <w:rPr>
                <w:rFonts w:ascii="Arial" w:hAnsi="Arial" w:cs="Arial"/>
                <w:color w:val="000000"/>
              </w:rPr>
              <w:t xml:space="preserve"> of </w:t>
            </w:r>
            <w:del w:id="10" w:author="Alan Gatt" w:date="2022-10-20T08:23:00Z">
              <w:r w:rsidDel="00E36E40">
                <w:rPr>
                  <w:rFonts w:ascii="Arial" w:hAnsi="Arial" w:cs="Arial"/>
                  <w:color w:val="000000"/>
                </w:rPr>
                <w:delText xml:space="preserve">an </w:delText>
              </w:r>
            </w:del>
            <w:r>
              <w:rPr>
                <w:rFonts w:ascii="Arial" w:hAnsi="Arial" w:cs="Arial"/>
                <w:color w:val="000000"/>
              </w:rPr>
              <w:t xml:space="preserve">aesthetic products </w:t>
            </w:r>
            <w:del w:id="11" w:author="Alan Gatt" w:date="2022-10-20T08:23:00Z">
              <w:r w:rsidDel="00E36E40">
                <w:rPr>
                  <w:rFonts w:ascii="Arial" w:hAnsi="Arial" w:cs="Arial"/>
                  <w:color w:val="000000"/>
                </w:rPr>
                <w:delText xml:space="preserve">company and </w:delText>
              </w:r>
            </w:del>
            <w:ins w:id="12" w:author="Alan Gatt" w:date="2022-10-20T08:23:00Z">
              <w:r w:rsidR="00E36E40">
                <w:rPr>
                  <w:rFonts w:ascii="Arial" w:hAnsi="Arial" w:cs="Arial"/>
                  <w:color w:val="000000"/>
                </w:rPr>
                <w:t xml:space="preserve">will also be </w:t>
              </w:r>
              <w:proofErr w:type="spellStart"/>
              <w:r w:rsidR="00E36E40">
                <w:rPr>
                  <w:rFonts w:ascii="Arial" w:hAnsi="Arial" w:cs="Arial"/>
                  <w:color w:val="000000"/>
                </w:rPr>
                <w:t>analyed</w:t>
              </w:r>
              <w:proofErr w:type="spellEnd"/>
              <w:r w:rsidR="00E36E40">
                <w:rPr>
                  <w:rFonts w:ascii="Arial" w:hAnsi="Arial" w:cs="Arial"/>
                  <w:color w:val="000000"/>
                </w:rPr>
                <w:t xml:space="preserve"> </w:t>
              </w:r>
            </w:ins>
            <w:r>
              <w:rPr>
                <w:rFonts w:ascii="Arial" w:hAnsi="Arial" w:cs="Arial"/>
                <w:color w:val="000000"/>
              </w:rPr>
              <w:t xml:space="preserve">using Machine Learning </w:t>
            </w:r>
            <w:ins w:id="13" w:author="Alan Gatt" w:date="2022-10-20T08:23:00Z">
              <w:r w:rsidR="00E36E40">
                <w:rPr>
                  <w:rFonts w:ascii="Arial" w:hAnsi="Arial" w:cs="Arial"/>
                  <w:color w:val="000000"/>
                </w:rPr>
                <w:t xml:space="preserve">algorithms in order to see if </w:t>
              </w:r>
            </w:ins>
            <w:del w:id="14" w:author="Alan Gatt" w:date="2022-10-20T08:23:00Z">
              <w:r w:rsidDel="00E36E40">
                <w:rPr>
                  <w:rFonts w:ascii="Arial" w:hAnsi="Arial" w:cs="Arial"/>
                  <w:color w:val="000000"/>
                </w:rPr>
                <w:delText xml:space="preserve">to forecast </w:delText>
              </w:r>
            </w:del>
            <w:r>
              <w:rPr>
                <w:rFonts w:ascii="Arial" w:hAnsi="Arial" w:cs="Arial"/>
                <w:color w:val="000000"/>
              </w:rPr>
              <w:t>future sales</w:t>
            </w:r>
            <w:ins w:id="15" w:author="Alan Gatt" w:date="2022-10-20T08:23:00Z">
              <w:r w:rsidR="00E36E40">
                <w:rPr>
                  <w:rFonts w:ascii="Arial" w:hAnsi="Arial" w:cs="Arial"/>
                  <w:color w:val="000000"/>
                </w:rPr>
                <w:t xml:space="preserve"> can be forecasted to reduce costs and meet </w:t>
              </w:r>
            </w:ins>
            <w:ins w:id="16" w:author="Alan Gatt" w:date="2022-10-20T08:24:00Z">
              <w:r w:rsidR="00E36E40">
                <w:rPr>
                  <w:rFonts w:ascii="Arial" w:hAnsi="Arial" w:cs="Arial"/>
                  <w:color w:val="000000"/>
                </w:rPr>
                <w:t>demand in a most efficient manner</w:t>
              </w:r>
            </w:ins>
            <w:r>
              <w:rPr>
                <w:rFonts w:ascii="Arial" w:hAnsi="Arial" w:cs="Arial"/>
                <w:color w:val="000000"/>
              </w:rPr>
              <w:t>.</w:t>
            </w:r>
            <w:r w:rsidR="009832F7">
              <w:rPr>
                <w:rFonts w:ascii="Arial" w:hAnsi="Arial" w:cs="Arial"/>
                <w:color w:val="000000"/>
              </w:rPr>
              <w:t xml:space="preserve"> </w:t>
            </w:r>
            <w:del w:id="17" w:author="Alan Gatt" w:date="2022-10-20T08:24:00Z">
              <w:r w:rsidR="009832F7" w:rsidDel="006D414D">
                <w:rPr>
                  <w:rFonts w:ascii="Arial" w:hAnsi="Arial" w:cs="Arial"/>
                  <w:color w:val="000000"/>
                </w:rPr>
                <w:delText xml:space="preserve">Time Series modelling will be used to find out trends and patterns during the different times of the year. </w:delText>
              </w:r>
            </w:del>
            <w:del w:id="18" w:author="Alan Gatt" w:date="2022-10-20T08:25:00Z">
              <w:r w:rsidR="009832F7" w:rsidDel="006D414D">
                <w:rPr>
                  <w:rFonts w:ascii="Arial" w:hAnsi="Arial" w:cs="Arial"/>
                  <w:color w:val="000000"/>
                </w:rPr>
                <w:delText>The Covid-19 sales period will also be considered and looked into to find out how it impacted the company</w:delText>
              </w:r>
              <w:r w:rsidR="000318DC" w:rsidDel="006D414D">
                <w:rPr>
                  <w:rFonts w:ascii="Arial" w:hAnsi="Arial" w:cs="Arial"/>
                  <w:color w:val="000000"/>
                </w:rPr>
                <w:delText xml:space="preserve"> sales. </w:delText>
              </w:r>
              <w:r w:rsidR="002B01CB" w:rsidDel="006D414D">
                <w:rPr>
                  <w:rFonts w:ascii="Arial" w:hAnsi="Arial" w:cs="Arial"/>
                  <w:color w:val="000000"/>
                </w:rPr>
                <w:delText xml:space="preserve">In this study, a forecasting of sales will be predicted for the next coming months to be able to prepare for the demand supply needed throughout the year. </w:delText>
              </w:r>
            </w:del>
          </w:p>
          <w:p w14:paraId="23E23277" w14:textId="77777777" w:rsidR="002607BC" w:rsidRPr="00312EA8" w:rsidRDefault="002607BC" w:rsidP="002607BC">
            <w:pPr>
              <w:tabs>
                <w:tab w:val="left" w:pos="0"/>
              </w:tabs>
              <w:spacing w:after="0" w:line="240" w:lineRule="auto"/>
              <w:jc w:val="both"/>
              <w:rPr>
                <w:rFonts w:ascii="Arial" w:hAnsi="Arial" w:cs="Arial"/>
                <w:color w:val="000000"/>
              </w:rPr>
            </w:pPr>
          </w:p>
          <w:p w14:paraId="37B6C3B7" w14:textId="77777777" w:rsidR="002607BC" w:rsidRPr="00312EA8" w:rsidRDefault="002607BC" w:rsidP="002607BC">
            <w:pPr>
              <w:tabs>
                <w:tab w:val="left" w:pos="0"/>
              </w:tabs>
              <w:spacing w:after="0" w:line="240" w:lineRule="auto"/>
              <w:jc w:val="both"/>
              <w:rPr>
                <w:rFonts w:ascii="Arial" w:hAnsi="Arial" w:cs="Arial"/>
                <w:color w:val="000000"/>
              </w:rPr>
            </w:pPr>
          </w:p>
          <w:p w14:paraId="797F1E11" w14:textId="77777777" w:rsidR="002607BC" w:rsidRPr="00312EA8" w:rsidRDefault="002607BC" w:rsidP="002607BC">
            <w:pPr>
              <w:tabs>
                <w:tab w:val="left" w:pos="0"/>
              </w:tabs>
              <w:spacing w:after="0" w:line="240" w:lineRule="auto"/>
              <w:jc w:val="both"/>
              <w:rPr>
                <w:rFonts w:ascii="Arial" w:hAnsi="Arial" w:cs="Arial"/>
                <w:color w:val="000000"/>
              </w:rPr>
            </w:pPr>
          </w:p>
          <w:p w14:paraId="1CB1632C" w14:textId="77777777" w:rsidR="00966D67" w:rsidRPr="00312EA8" w:rsidRDefault="00966D67" w:rsidP="002607BC">
            <w:pPr>
              <w:tabs>
                <w:tab w:val="left" w:pos="0"/>
              </w:tabs>
              <w:spacing w:after="0" w:line="240" w:lineRule="auto"/>
              <w:jc w:val="both"/>
              <w:rPr>
                <w:rFonts w:ascii="Arial" w:hAnsi="Arial" w:cs="Arial"/>
                <w:color w:val="000000"/>
              </w:rPr>
            </w:pPr>
          </w:p>
          <w:p w14:paraId="5C363F29" w14:textId="77777777" w:rsidR="002607BC" w:rsidRPr="00312EA8" w:rsidRDefault="002607BC" w:rsidP="002607BC">
            <w:pPr>
              <w:tabs>
                <w:tab w:val="left" w:pos="0"/>
              </w:tabs>
              <w:spacing w:after="0" w:line="240" w:lineRule="auto"/>
              <w:jc w:val="both"/>
              <w:rPr>
                <w:rFonts w:ascii="Arial" w:hAnsi="Arial" w:cs="Arial"/>
                <w:color w:val="000000"/>
              </w:rPr>
            </w:pPr>
          </w:p>
          <w:p w14:paraId="2822003B" w14:textId="77777777" w:rsidR="002607BC" w:rsidRPr="00312EA8" w:rsidRDefault="002607BC" w:rsidP="002607BC">
            <w:pPr>
              <w:tabs>
                <w:tab w:val="left" w:pos="0"/>
              </w:tabs>
              <w:spacing w:after="0" w:line="240" w:lineRule="auto"/>
              <w:jc w:val="both"/>
              <w:rPr>
                <w:rFonts w:ascii="Arial" w:hAnsi="Arial" w:cs="Arial"/>
                <w:color w:val="000000"/>
              </w:rPr>
            </w:pPr>
          </w:p>
          <w:p w14:paraId="3B6FA655" w14:textId="77777777" w:rsidR="009C0758" w:rsidRPr="00312EA8" w:rsidRDefault="009C0758" w:rsidP="002607BC">
            <w:pPr>
              <w:tabs>
                <w:tab w:val="left" w:pos="0"/>
              </w:tabs>
              <w:spacing w:after="0" w:line="240" w:lineRule="auto"/>
              <w:jc w:val="both"/>
              <w:rPr>
                <w:rFonts w:ascii="Arial" w:hAnsi="Arial" w:cs="Arial"/>
                <w:color w:val="000000"/>
              </w:rPr>
            </w:pPr>
          </w:p>
          <w:p w14:paraId="454CEEFC" w14:textId="77777777" w:rsidR="009C0758" w:rsidRPr="00312EA8" w:rsidRDefault="009C0758" w:rsidP="002607BC">
            <w:pPr>
              <w:tabs>
                <w:tab w:val="left" w:pos="0"/>
              </w:tabs>
              <w:spacing w:after="0" w:line="240" w:lineRule="auto"/>
              <w:jc w:val="both"/>
              <w:rPr>
                <w:rFonts w:ascii="Arial" w:hAnsi="Arial" w:cs="Arial"/>
                <w:color w:val="000000"/>
              </w:rPr>
            </w:pPr>
          </w:p>
        </w:tc>
      </w:tr>
      <w:tr w:rsidR="00ED532A" w:rsidRPr="00312EA8" w14:paraId="3BDDB360" w14:textId="77777777" w:rsidTr="006E6BBE">
        <w:tc>
          <w:tcPr>
            <w:tcW w:w="4822" w:type="dxa"/>
            <w:tcBorders>
              <w:top w:val="single" w:sz="4" w:space="0" w:color="auto"/>
              <w:left w:val="single" w:sz="4" w:space="0" w:color="auto"/>
              <w:bottom w:val="single" w:sz="4" w:space="0" w:color="auto"/>
              <w:right w:val="single" w:sz="4" w:space="0" w:color="auto"/>
            </w:tcBorders>
          </w:tcPr>
          <w:p w14:paraId="4506A45D" w14:textId="77777777" w:rsidR="008E0A8E" w:rsidRPr="00312EA8" w:rsidRDefault="00C87D24" w:rsidP="00313E1C">
            <w:pPr>
              <w:tabs>
                <w:tab w:val="left" w:pos="0"/>
              </w:tabs>
              <w:spacing w:line="240" w:lineRule="auto"/>
              <w:rPr>
                <w:rFonts w:ascii="Arial" w:hAnsi="Arial" w:cs="Arial"/>
                <w:b/>
                <w:color w:val="000000"/>
              </w:rPr>
            </w:pPr>
            <w:r w:rsidRPr="00312EA8">
              <w:rPr>
                <w:rFonts w:ascii="Arial" w:hAnsi="Arial" w:cs="Arial"/>
                <w:b/>
                <w:color w:val="000000"/>
              </w:rPr>
              <w:t xml:space="preserve">Name of </w:t>
            </w:r>
            <w:r w:rsidR="002607BC" w:rsidRPr="00312EA8">
              <w:rPr>
                <w:rFonts w:ascii="Arial" w:hAnsi="Arial" w:cs="Arial"/>
                <w:b/>
                <w:color w:val="000000"/>
              </w:rPr>
              <w:t>Researcher</w:t>
            </w:r>
            <w:r w:rsidRPr="00312EA8">
              <w:rPr>
                <w:rFonts w:ascii="Arial" w:hAnsi="Arial" w:cs="Arial"/>
                <w:b/>
                <w:color w:val="000000"/>
              </w:rPr>
              <w:t>:</w:t>
            </w:r>
          </w:p>
          <w:p w14:paraId="2ADC5EF9" w14:textId="77777777" w:rsidR="008E0A8E" w:rsidRPr="00312EA8" w:rsidRDefault="00C06661" w:rsidP="00313E1C">
            <w:pPr>
              <w:tabs>
                <w:tab w:val="left" w:pos="0"/>
              </w:tabs>
              <w:spacing w:line="240" w:lineRule="auto"/>
              <w:rPr>
                <w:rFonts w:ascii="Arial" w:hAnsi="Arial" w:cs="Arial"/>
                <w:color w:val="000000"/>
              </w:rPr>
            </w:pPr>
            <w:r>
              <w:rPr>
                <w:rFonts w:ascii="Arial" w:hAnsi="Arial" w:cs="Arial"/>
                <w:color w:val="000000"/>
              </w:rPr>
              <w:t>Rushayeal Galea Massa</w:t>
            </w:r>
          </w:p>
        </w:tc>
        <w:tc>
          <w:tcPr>
            <w:tcW w:w="5810" w:type="dxa"/>
            <w:tcBorders>
              <w:top w:val="single" w:sz="4" w:space="0" w:color="auto"/>
              <w:left w:val="single" w:sz="4" w:space="0" w:color="auto"/>
              <w:bottom w:val="single" w:sz="4" w:space="0" w:color="auto"/>
              <w:right w:val="single" w:sz="4" w:space="0" w:color="auto"/>
            </w:tcBorders>
          </w:tcPr>
          <w:p w14:paraId="63345278" w14:textId="77777777" w:rsidR="008E0A8E" w:rsidRPr="00312EA8" w:rsidRDefault="002607BC"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Researcher’s </w:t>
            </w:r>
            <w:r w:rsidR="00C87D24" w:rsidRPr="00312EA8">
              <w:rPr>
                <w:rFonts w:ascii="Arial" w:hAnsi="Arial" w:cs="Arial"/>
                <w:b/>
                <w:color w:val="000000"/>
              </w:rPr>
              <w:t>I.D. Number:</w:t>
            </w:r>
          </w:p>
          <w:p w14:paraId="694CA187" w14:textId="77777777" w:rsidR="008E0A8E" w:rsidRPr="00312EA8" w:rsidRDefault="00C06661" w:rsidP="00313E1C">
            <w:pPr>
              <w:tabs>
                <w:tab w:val="left" w:pos="0"/>
              </w:tabs>
              <w:spacing w:line="240" w:lineRule="auto"/>
              <w:jc w:val="both"/>
              <w:rPr>
                <w:rFonts w:ascii="Arial" w:hAnsi="Arial" w:cs="Arial"/>
                <w:color w:val="000000"/>
                <w:u w:val="single"/>
              </w:rPr>
            </w:pPr>
            <w:r w:rsidRPr="008D0888">
              <w:rPr>
                <w:rFonts w:ascii="Arial" w:hAnsi="Arial" w:cs="Arial"/>
                <w:color w:val="000000"/>
              </w:rPr>
              <w:t>364201L</w:t>
            </w:r>
          </w:p>
        </w:tc>
      </w:tr>
      <w:tr w:rsidR="00ED532A" w:rsidRPr="00312EA8" w14:paraId="16026426" w14:textId="77777777" w:rsidTr="006E6BBE">
        <w:tc>
          <w:tcPr>
            <w:tcW w:w="4822" w:type="dxa"/>
            <w:tcBorders>
              <w:top w:val="single" w:sz="4" w:space="0" w:color="auto"/>
              <w:left w:val="single" w:sz="4" w:space="0" w:color="auto"/>
              <w:bottom w:val="single" w:sz="4" w:space="0" w:color="auto"/>
              <w:right w:val="single" w:sz="4" w:space="0" w:color="auto"/>
            </w:tcBorders>
          </w:tcPr>
          <w:p w14:paraId="433742F7" w14:textId="77777777" w:rsidR="008E0A8E" w:rsidRPr="00312EA8" w:rsidRDefault="002607BC" w:rsidP="002607BC">
            <w:pPr>
              <w:tabs>
                <w:tab w:val="left" w:pos="0"/>
              </w:tabs>
              <w:spacing w:line="240" w:lineRule="auto"/>
              <w:rPr>
                <w:rFonts w:ascii="Arial" w:hAnsi="Arial" w:cs="Arial"/>
                <w:b/>
                <w:color w:val="000000"/>
              </w:rPr>
            </w:pPr>
            <w:r w:rsidRPr="00312EA8">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3A10D672" w14:textId="77777777" w:rsidR="008E0A8E" w:rsidRPr="00312EA8" w:rsidRDefault="00EB5F2F" w:rsidP="00313E1C">
            <w:pPr>
              <w:tabs>
                <w:tab w:val="left" w:pos="0"/>
              </w:tabs>
              <w:spacing w:line="240" w:lineRule="auto"/>
              <w:rPr>
                <w:rFonts w:ascii="Arial" w:hAnsi="Arial" w:cs="Arial"/>
                <w:b/>
                <w:color w:val="000000"/>
              </w:rPr>
            </w:pPr>
            <w:r w:rsidRPr="00312EA8">
              <w:rPr>
                <w:rFonts w:ascii="Arial" w:hAnsi="Arial" w:cs="Arial"/>
                <w:b/>
                <w:color w:val="000000"/>
              </w:rPr>
              <w:t>Date of submission of Form</w:t>
            </w:r>
          </w:p>
          <w:p w14:paraId="32FFAFA7" w14:textId="77777777" w:rsidR="008E0A8E" w:rsidRPr="00312EA8" w:rsidRDefault="00AA68B5" w:rsidP="00313E1C">
            <w:pPr>
              <w:tabs>
                <w:tab w:val="left" w:pos="0"/>
              </w:tabs>
              <w:spacing w:line="240" w:lineRule="auto"/>
              <w:jc w:val="both"/>
              <w:rPr>
                <w:rFonts w:ascii="Arial" w:hAnsi="Arial" w:cs="Arial"/>
                <w:color w:val="000000"/>
              </w:rPr>
            </w:pPr>
            <w:r>
              <w:rPr>
                <w:rFonts w:ascii="Arial" w:hAnsi="Arial" w:cs="Arial"/>
                <w:color w:val="000000"/>
              </w:rPr>
              <w:t>23</w:t>
            </w:r>
            <w:r w:rsidR="00C06661">
              <w:rPr>
                <w:rFonts w:ascii="Arial" w:hAnsi="Arial" w:cs="Arial"/>
                <w:color w:val="000000"/>
              </w:rPr>
              <w:t>/10/2022</w:t>
            </w:r>
          </w:p>
        </w:tc>
      </w:tr>
      <w:tr w:rsidR="002607BC" w:rsidRPr="00312EA8" w14:paraId="5680D392"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74C8CE68" w14:textId="77777777" w:rsidR="002607BC" w:rsidRPr="00312EA8" w:rsidRDefault="002607BC" w:rsidP="002607BC">
            <w:pPr>
              <w:tabs>
                <w:tab w:val="left" w:pos="0"/>
              </w:tabs>
              <w:spacing w:line="240" w:lineRule="auto"/>
              <w:rPr>
                <w:rFonts w:ascii="Arial" w:hAnsi="Arial" w:cs="Arial"/>
                <w:b/>
                <w:color w:val="000000"/>
              </w:rPr>
            </w:pPr>
            <w:r w:rsidRPr="00312EA8">
              <w:rPr>
                <w:rFonts w:ascii="Arial" w:hAnsi="Arial" w:cs="Arial"/>
                <w:b/>
                <w:color w:val="000000"/>
              </w:rPr>
              <w:t xml:space="preserve">Name </w:t>
            </w:r>
            <w:r w:rsidR="00271F9A" w:rsidRPr="00312EA8">
              <w:rPr>
                <w:rFonts w:ascii="Arial" w:hAnsi="Arial" w:cs="Arial"/>
                <w:b/>
                <w:color w:val="000000"/>
              </w:rPr>
              <w:t>of T</w:t>
            </w:r>
            <w:r w:rsidRPr="00312EA8">
              <w:rPr>
                <w:rFonts w:ascii="Arial" w:hAnsi="Arial" w:cs="Arial"/>
                <w:b/>
                <w:color w:val="000000"/>
              </w:rPr>
              <w:t>utor (or Recommended Tutor):</w:t>
            </w:r>
          </w:p>
          <w:p w14:paraId="56A36C5B" w14:textId="77777777" w:rsidR="002607BC" w:rsidRPr="00312EA8" w:rsidRDefault="001012BF" w:rsidP="00313E1C">
            <w:pPr>
              <w:tabs>
                <w:tab w:val="left" w:pos="0"/>
              </w:tabs>
              <w:spacing w:line="240" w:lineRule="auto"/>
              <w:rPr>
                <w:rFonts w:ascii="Arial" w:hAnsi="Arial" w:cs="Arial"/>
                <w:b/>
                <w:color w:val="000000"/>
              </w:rPr>
            </w:pPr>
            <w:r w:rsidRPr="0001108C">
              <w:rPr>
                <w:rFonts w:ascii="Arial" w:hAnsi="Arial" w:cs="Arial"/>
                <w:bCs/>
                <w:color w:val="000000"/>
              </w:rPr>
              <w:t>Alan Gatt</w:t>
            </w:r>
          </w:p>
        </w:tc>
      </w:tr>
    </w:tbl>
    <w:p w14:paraId="27417330" w14:textId="77777777" w:rsidR="008E0A8E" w:rsidRPr="00312EA8" w:rsidRDefault="008E0A8E" w:rsidP="00313E1C">
      <w:pPr>
        <w:tabs>
          <w:tab w:val="left" w:pos="0"/>
        </w:tabs>
        <w:spacing w:line="240" w:lineRule="auto"/>
        <w:rPr>
          <w:rFonts w:ascii="Arial" w:hAnsi="Arial" w:cs="Arial"/>
          <w:color w:val="000000"/>
        </w:rPr>
      </w:pPr>
    </w:p>
    <w:p w14:paraId="14ECC88A" w14:textId="77777777" w:rsidR="008E0A8E" w:rsidRPr="00312EA8" w:rsidRDefault="008E0A8E" w:rsidP="00313E1C">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613B4BD5" w14:textId="77777777" w:rsidTr="006E6BBE">
        <w:tc>
          <w:tcPr>
            <w:tcW w:w="10490" w:type="dxa"/>
          </w:tcPr>
          <w:p w14:paraId="5AD61047" w14:textId="77777777" w:rsidR="008E0A8E" w:rsidRPr="00312EA8" w:rsidRDefault="00BD5F87" w:rsidP="00313E1C">
            <w:pPr>
              <w:tabs>
                <w:tab w:val="left" w:pos="0"/>
              </w:tabs>
              <w:spacing w:line="240" w:lineRule="auto"/>
              <w:rPr>
                <w:rFonts w:ascii="Arial" w:hAnsi="Arial" w:cs="Arial"/>
                <w:color w:val="000000"/>
              </w:rPr>
            </w:pPr>
            <w:r w:rsidRPr="00312EA8">
              <w:rPr>
                <w:rFonts w:ascii="Arial" w:hAnsi="Arial" w:cs="Arial"/>
                <w:b/>
                <w:color w:val="000000"/>
              </w:rPr>
              <w:lastRenderedPageBreak/>
              <w:t xml:space="preserve">Personal Motivation for </w:t>
            </w:r>
            <w:r w:rsidR="003E29DF" w:rsidRPr="00312EA8">
              <w:rPr>
                <w:rFonts w:ascii="Arial" w:hAnsi="Arial" w:cs="Arial"/>
                <w:b/>
                <w:color w:val="000000"/>
              </w:rPr>
              <w:t xml:space="preserve">the </w:t>
            </w:r>
            <w:r w:rsidRPr="00312EA8">
              <w:rPr>
                <w:rFonts w:ascii="Arial" w:hAnsi="Arial" w:cs="Arial"/>
                <w:b/>
                <w:color w:val="000000"/>
              </w:rPr>
              <w:t>Choice of Resea</w:t>
            </w:r>
            <w:r w:rsidR="003E29DF" w:rsidRPr="00312EA8">
              <w:rPr>
                <w:rFonts w:ascii="Arial" w:hAnsi="Arial" w:cs="Arial"/>
                <w:b/>
                <w:color w:val="000000"/>
              </w:rPr>
              <w:t>rch Theme</w:t>
            </w:r>
            <w:r w:rsidR="008E0A8E" w:rsidRPr="00312EA8">
              <w:rPr>
                <w:rFonts w:ascii="Arial" w:hAnsi="Arial" w:cs="Arial"/>
                <w:b/>
                <w:color w:val="000000"/>
              </w:rPr>
              <w:t>.</w:t>
            </w:r>
          </w:p>
        </w:tc>
      </w:tr>
      <w:tr w:rsidR="008E0A8E" w:rsidRPr="00312EA8" w14:paraId="7426AD19" w14:textId="77777777" w:rsidTr="006E6BBE">
        <w:tc>
          <w:tcPr>
            <w:tcW w:w="10490" w:type="dxa"/>
          </w:tcPr>
          <w:p w14:paraId="3AD914A1" w14:textId="669A6C2E" w:rsidR="009C7824" w:rsidRPr="005F1482" w:rsidRDefault="005F1482" w:rsidP="002607BC">
            <w:pPr>
              <w:tabs>
                <w:tab w:val="left" w:pos="0"/>
              </w:tabs>
              <w:spacing w:after="0" w:line="240" w:lineRule="auto"/>
              <w:rPr>
                <w:rFonts w:ascii="Arial" w:hAnsi="Arial" w:cs="Arial"/>
                <w:iCs/>
                <w:color w:val="000000"/>
              </w:rPr>
            </w:pPr>
            <w:r>
              <w:rPr>
                <w:rFonts w:ascii="Arial" w:hAnsi="Arial" w:cs="Arial"/>
                <w:iCs/>
                <w:color w:val="000000"/>
              </w:rPr>
              <w:t xml:space="preserve">Sales forecasting is used in many businesses nowadays as this helps when ordering and producing certain </w:t>
            </w:r>
            <w:del w:id="19" w:author="Alan Gatt" w:date="2022-10-20T08:26:00Z">
              <w:r w:rsidDel="006D414D">
                <w:rPr>
                  <w:rFonts w:ascii="Arial" w:hAnsi="Arial" w:cs="Arial"/>
                  <w:iCs/>
                  <w:color w:val="000000"/>
                </w:rPr>
                <w:delText>products</w:delText>
              </w:r>
            </w:del>
            <w:ins w:id="20" w:author="Alan Gatt" w:date="2022-10-20T08:26:00Z">
              <w:r w:rsidR="006D414D">
                <w:rPr>
                  <w:rFonts w:ascii="Arial" w:hAnsi="Arial" w:cs="Arial"/>
                  <w:iCs/>
                  <w:color w:val="000000"/>
                </w:rPr>
                <w:t>products,</w:t>
              </w:r>
            </w:ins>
            <w:r>
              <w:rPr>
                <w:rFonts w:ascii="Arial" w:hAnsi="Arial" w:cs="Arial"/>
                <w:iCs/>
                <w:color w:val="000000"/>
              </w:rPr>
              <w:t xml:space="preserve"> especially the ones which have a short expiration date. </w:t>
            </w:r>
            <w:r w:rsidR="00C64EC3">
              <w:rPr>
                <w:rFonts w:ascii="Arial" w:hAnsi="Arial" w:cs="Arial"/>
                <w:iCs/>
                <w:color w:val="000000"/>
              </w:rPr>
              <w:t xml:space="preserve">A </w:t>
            </w:r>
            <w:del w:id="21" w:author="Alan Gatt" w:date="2022-10-20T08:26:00Z">
              <w:r w:rsidR="00C64EC3" w:rsidDel="006D414D">
                <w:rPr>
                  <w:rFonts w:ascii="Arial" w:hAnsi="Arial" w:cs="Arial"/>
                  <w:iCs/>
                  <w:color w:val="000000"/>
                </w:rPr>
                <w:delText xml:space="preserve">friend </w:delText>
              </w:r>
            </w:del>
            <w:ins w:id="22" w:author="Alan Gatt" w:date="2022-10-20T08:26:00Z">
              <w:r w:rsidR="006D414D">
                <w:rPr>
                  <w:rFonts w:ascii="Arial" w:hAnsi="Arial" w:cs="Arial"/>
                  <w:iCs/>
                  <w:color w:val="000000"/>
                </w:rPr>
                <w:t>personal contact</w:t>
              </w:r>
              <w:r w:rsidR="006D414D">
                <w:rPr>
                  <w:rFonts w:ascii="Arial" w:hAnsi="Arial" w:cs="Arial"/>
                  <w:iCs/>
                  <w:color w:val="000000"/>
                </w:rPr>
                <w:t xml:space="preserve"> </w:t>
              </w:r>
            </w:ins>
            <w:r w:rsidR="00C64EC3">
              <w:rPr>
                <w:rFonts w:ascii="Arial" w:hAnsi="Arial" w:cs="Arial"/>
                <w:iCs/>
                <w:color w:val="000000"/>
              </w:rPr>
              <w:t>is working in a company that distributes aesthetic products</w:t>
            </w:r>
            <w:ins w:id="23" w:author="Alan Gatt" w:date="2022-10-20T08:26:00Z">
              <w:r w:rsidR="006D414D">
                <w:rPr>
                  <w:rFonts w:ascii="Arial" w:hAnsi="Arial" w:cs="Arial"/>
                  <w:iCs/>
                  <w:color w:val="000000"/>
                </w:rPr>
                <w:t xml:space="preserve"> main</w:t>
              </w:r>
            </w:ins>
            <w:ins w:id="24" w:author="Alan Gatt" w:date="2022-10-20T08:27:00Z">
              <w:r w:rsidR="006D414D">
                <w:rPr>
                  <w:rFonts w:ascii="Arial" w:hAnsi="Arial" w:cs="Arial"/>
                  <w:iCs/>
                  <w:color w:val="000000"/>
                </w:rPr>
                <w:t>ly</w:t>
              </w:r>
            </w:ins>
            <w:r w:rsidR="005004C2">
              <w:rPr>
                <w:rFonts w:ascii="Arial" w:hAnsi="Arial" w:cs="Arial"/>
                <w:iCs/>
                <w:color w:val="000000"/>
              </w:rPr>
              <w:t xml:space="preserve"> across the United Kingdom and </w:t>
            </w:r>
            <w:ins w:id="25" w:author="Alan Gatt" w:date="2022-10-20T08:27:00Z">
              <w:r w:rsidR="006D414D">
                <w:rPr>
                  <w:rFonts w:ascii="Arial" w:hAnsi="Arial" w:cs="Arial"/>
                  <w:iCs/>
                  <w:color w:val="000000"/>
                </w:rPr>
                <w:t xml:space="preserve">a few </w:t>
              </w:r>
            </w:ins>
            <w:del w:id="26" w:author="Alan Gatt" w:date="2022-10-20T08:26:00Z">
              <w:r w:rsidR="005004C2" w:rsidDel="006D414D">
                <w:rPr>
                  <w:rFonts w:ascii="Arial" w:hAnsi="Arial" w:cs="Arial"/>
                  <w:iCs/>
                  <w:color w:val="000000"/>
                </w:rPr>
                <w:delText xml:space="preserve">some </w:delText>
              </w:r>
            </w:del>
            <w:r w:rsidR="005004C2">
              <w:rPr>
                <w:rFonts w:ascii="Arial" w:hAnsi="Arial" w:cs="Arial"/>
                <w:iCs/>
                <w:color w:val="000000"/>
              </w:rPr>
              <w:t>other countries such as USA and Brazil.</w:t>
            </w:r>
            <w:r w:rsidR="001A2968">
              <w:rPr>
                <w:rFonts w:ascii="Arial" w:hAnsi="Arial" w:cs="Arial"/>
                <w:iCs/>
                <w:color w:val="000000"/>
              </w:rPr>
              <w:t xml:space="preserve"> I would like to use </w:t>
            </w:r>
            <w:ins w:id="27" w:author="Alan Gatt" w:date="2022-10-20T08:27:00Z">
              <w:r w:rsidR="006D414D">
                <w:rPr>
                  <w:rFonts w:ascii="Arial" w:hAnsi="Arial" w:cs="Arial"/>
                  <w:iCs/>
                  <w:color w:val="000000"/>
                </w:rPr>
                <w:t xml:space="preserve">data analysis techniques to identify patterns in data. </w:t>
              </w:r>
            </w:ins>
            <w:del w:id="28" w:author="Alan Gatt" w:date="2022-10-20T08:27:00Z">
              <w:r w:rsidR="001A2968" w:rsidDel="006D414D">
                <w:rPr>
                  <w:rFonts w:ascii="Arial" w:hAnsi="Arial" w:cs="Arial"/>
                  <w:iCs/>
                  <w:color w:val="000000"/>
                </w:rPr>
                <w:delText xml:space="preserve">a </w:delText>
              </w:r>
            </w:del>
            <w:r w:rsidR="001A2968">
              <w:rPr>
                <w:rFonts w:ascii="Arial" w:hAnsi="Arial" w:cs="Arial"/>
                <w:iCs/>
                <w:color w:val="000000"/>
              </w:rPr>
              <w:t xml:space="preserve">Machine Learning forecasting technique </w:t>
            </w:r>
            <w:ins w:id="29" w:author="Alan Gatt" w:date="2022-10-20T08:27:00Z">
              <w:r w:rsidR="006D414D">
                <w:rPr>
                  <w:rFonts w:ascii="Arial" w:hAnsi="Arial" w:cs="Arial"/>
                  <w:iCs/>
                  <w:color w:val="000000"/>
                </w:rPr>
                <w:t xml:space="preserve">will also be used </w:t>
              </w:r>
            </w:ins>
            <w:r w:rsidR="001A2968">
              <w:rPr>
                <w:rFonts w:ascii="Arial" w:hAnsi="Arial" w:cs="Arial"/>
                <w:iCs/>
                <w:color w:val="000000"/>
              </w:rPr>
              <w:t xml:space="preserve">to help them </w:t>
            </w:r>
            <w:del w:id="30" w:author="Alan Gatt" w:date="2022-10-20T08:27:00Z">
              <w:r w:rsidR="001A2968" w:rsidDel="006D414D">
                <w:rPr>
                  <w:rFonts w:ascii="Arial" w:hAnsi="Arial" w:cs="Arial"/>
                  <w:iCs/>
                  <w:color w:val="000000"/>
                </w:rPr>
                <w:delText xml:space="preserve">analyse their data better. This can help them to </w:delText>
              </w:r>
            </w:del>
            <w:r w:rsidR="001A2968">
              <w:rPr>
                <w:rFonts w:ascii="Arial" w:hAnsi="Arial" w:cs="Arial"/>
                <w:iCs/>
                <w:color w:val="000000"/>
              </w:rPr>
              <w:t>formulate a better marketing</w:t>
            </w:r>
            <w:ins w:id="31" w:author="Alan Gatt" w:date="2022-10-20T08:27:00Z">
              <w:r w:rsidR="006D414D">
                <w:rPr>
                  <w:rFonts w:ascii="Arial" w:hAnsi="Arial" w:cs="Arial"/>
                  <w:iCs/>
                  <w:color w:val="000000"/>
                </w:rPr>
                <w:t xml:space="preserve"> and su</w:t>
              </w:r>
            </w:ins>
            <w:ins w:id="32" w:author="Alan Gatt" w:date="2022-10-20T08:28:00Z">
              <w:r w:rsidR="006D414D">
                <w:rPr>
                  <w:rFonts w:ascii="Arial" w:hAnsi="Arial" w:cs="Arial"/>
                  <w:iCs/>
                  <w:color w:val="000000"/>
                </w:rPr>
                <w:t>pply</w:t>
              </w:r>
            </w:ins>
            <w:r w:rsidR="001A2968">
              <w:rPr>
                <w:rFonts w:ascii="Arial" w:hAnsi="Arial" w:cs="Arial"/>
                <w:iCs/>
                <w:color w:val="000000"/>
              </w:rPr>
              <w:t xml:space="preserve"> strategy depending on the current </w:t>
            </w:r>
            <w:ins w:id="33" w:author="Alan Gatt" w:date="2022-10-20T08:28:00Z">
              <w:r w:rsidR="006D414D">
                <w:rPr>
                  <w:rFonts w:ascii="Arial" w:hAnsi="Arial" w:cs="Arial"/>
                  <w:iCs/>
                  <w:color w:val="000000"/>
                </w:rPr>
                <w:t xml:space="preserve">and future </w:t>
              </w:r>
            </w:ins>
            <w:r w:rsidR="001A2968">
              <w:rPr>
                <w:rFonts w:ascii="Arial" w:hAnsi="Arial" w:cs="Arial"/>
                <w:iCs/>
                <w:color w:val="000000"/>
              </w:rPr>
              <w:t xml:space="preserve">market demand. </w:t>
            </w:r>
          </w:p>
          <w:p w14:paraId="34F92DB2" w14:textId="77777777" w:rsidR="009C7824" w:rsidRPr="00312EA8" w:rsidRDefault="009C7824" w:rsidP="002607BC">
            <w:pPr>
              <w:tabs>
                <w:tab w:val="left" w:pos="0"/>
              </w:tabs>
              <w:spacing w:after="0" w:line="240" w:lineRule="auto"/>
              <w:rPr>
                <w:rFonts w:ascii="Arial" w:hAnsi="Arial" w:cs="Arial"/>
                <w:i/>
                <w:color w:val="000000"/>
              </w:rPr>
            </w:pPr>
          </w:p>
          <w:p w14:paraId="565ACAE6" w14:textId="77777777" w:rsidR="008E0A8E" w:rsidRPr="00312EA8" w:rsidRDefault="008E0A8E" w:rsidP="00313E1C">
            <w:pPr>
              <w:tabs>
                <w:tab w:val="left" w:pos="0"/>
              </w:tabs>
              <w:spacing w:line="240" w:lineRule="auto"/>
              <w:rPr>
                <w:rFonts w:ascii="Arial" w:hAnsi="Arial" w:cs="Arial"/>
                <w:b/>
                <w:color w:val="000000"/>
              </w:rPr>
            </w:pPr>
          </w:p>
        </w:tc>
      </w:tr>
    </w:tbl>
    <w:p w14:paraId="0ACB863B"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5A501348" w14:textId="77777777" w:rsidTr="006E6BBE">
        <w:tc>
          <w:tcPr>
            <w:tcW w:w="10490" w:type="dxa"/>
          </w:tcPr>
          <w:p w14:paraId="3CE93982" w14:textId="77777777" w:rsidR="008E0A8E" w:rsidRPr="00312EA8" w:rsidRDefault="003E29DF" w:rsidP="00313E1C">
            <w:pPr>
              <w:tabs>
                <w:tab w:val="left" w:pos="0"/>
              </w:tabs>
              <w:spacing w:line="240" w:lineRule="auto"/>
              <w:rPr>
                <w:rFonts w:ascii="Arial" w:hAnsi="Arial" w:cs="Arial"/>
                <w:b/>
                <w:color w:val="000000"/>
                <w:u w:val="single"/>
              </w:rPr>
            </w:pPr>
            <w:commentRangeStart w:id="34"/>
            <w:r w:rsidRPr="00312EA8">
              <w:rPr>
                <w:rFonts w:ascii="Arial" w:hAnsi="Arial" w:cs="Arial"/>
                <w:b/>
                <w:color w:val="000000"/>
              </w:rPr>
              <w:t xml:space="preserve">Outline of </w:t>
            </w:r>
            <w:r w:rsidR="009C7824" w:rsidRPr="00312EA8">
              <w:rPr>
                <w:rFonts w:ascii="Arial" w:hAnsi="Arial" w:cs="Arial"/>
                <w:b/>
                <w:color w:val="000000"/>
              </w:rPr>
              <w:t xml:space="preserve">Key </w:t>
            </w:r>
            <w:r w:rsidRPr="00312EA8">
              <w:rPr>
                <w:rFonts w:ascii="Arial" w:hAnsi="Arial" w:cs="Arial"/>
                <w:b/>
                <w:color w:val="000000"/>
              </w:rPr>
              <w:t>Literature</w:t>
            </w:r>
            <w:r w:rsidR="008E0A8E" w:rsidRPr="00312EA8">
              <w:rPr>
                <w:rFonts w:ascii="Arial" w:hAnsi="Arial" w:cs="Arial"/>
                <w:b/>
                <w:color w:val="000000"/>
              </w:rPr>
              <w:t xml:space="preserve"> and Theor</w:t>
            </w:r>
            <w:r w:rsidR="00BD5F87" w:rsidRPr="00312EA8">
              <w:rPr>
                <w:rFonts w:ascii="Arial" w:hAnsi="Arial" w:cs="Arial"/>
                <w:b/>
                <w:color w:val="000000"/>
              </w:rPr>
              <w:t>etical F</w:t>
            </w:r>
            <w:r w:rsidR="008E0A8E" w:rsidRPr="00312EA8">
              <w:rPr>
                <w:rFonts w:ascii="Arial" w:hAnsi="Arial" w:cs="Arial"/>
                <w:b/>
                <w:color w:val="000000"/>
              </w:rPr>
              <w:t>ramework</w:t>
            </w:r>
            <w:r w:rsidR="009C7824" w:rsidRPr="00312EA8">
              <w:rPr>
                <w:rFonts w:ascii="Arial" w:hAnsi="Arial" w:cs="Arial"/>
                <w:b/>
                <w:color w:val="000000"/>
              </w:rPr>
              <w:t xml:space="preserve"> or Propositions</w:t>
            </w:r>
            <w:r w:rsidR="008E0A8E" w:rsidRPr="00312EA8">
              <w:rPr>
                <w:rFonts w:ascii="Arial" w:hAnsi="Arial" w:cs="Arial"/>
                <w:b/>
                <w:color w:val="000000"/>
              </w:rPr>
              <w:t>.</w:t>
            </w:r>
            <w:commentRangeEnd w:id="34"/>
            <w:r w:rsidR="00ED40F9">
              <w:rPr>
                <w:rStyle w:val="CommentReference"/>
              </w:rPr>
              <w:commentReference w:id="34"/>
            </w:r>
          </w:p>
        </w:tc>
      </w:tr>
      <w:tr w:rsidR="008E0A8E" w:rsidRPr="00312EA8" w14:paraId="593E3583" w14:textId="77777777" w:rsidTr="006E6BBE">
        <w:tc>
          <w:tcPr>
            <w:tcW w:w="10490" w:type="dxa"/>
          </w:tcPr>
          <w:p w14:paraId="393DCBE0" w14:textId="77777777" w:rsidR="00221533" w:rsidRDefault="00221533" w:rsidP="00FB1A5D">
            <w:pPr>
              <w:tabs>
                <w:tab w:val="left" w:pos="0"/>
              </w:tabs>
              <w:spacing w:after="0" w:line="240" w:lineRule="auto"/>
              <w:rPr>
                <w:ins w:id="35" w:author="Alan Gatt" w:date="2022-10-20T08:28:00Z"/>
                <w:rFonts w:ascii="Arial" w:hAnsi="Arial" w:cs="Arial"/>
                <w:iCs/>
                <w:u w:val="single"/>
              </w:rPr>
            </w:pPr>
          </w:p>
          <w:p w14:paraId="4D008FF1" w14:textId="6B3DB461" w:rsidR="00FB1A5D" w:rsidRDefault="00FB1A5D" w:rsidP="00FB1A5D">
            <w:pPr>
              <w:tabs>
                <w:tab w:val="left" w:pos="0"/>
              </w:tabs>
              <w:spacing w:after="0" w:line="240" w:lineRule="auto"/>
              <w:rPr>
                <w:rFonts w:ascii="Arial" w:hAnsi="Arial" w:cs="Arial"/>
                <w:iCs/>
                <w:u w:val="single"/>
              </w:rPr>
            </w:pPr>
            <w:r w:rsidRPr="009C7EC8">
              <w:rPr>
                <w:rFonts w:ascii="Arial" w:hAnsi="Arial" w:cs="Arial"/>
                <w:iCs/>
                <w:u w:val="single"/>
              </w:rPr>
              <w:t xml:space="preserve">Machine Learning </w:t>
            </w:r>
          </w:p>
          <w:p w14:paraId="58D0D3F1" w14:textId="77777777" w:rsidR="00221533" w:rsidRDefault="00221533" w:rsidP="00FB1A5D">
            <w:pPr>
              <w:tabs>
                <w:tab w:val="left" w:pos="0"/>
              </w:tabs>
              <w:spacing w:after="0" w:line="240" w:lineRule="auto"/>
              <w:rPr>
                <w:ins w:id="36" w:author="Alan Gatt" w:date="2022-10-20T08:28:00Z"/>
                <w:rFonts w:ascii="Arial" w:hAnsi="Arial" w:cs="Arial"/>
                <w:iCs/>
              </w:rPr>
            </w:pPr>
          </w:p>
          <w:p w14:paraId="299EE1C6" w14:textId="3BF9DD08" w:rsidR="008F2CCA" w:rsidRPr="008F2CCA" w:rsidRDefault="00A43C8F" w:rsidP="00FB1A5D">
            <w:pPr>
              <w:tabs>
                <w:tab w:val="left" w:pos="0"/>
              </w:tabs>
              <w:spacing w:after="0" w:line="240" w:lineRule="auto"/>
              <w:rPr>
                <w:rFonts w:ascii="Arial" w:hAnsi="Arial" w:cs="Arial"/>
                <w:iCs/>
              </w:rPr>
            </w:pPr>
            <w:r>
              <w:rPr>
                <w:rFonts w:ascii="Arial" w:hAnsi="Arial" w:cs="Arial"/>
                <w:iCs/>
              </w:rPr>
              <w:t xml:space="preserve">Machine Learning is one of the most popular </w:t>
            </w:r>
            <w:r w:rsidR="00A53659">
              <w:rPr>
                <w:rFonts w:ascii="Arial" w:hAnsi="Arial" w:cs="Arial"/>
                <w:iCs/>
              </w:rPr>
              <w:t>technologies</w:t>
            </w:r>
            <w:r w:rsidR="00BC75B2">
              <w:rPr>
                <w:rFonts w:ascii="Arial" w:hAnsi="Arial" w:cs="Arial"/>
                <w:iCs/>
              </w:rPr>
              <w:t xml:space="preserve"> for data mining</w:t>
            </w:r>
            <w:r w:rsidR="00A53659">
              <w:rPr>
                <w:rFonts w:ascii="Arial" w:hAnsi="Arial" w:cs="Arial"/>
                <w:iCs/>
              </w:rPr>
              <w:t xml:space="preserve">. </w:t>
            </w:r>
            <w:del w:id="37" w:author="Alan Gatt" w:date="2022-10-20T08:28:00Z">
              <w:r w:rsidR="006535F3" w:rsidDel="00221533">
                <w:rPr>
                  <w:rFonts w:ascii="Arial" w:hAnsi="Arial" w:cs="Arial"/>
                  <w:iCs/>
                </w:rPr>
                <w:delText xml:space="preserve">Machine learning </w:delText>
              </w:r>
            </w:del>
            <w:ins w:id="38" w:author="Alan Gatt" w:date="2022-10-20T08:28:00Z">
              <w:r w:rsidR="00221533">
                <w:rPr>
                  <w:rFonts w:ascii="Arial" w:hAnsi="Arial" w:cs="Arial"/>
                  <w:iCs/>
                </w:rPr>
                <w:t xml:space="preserve">It </w:t>
              </w:r>
            </w:ins>
            <w:r w:rsidR="006535F3">
              <w:rPr>
                <w:rFonts w:ascii="Arial" w:hAnsi="Arial" w:cs="Arial"/>
                <w:iCs/>
              </w:rPr>
              <w:t xml:space="preserve">is used to solve difficult or complex problems by </w:t>
            </w:r>
            <w:del w:id="39" w:author="Alan Gatt" w:date="2022-10-20T08:29:00Z">
              <w:r w:rsidR="00354832" w:rsidDel="00221533">
                <w:rPr>
                  <w:rFonts w:ascii="Arial" w:hAnsi="Arial" w:cs="Arial"/>
                  <w:iCs/>
                </w:rPr>
                <w:delText>building a sample model</w:delText>
              </w:r>
            </w:del>
            <w:ins w:id="40" w:author="Alan Gatt" w:date="2022-10-20T08:29:00Z">
              <w:r w:rsidR="00221533">
                <w:rPr>
                  <w:rFonts w:ascii="Arial" w:hAnsi="Arial" w:cs="Arial"/>
                  <w:iCs/>
                </w:rPr>
                <w:t xml:space="preserve">training and evaluating a machine learning model. </w:t>
              </w:r>
            </w:ins>
            <w:del w:id="41" w:author="Alan Gatt" w:date="2022-10-20T08:29:00Z">
              <w:r w:rsidR="00354832" w:rsidDel="00221533">
                <w:rPr>
                  <w:rFonts w:ascii="Arial" w:hAnsi="Arial" w:cs="Arial"/>
                  <w:iCs/>
                </w:rPr>
                <w:delText xml:space="preserve"> and </w:delText>
              </w:r>
              <w:r w:rsidR="006535F3" w:rsidDel="00221533">
                <w:rPr>
                  <w:rFonts w:ascii="Arial" w:hAnsi="Arial" w:cs="Arial"/>
                  <w:iCs/>
                </w:rPr>
                <w:delText>learning the data which is also known as the training metho</w:delText>
              </w:r>
              <w:r w:rsidR="008E7E16" w:rsidDel="00221533">
                <w:rPr>
                  <w:rFonts w:ascii="Arial" w:hAnsi="Arial" w:cs="Arial"/>
                  <w:iCs/>
                </w:rPr>
                <w:delText xml:space="preserve">d. </w:delText>
              </w:r>
            </w:del>
            <w:r w:rsidR="008E7E16">
              <w:rPr>
                <w:rFonts w:ascii="Arial" w:hAnsi="Arial" w:cs="Arial"/>
                <w:iCs/>
              </w:rPr>
              <w:t xml:space="preserve">The data is split into two parts, the major being the training data and the minor being the </w:t>
            </w:r>
            <w:del w:id="42" w:author="Alan Gatt" w:date="2022-10-20T08:30:00Z">
              <w:r w:rsidR="008E7E16" w:rsidDel="00221533">
                <w:rPr>
                  <w:rFonts w:ascii="Arial" w:hAnsi="Arial" w:cs="Arial"/>
                  <w:iCs/>
                </w:rPr>
                <w:delText xml:space="preserve">training </w:delText>
              </w:r>
            </w:del>
            <w:ins w:id="43" w:author="Alan Gatt" w:date="2022-10-20T08:30:00Z">
              <w:r w:rsidR="00221533">
                <w:rPr>
                  <w:rFonts w:ascii="Arial" w:hAnsi="Arial" w:cs="Arial"/>
                  <w:iCs/>
                </w:rPr>
                <w:t>test</w:t>
              </w:r>
              <w:r w:rsidR="00221533">
                <w:rPr>
                  <w:rFonts w:ascii="Arial" w:hAnsi="Arial" w:cs="Arial"/>
                  <w:iCs/>
                </w:rPr>
                <w:t xml:space="preserve"> </w:t>
              </w:r>
            </w:ins>
            <w:r w:rsidR="008E7E16">
              <w:rPr>
                <w:rFonts w:ascii="Arial" w:hAnsi="Arial" w:cs="Arial"/>
                <w:iCs/>
              </w:rPr>
              <w:t xml:space="preserve">data. </w:t>
            </w:r>
            <w:r w:rsidR="000F4EDA">
              <w:rPr>
                <w:rFonts w:ascii="Arial" w:hAnsi="Arial" w:cs="Arial"/>
                <w:iCs/>
              </w:rPr>
              <w:t>The training phase is essential so that the machine</w:t>
            </w:r>
            <w:ins w:id="44" w:author="Alan Gatt" w:date="2022-10-20T08:30:00Z">
              <w:r w:rsidR="00221533">
                <w:rPr>
                  <w:rFonts w:ascii="Arial" w:hAnsi="Arial" w:cs="Arial"/>
                  <w:iCs/>
                </w:rPr>
                <w:t xml:space="preserve"> learning algorithm</w:t>
              </w:r>
            </w:ins>
            <w:r w:rsidR="006535F3">
              <w:rPr>
                <w:rFonts w:ascii="Arial" w:hAnsi="Arial" w:cs="Arial"/>
                <w:iCs/>
              </w:rPr>
              <w:t xml:space="preserve"> </w:t>
            </w:r>
            <w:del w:id="45" w:author="Alan Gatt" w:date="2022-10-20T08:30:00Z">
              <w:r w:rsidR="000F4EDA" w:rsidDel="00221533">
                <w:rPr>
                  <w:rFonts w:ascii="Arial" w:hAnsi="Arial" w:cs="Arial"/>
                  <w:iCs/>
                </w:rPr>
                <w:delText>is able to</w:delText>
              </w:r>
            </w:del>
            <w:ins w:id="46" w:author="Alan Gatt" w:date="2022-10-20T08:30:00Z">
              <w:r w:rsidR="00221533">
                <w:rPr>
                  <w:rFonts w:ascii="Arial" w:hAnsi="Arial" w:cs="Arial"/>
                  <w:iCs/>
                </w:rPr>
                <w:t>can</w:t>
              </w:r>
            </w:ins>
            <w:r w:rsidR="000F4EDA">
              <w:rPr>
                <w:rFonts w:ascii="Arial" w:hAnsi="Arial" w:cs="Arial"/>
                <w:iCs/>
              </w:rPr>
              <w:t xml:space="preserve"> </w:t>
            </w:r>
            <w:ins w:id="47" w:author="Alan Gatt" w:date="2022-10-20T08:30:00Z">
              <w:r w:rsidR="00221533">
                <w:rPr>
                  <w:rFonts w:ascii="Arial" w:hAnsi="Arial" w:cs="Arial"/>
                  <w:iCs/>
                </w:rPr>
                <w:t xml:space="preserve">evaluate data, find patterns, and obtain a prediction model that can be used to </w:t>
              </w:r>
            </w:ins>
            <w:r w:rsidR="000F4EDA">
              <w:rPr>
                <w:rFonts w:ascii="Arial" w:hAnsi="Arial" w:cs="Arial"/>
                <w:iCs/>
              </w:rPr>
              <w:t xml:space="preserve">make certain predictions </w:t>
            </w:r>
            <w:del w:id="48" w:author="Alan Gatt" w:date="2022-10-20T08:30:00Z">
              <w:r w:rsidR="000F4EDA" w:rsidDel="00221533">
                <w:rPr>
                  <w:rFonts w:ascii="Arial" w:hAnsi="Arial" w:cs="Arial"/>
                  <w:iCs/>
                </w:rPr>
                <w:delText>or decisions</w:delText>
              </w:r>
            </w:del>
            <w:r w:rsidR="006535F3">
              <w:rPr>
                <w:rFonts w:ascii="Arial" w:hAnsi="Arial" w:cs="Arial"/>
                <w:iCs/>
              </w:rPr>
              <w:t xml:space="preserve">. </w:t>
            </w:r>
            <w:r w:rsidR="00A540CF">
              <w:rPr>
                <w:rFonts w:ascii="Arial" w:hAnsi="Arial" w:cs="Arial"/>
                <w:iCs/>
              </w:rPr>
              <w:t xml:space="preserve">After the training is done, the testing phase is </w:t>
            </w:r>
            <w:del w:id="49" w:author="Alan Gatt" w:date="2022-10-20T08:30:00Z">
              <w:r w:rsidR="00A540CF" w:rsidDel="00221533">
                <w:rPr>
                  <w:rFonts w:ascii="Arial" w:hAnsi="Arial" w:cs="Arial"/>
                  <w:iCs/>
                </w:rPr>
                <w:delText xml:space="preserve">executed </w:delText>
              </w:r>
            </w:del>
            <w:ins w:id="50" w:author="Alan Gatt" w:date="2022-10-20T08:30:00Z">
              <w:r w:rsidR="00221533">
                <w:rPr>
                  <w:rFonts w:ascii="Arial" w:hAnsi="Arial" w:cs="Arial"/>
                  <w:iCs/>
                </w:rPr>
                <w:t xml:space="preserve">carried out, by </w:t>
              </w:r>
              <w:r w:rsidR="00621635">
                <w:rPr>
                  <w:rFonts w:ascii="Arial" w:hAnsi="Arial" w:cs="Arial"/>
                  <w:iCs/>
                </w:rPr>
                <w:t>using the</w:t>
              </w:r>
            </w:ins>
            <w:ins w:id="51" w:author="Alan Gatt" w:date="2022-10-20T08:31:00Z">
              <w:r w:rsidR="00621635">
                <w:rPr>
                  <w:rFonts w:ascii="Arial" w:hAnsi="Arial" w:cs="Arial"/>
                  <w:iCs/>
                </w:rPr>
                <w:t xml:space="preserve"> trained model on the unseen test data. In doing so,</w:t>
              </w:r>
            </w:ins>
            <w:del w:id="52" w:author="Alan Gatt" w:date="2022-10-20T08:31:00Z">
              <w:r w:rsidR="00A540CF" w:rsidDel="00621635">
                <w:rPr>
                  <w:rFonts w:ascii="Arial" w:hAnsi="Arial" w:cs="Arial"/>
                  <w:iCs/>
                </w:rPr>
                <w:delText>where</w:delText>
              </w:r>
            </w:del>
            <w:r w:rsidR="00A540CF">
              <w:rPr>
                <w:rFonts w:ascii="Arial" w:hAnsi="Arial" w:cs="Arial"/>
                <w:iCs/>
              </w:rPr>
              <w:t xml:space="preserve"> one can find out how </w:t>
            </w:r>
            <w:del w:id="53" w:author="Alan Gatt" w:date="2022-10-20T08:31:00Z">
              <w:r w:rsidR="00A540CF" w:rsidDel="00621635">
                <w:rPr>
                  <w:rFonts w:ascii="Arial" w:hAnsi="Arial" w:cs="Arial"/>
                  <w:iCs/>
                </w:rPr>
                <w:delText xml:space="preserve">much </w:delText>
              </w:r>
            </w:del>
            <w:r w:rsidR="00A540CF">
              <w:rPr>
                <w:rFonts w:ascii="Arial" w:hAnsi="Arial" w:cs="Arial"/>
                <w:iCs/>
              </w:rPr>
              <w:t>reliable and accurate the model is</w:t>
            </w:r>
            <w:r w:rsidR="00664FE3">
              <w:rPr>
                <w:rFonts w:ascii="Arial" w:hAnsi="Arial" w:cs="Arial"/>
                <w:iCs/>
              </w:rPr>
              <w:t xml:space="preserve"> by comparing the results of the algorithm with the </w:t>
            </w:r>
            <w:del w:id="54" w:author="Alan Gatt" w:date="2022-10-20T08:31:00Z">
              <w:r w:rsidR="00664FE3" w:rsidDel="00621635">
                <w:rPr>
                  <w:rFonts w:ascii="Arial" w:hAnsi="Arial" w:cs="Arial"/>
                  <w:iCs/>
                </w:rPr>
                <w:delText>rest of</w:delText>
              </w:r>
            </w:del>
            <w:ins w:id="55" w:author="Alan Gatt" w:date="2022-10-20T08:31:00Z">
              <w:r w:rsidR="00621635">
                <w:rPr>
                  <w:rFonts w:ascii="Arial" w:hAnsi="Arial" w:cs="Arial"/>
                  <w:iCs/>
                </w:rPr>
                <w:t>labels of the</w:t>
              </w:r>
            </w:ins>
            <w:r w:rsidR="00664FE3">
              <w:rPr>
                <w:rFonts w:ascii="Arial" w:hAnsi="Arial" w:cs="Arial"/>
                <w:iCs/>
              </w:rPr>
              <w:t xml:space="preserve"> real data</w:t>
            </w:r>
            <w:r w:rsidR="00A540CF">
              <w:rPr>
                <w:rFonts w:ascii="Arial" w:hAnsi="Arial" w:cs="Arial"/>
                <w:iCs/>
              </w:rPr>
              <w:t xml:space="preserve">. </w:t>
            </w:r>
            <w:commentRangeStart w:id="56"/>
            <w:r w:rsidR="00BC75B2">
              <w:rPr>
                <w:rFonts w:ascii="Arial" w:hAnsi="Arial" w:cs="Arial"/>
                <w:iCs/>
              </w:rPr>
              <w:t>For this study, supervised learning methods will be used.</w:t>
            </w:r>
            <w:commentRangeEnd w:id="56"/>
            <w:r w:rsidR="00ED40F9">
              <w:rPr>
                <w:rStyle w:val="CommentReference"/>
              </w:rPr>
              <w:commentReference w:id="56"/>
            </w:r>
            <w:r w:rsidR="00BC75B2">
              <w:rPr>
                <w:rFonts w:ascii="Arial" w:hAnsi="Arial" w:cs="Arial"/>
                <w:iCs/>
              </w:rPr>
              <w:t xml:space="preserve"> </w:t>
            </w:r>
          </w:p>
          <w:p w14:paraId="702FBD12" w14:textId="77777777" w:rsidR="00221533" w:rsidRDefault="00221533" w:rsidP="00FB1A5D">
            <w:pPr>
              <w:tabs>
                <w:tab w:val="left" w:pos="0"/>
              </w:tabs>
              <w:spacing w:after="0" w:line="240" w:lineRule="auto"/>
              <w:rPr>
                <w:ins w:id="57" w:author="Alan Gatt" w:date="2022-10-20T08:28:00Z"/>
                <w:rFonts w:ascii="Arial" w:hAnsi="Arial" w:cs="Arial"/>
                <w:iCs/>
                <w:u w:val="single"/>
              </w:rPr>
            </w:pPr>
          </w:p>
          <w:p w14:paraId="4F483EDF" w14:textId="04CF4CFE" w:rsidR="00FB1A5D" w:rsidRDefault="00FB1A5D" w:rsidP="00FB1A5D">
            <w:pPr>
              <w:tabs>
                <w:tab w:val="left" w:pos="0"/>
              </w:tabs>
              <w:spacing w:after="0" w:line="240" w:lineRule="auto"/>
              <w:rPr>
                <w:ins w:id="58" w:author="Alan Gatt" w:date="2022-10-20T08:32:00Z"/>
                <w:rFonts w:ascii="Arial" w:hAnsi="Arial" w:cs="Arial"/>
                <w:iCs/>
                <w:u w:val="single"/>
              </w:rPr>
            </w:pPr>
            <w:r w:rsidRPr="009C7EC8">
              <w:rPr>
                <w:rFonts w:ascii="Arial" w:hAnsi="Arial" w:cs="Arial"/>
                <w:iCs/>
                <w:u w:val="single"/>
              </w:rPr>
              <w:t xml:space="preserve">How </w:t>
            </w:r>
            <w:ins w:id="59" w:author="Alan Gatt" w:date="2022-10-20T08:32:00Z">
              <w:r w:rsidR="00ED40F9">
                <w:rPr>
                  <w:rFonts w:ascii="Arial" w:hAnsi="Arial" w:cs="Arial"/>
                  <w:iCs/>
                  <w:u w:val="single"/>
                </w:rPr>
                <w:t>machine learning</w:t>
              </w:r>
            </w:ins>
            <w:del w:id="60" w:author="Alan Gatt" w:date="2022-10-20T08:32:00Z">
              <w:r w:rsidRPr="009C7EC8" w:rsidDel="00ED40F9">
                <w:rPr>
                  <w:rFonts w:ascii="Arial" w:hAnsi="Arial" w:cs="Arial"/>
                  <w:iCs/>
                  <w:u w:val="single"/>
                </w:rPr>
                <w:delText>ML</w:delText>
              </w:r>
            </w:del>
            <w:r w:rsidRPr="009C7EC8">
              <w:rPr>
                <w:rFonts w:ascii="Arial" w:hAnsi="Arial" w:cs="Arial"/>
                <w:iCs/>
                <w:u w:val="single"/>
              </w:rPr>
              <w:t xml:space="preserve"> is used for forecasting</w:t>
            </w:r>
          </w:p>
          <w:p w14:paraId="580F5CB6" w14:textId="77777777" w:rsidR="00ED40F9" w:rsidRDefault="00ED40F9" w:rsidP="00FB1A5D">
            <w:pPr>
              <w:tabs>
                <w:tab w:val="left" w:pos="0"/>
              </w:tabs>
              <w:spacing w:after="0" w:line="240" w:lineRule="auto"/>
              <w:rPr>
                <w:rFonts w:ascii="Arial" w:hAnsi="Arial" w:cs="Arial"/>
                <w:iCs/>
                <w:u w:val="single"/>
              </w:rPr>
            </w:pPr>
          </w:p>
          <w:p w14:paraId="21A0D7F7" w14:textId="7D5F271D" w:rsidR="00F466D1" w:rsidRDefault="00F466D1" w:rsidP="00FB1A5D">
            <w:pPr>
              <w:tabs>
                <w:tab w:val="left" w:pos="0"/>
              </w:tabs>
              <w:spacing w:after="0" w:line="240" w:lineRule="auto"/>
              <w:rPr>
                <w:ins w:id="61" w:author="Alan Gatt" w:date="2022-10-20T08:35:00Z"/>
                <w:rFonts w:ascii="Arial" w:hAnsi="Arial" w:cs="Arial"/>
                <w:iCs/>
              </w:rPr>
            </w:pPr>
            <w:commentRangeStart w:id="62"/>
            <w:r w:rsidRPr="00F466D1">
              <w:rPr>
                <w:rFonts w:ascii="Arial" w:hAnsi="Arial" w:cs="Arial"/>
                <w:iCs/>
              </w:rPr>
              <w:t xml:space="preserve">The most popular forecasting </w:t>
            </w:r>
            <w:del w:id="63" w:author="Alan Gatt" w:date="2022-10-20T08:32:00Z">
              <w:r w:rsidRPr="00F466D1" w:rsidDel="00ED40F9">
                <w:rPr>
                  <w:rFonts w:ascii="Arial" w:hAnsi="Arial" w:cs="Arial"/>
                  <w:iCs/>
                </w:rPr>
                <w:delText>methods</w:delText>
              </w:r>
            </w:del>
            <w:ins w:id="64" w:author="Alan Gatt" w:date="2022-10-20T08:32:00Z">
              <w:r w:rsidR="00ED40F9" w:rsidRPr="00F466D1">
                <w:rPr>
                  <w:rFonts w:ascii="Arial" w:hAnsi="Arial" w:cs="Arial"/>
                  <w:iCs/>
                </w:rPr>
                <w:t>method</w:t>
              </w:r>
            </w:ins>
            <w:r w:rsidRPr="00F466D1">
              <w:rPr>
                <w:rFonts w:ascii="Arial" w:hAnsi="Arial" w:cs="Arial"/>
                <w:iCs/>
              </w:rPr>
              <w:t xml:space="preserve"> being used nowadays is the Time Series modeling.</w:t>
            </w:r>
            <w:commentRangeEnd w:id="62"/>
            <w:r w:rsidR="00ED40F9">
              <w:rPr>
                <w:rStyle w:val="CommentReference"/>
              </w:rPr>
              <w:commentReference w:id="62"/>
            </w:r>
            <w:r w:rsidR="004C6372">
              <w:rPr>
                <w:rFonts w:ascii="Arial" w:hAnsi="Arial" w:cs="Arial"/>
                <w:iCs/>
              </w:rPr>
              <w:t xml:space="preserve"> This is used when the data</w:t>
            </w:r>
            <w:r w:rsidR="001D537D">
              <w:rPr>
                <w:rFonts w:ascii="Arial" w:hAnsi="Arial" w:cs="Arial"/>
                <w:iCs/>
              </w:rPr>
              <w:t xml:space="preserve"> is non-stationary and</w:t>
            </w:r>
            <w:r w:rsidR="004C6372">
              <w:rPr>
                <w:rFonts w:ascii="Arial" w:hAnsi="Arial" w:cs="Arial"/>
                <w:iCs/>
              </w:rPr>
              <w:t xml:space="preserve"> </w:t>
            </w:r>
            <w:del w:id="65" w:author="Alan Gatt" w:date="2022-10-20T08:33:00Z">
              <w:r w:rsidR="004C6372" w:rsidDel="00ED40F9">
                <w:rPr>
                  <w:rFonts w:ascii="Arial" w:hAnsi="Arial" w:cs="Arial"/>
                  <w:iCs/>
                </w:rPr>
                <w:delText>has to</w:delText>
              </w:r>
            </w:del>
            <w:ins w:id="66" w:author="Alan Gatt" w:date="2022-10-20T08:33:00Z">
              <w:r w:rsidR="00ED40F9">
                <w:rPr>
                  <w:rFonts w:ascii="Arial" w:hAnsi="Arial" w:cs="Arial"/>
                  <w:iCs/>
                </w:rPr>
                <w:t>must</w:t>
              </w:r>
            </w:ins>
            <w:r w:rsidR="004C6372">
              <w:rPr>
                <w:rFonts w:ascii="Arial" w:hAnsi="Arial" w:cs="Arial"/>
                <w:iCs/>
              </w:rPr>
              <w:t xml:space="preserve"> be analysed during particular time intervals due to holidays, seasons</w:t>
            </w:r>
            <w:ins w:id="67" w:author="Alan Gatt" w:date="2022-10-20T08:33:00Z">
              <w:r w:rsidR="00ED40F9">
                <w:rPr>
                  <w:rFonts w:ascii="Arial" w:hAnsi="Arial" w:cs="Arial"/>
                  <w:iCs/>
                </w:rPr>
                <w:t>,</w:t>
              </w:r>
            </w:ins>
            <w:r w:rsidR="004C6372">
              <w:rPr>
                <w:rFonts w:ascii="Arial" w:hAnsi="Arial" w:cs="Arial"/>
                <w:iCs/>
              </w:rPr>
              <w:t xml:space="preserve"> and </w:t>
            </w:r>
            <w:ins w:id="68" w:author="Alan Gatt" w:date="2022-10-20T08:33:00Z">
              <w:r w:rsidR="00ED40F9">
                <w:rPr>
                  <w:rFonts w:ascii="Arial" w:hAnsi="Arial" w:cs="Arial"/>
                  <w:iCs/>
                </w:rPr>
                <w:t xml:space="preserve">other events (which </w:t>
              </w:r>
            </w:ins>
            <w:r w:rsidR="004C6372">
              <w:rPr>
                <w:rFonts w:ascii="Arial" w:hAnsi="Arial" w:cs="Arial"/>
                <w:iCs/>
              </w:rPr>
              <w:t xml:space="preserve">in this study </w:t>
            </w:r>
            <w:del w:id="69" w:author="Alan Gatt" w:date="2022-10-20T08:33:00Z">
              <w:r w:rsidR="004C6372" w:rsidDel="00ED40F9">
                <w:rPr>
                  <w:rFonts w:ascii="Arial" w:hAnsi="Arial" w:cs="Arial"/>
                  <w:iCs/>
                </w:rPr>
                <w:delText xml:space="preserve">also </w:delText>
              </w:r>
            </w:del>
            <w:ins w:id="70" w:author="Alan Gatt" w:date="2022-10-20T08:33:00Z">
              <w:r w:rsidR="00ED40F9">
                <w:rPr>
                  <w:rFonts w:ascii="Arial" w:hAnsi="Arial" w:cs="Arial"/>
                  <w:iCs/>
                </w:rPr>
                <w:t>will be the lockdown period for COVID)</w:t>
              </w:r>
            </w:ins>
            <w:del w:id="71" w:author="Alan Gatt" w:date="2022-10-20T08:33:00Z">
              <w:r w:rsidR="004C6372" w:rsidDel="00ED40F9">
                <w:rPr>
                  <w:rFonts w:ascii="Arial" w:hAnsi="Arial" w:cs="Arial"/>
                  <w:iCs/>
                </w:rPr>
                <w:delText>the pandemic time</w:delText>
              </w:r>
            </w:del>
            <w:r w:rsidR="004C6372">
              <w:rPr>
                <w:rFonts w:ascii="Arial" w:hAnsi="Arial" w:cs="Arial"/>
                <w:iCs/>
              </w:rPr>
              <w:t xml:space="preserve">. </w:t>
            </w:r>
            <w:commentRangeStart w:id="72"/>
            <w:r w:rsidR="000445C5">
              <w:rPr>
                <w:rFonts w:ascii="Arial" w:hAnsi="Arial" w:cs="Arial"/>
                <w:iCs/>
              </w:rPr>
              <w:t xml:space="preserve">The most important features </w:t>
            </w:r>
            <w:r w:rsidR="00C26C2F">
              <w:rPr>
                <w:rFonts w:ascii="Arial" w:hAnsi="Arial" w:cs="Arial"/>
                <w:iCs/>
              </w:rPr>
              <w:t>on what</w:t>
            </w:r>
            <w:r w:rsidR="000445C5">
              <w:rPr>
                <w:rFonts w:ascii="Arial" w:hAnsi="Arial" w:cs="Arial"/>
                <w:iCs/>
              </w:rPr>
              <w:t xml:space="preserve"> this study </w:t>
            </w:r>
            <w:r w:rsidR="00C26C2F">
              <w:rPr>
                <w:rFonts w:ascii="Arial" w:hAnsi="Arial" w:cs="Arial"/>
                <w:iCs/>
              </w:rPr>
              <w:t xml:space="preserve">will be </w:t>
            </w:r>
            <w:del w:id="73" w:author="Alan Gatt" w:date="2022-10-20T08:33:00Z">
              <w:r w:rsidR="00C26C2F" w:rsidDel="00ED40F9">
                <w:rPr>
                  <w:rFonts w:ascii="Arial" w:hAnsi="Arial" w:cs="Arial"/>
                  <w:iCs/>
                </w:rPr>
                <w:delText>based upon</w:delText>
              </w:r>
            </w:del>
            <w:ins w:id="74" w:author="Alan Gatt" w:date="2022-10-20T08:33:00Z">
              <w:r w:rsidR="00ED40F9">
                <w:rPr>
                  <w:rFonts w:ascii="Arial" w:hAnsi="Arial" w:cs="Arial"/>
                  <w:iCs/>
                </w:rPr>
                <w:t>based</w:t>
              </w:r>
            </w:ins>
            <w:r w:rsidR="00C26C2F">
              <w:rPr>
                <w:rFonts w:ascii="Arial" w:hAnsi="Arial" w:cs="Arial"/>
                <w:iCs/>
              </w:rPr>
              <w:t xml:space="preserve"> </w:t>
            </w:r>
            <w:r w:rsidR="000445C5">
              <w:rPr>
                <w:rFonts w:ascii="Arial" w:hAnsi="Arial" w:cs="Arial"/>
                <w:iCs/>
              </w:rPr>
              <w:t xml:space="preserve">are the date of the sale, the </w:t>
            </w:r>
            <w:proofErr w:type="gramStart"/>
            <w:r w:rsidR="000445C5">
              <w:rPr>
                <w:rFonts w:ascii="Arial" w:hAnsi="Arial" w:cs="Arial"/>
                <w:iCs/>
              </w:rPr>
              <w:t>product</w:t>
            </w:r>
            <w:proofErr w:type="gramEnd"/>
            <w:r w:rsidR="000445C5">
              <w:rPr>
                <w:rFonts w:ascii="Arial" w:hAnsi="Arial" w:cs="Arial"/>
                <w:iCs/>
              </w:rPr>
              <w:t xml:space="preserve"> and the quantity of sales</w:t>
            </w:r>
            <w:commentRangeEnd w:id="72"/>
            <w:r w:rsidR="00ED40F9">
              <w:rPr>
                <w:rStyle w:val="CommentReference"/>
              </w:rPr>
              <w:commentReference w:id="72"/>
            </w:r>
            <w:r w:rsidR="000445C5">
              <w:rPr>
                <w:rFonts w:ascii="Arial" w:hAnsi="Arial" w:cs="Arial"/>
                <w:iCs/>
              </w:rPr>
              <w:t xml:space="preserve">. </w:t>
            </w:r>
            <w:ins w:id="75" w:author="Alan Gatt" w:date="2022-10-20T08:34:00Z">
              <w:r w:rsidR="00ED40F9">
                <w:rPr>
                  <w:rFonts w:ascii="Arial" w:hAnsi="Arial" w:cs="Arial"/>
                  <w:iCs/>
                </w:rPr>
                <w:t>Since this study will focus on transaction data</w:t>
              </w:r>
            </w:ins>
            <w:del w:id="76" w:author="Alan Gatt" w:date="2022-10-20T08:34:00Z">
              <w:r w:rsidR="00E563A1" w:rsidDel="00ED40F9">
                <w:rPr>
                  <w:rFonts w:ascii="Arial" w:hAnsi="Arial" w:cs="Arial"/>
                  <w:iCs/>
                </w:rPr>
                <w:delText>For the</w:delText>
              </w:r>
            </w:del>
            <w:ins w:id="77" w:author="Alan Gatt" w:date="2022-10-20T08:34:00Z">
              <w:r w:rsidR="00ED40F9">
                <w:rPr>
                  <w:rFonts w:ascii="Arial" w:hAnsi="Arial" w:cs="Arial"/>
                  <w:iCs/>
                </w:rPr>
                <w:t xml:space="preserve">, </w:t>
              </w:r>
              <w:proofErr w:type="gramStart"/>
              <w:r w:rsidR="00ED40F9">
                <w:rPr>
                  <w:rFonts w:ascii="Arial" w:hAnsi="Arial" w:cs="Arial"/>
                  <w:iCs/>
                </w:rPr>
                <w:t>in order for</w:t>
              </w:r>
            </w:ins>
            <w:proofErr w:type="gramEnd"/>
            <w:r w:rsidR="00E563A1">
              <w:rPr>
                <w:rFonts w:ascii="Arial" w:hAnsi="Arial" w:cs="Arial"/>
                <w:iCs/>
              </w:rPr>
              <w:t xml:space="preserve"> forecasting to work, the data </w:t>
            </w:r>
            <w:del w:id="78" w:author="Alan Gatt" w:date="2022-10-20T08:34:00Z">
              <w:r w:rsidR="00E563A1" w:rsidDel="00ED40F9">
                <w:rPr>
                  <w:rFonts w:ascii="Arial" w:hAnsi="Arial" w:cs="Arial"/>
                  <w:iCs/>
                </w:rPr>
                <w:delText>has to</w:delText>
              </w:r>
            </w:del>
            <w:ins w:id="79" w:author="Alan Gatt" w:date="2022-10-20T08:34:00Z">
              <w:r w:rsidR="00ED40F9">
                <w:rPr>
                  <w:rFonts w:ascii="Arial" w:hAnsi="Arial" w:cs="Arial"/>
                  <w:iCs/>
                </w:rPr>
                <w:t>must</w:t>
              </w:r>
            </w:ins>
            <w:r w:rsidR="00E563A1">
              <w:rPr>
                <w:rFonts w:ascii="Arial" w:hAnsi="Arial" w:cs="Arial"/>
                <w:iCs/>
              </w:rPr>
              <w:t xml:space="preserve"> be in a chronological order and the different time stamps should be equidistant</w:t>
            </w:r>
            <w:r w:rsidR="001279D2">
              <w:rPr>
                <w:rFonts w:ascii="Arial" w:hAnsi="Arial" w:cs="Arial"/>
                <w:iCs/>
              </w:rPr>
              <w:t xml:space="preserve">. </w:t>
            </w:r>
            <w:r w:rsidR="002F5680">
              <w:rPr>
                <w:rFonts w:ascii="Arial" w:hAnsi="Arial" w:cs="Arial"/>
                <w:iCs/>
              </w:rPr>
              <w:t>Missing values should not be present in the dataset as this will alter the forecasting accuracy.</w:t>
            </w:r>
            <w:r w:rsidR="00C40A5F">
              <w:rPr>
                <w:rFonts w:ascii="Arial" w:hAnsi="Arial" w:cs="Arial"/>
                <w:iCs/>
              </w:rPr>
              <w:t xml:space="preserve"> The algorithm will </w:t>
            </w:r>
            <w:del w:id="80" w:author="Alan Gatt" w:date="2022-10-20T08:35:00Z">
              <w:r w:rsidR="00C40A5F" w:rsidDel="00ED40F9">
                <w:rPr>
                  <w:rFonts w:ascii="Arial" w:hAnsi="Arial" w:cs="Arial"/>
                  <w:iCs/>
                </w:rPr>
                <w:delText xml:space="preserve">learn </w:delText>
              </w:r>
            </w:del>
            <w:ins w:id="81" w:author="Alan Gatt" w:date="2022-10-20T08:35:00Z">
              <w:r w:rsidR="00ED40F9">
                <w:rPr>
                  <w:rFonts w:ascii="Arial" w:hAnsi="Arial" w:cs="Arial"/>
                  <w:iCs/>
                </w:rPr>
                <w:t>identify any</w:t>
              </w:r>
              <w:r w:rsidR="00ED40F9">
                <w:rPr>
                  <w:rFonts w:ascii="Arial" w:hAnsi="Arial" w:cs="Arial"/>
                  <w:iCs/>
                </w:rPr>
                <w:t xml:space="preserve"> </w:t>
              </w:r>
            </w:ins>
            <w:del w:id="82" w:author="Alan Gatt" w:date="2022-10-20T08:35:00Z">
              <w:r w:rsidR="00C40A5F" w:rsidDel="00ED40F9">
                <w:rPr>
                  <w:rFonts w:ascii="Arial" w:hAnsi="Arial" w:cs="Arial"/>
                  <w:iCs/>
                </w:rPr>
                <w:delText>trend</w:delText>
              </w:r>
            </w:del>
            <w:ins w:id="83" w:author="Alan Gatt" w:date="2022-10-20T08:35:00Z">
              <w:r w:rsidR="00ED40F9">
                <w:rPr>
                  <w:rFonts w:ascii="Arial" w:hAnsi="Arial" w:cs="Arial"/>
                  <w:iCs/>
                </w:rPr>
                <w:t>trends</w:t>
              </w:r>
            </w:ins>
            <w:r w:rsidR="00C40A5F">
              <w:rPr>
                <w:rFonts w:ascii="Arial" w:hAnsi="Arial" w:cs="Arial"/>
                <w:iCs/>
              </w:rPr>
              <w:t xml:space="preserve"> and patterns from the dataset so that in the testing phase, it can predict the future data. </w:t>
            </w:r>
            <w:r w:rsidR="00182966">
              <w:rPr>
                <w:rFonts w:ascii="Arial" w:hAnsi="Arial" w:cs="Arial"/>
                <w:iCs/>
              </w:rPr>
              <w:t xml:space="preserve">New approaches are more suitable when having </w:t>
            </w:r>
            <w:r w:rsidR="00C51A26">
              <w:rPr>
                <w:rFonts w:ascii="Arial" w:hAnsi="Arial" w:cs="Arial"/>
                <w:iCs/>
              </w:rPr>
              <w:t xml:space="preserve">multiple time series with different </w:t>
            </w:r>
            <w:r w:rsidR="00182966">
              <w:rPr>
                <w:rFonts w:ascii="Arial" w:hAnsi="Arial" w:cs="Arial"/>
                <w:iCs/>
              </w:rPr>
              <w:t xml:space="preserve">categorical variables in the dataset. </w:t>
            </w:r>
          </w:p>
          <w:p w14:paraId="466C7B32" w14:textId="77777777" w:rsidR="00ED40F9" w:rsidRPr="00F466D1" w:rsidRDefault="00ED40F9" w:rsidP="00FB1A5D">
            <w:pPr>
              <w:tabs>
                <w:tab w:val="left" w:pos="0"/>
              </w:tabs>
              <w:spacing w:after="0" w:line="240" w:lineRule="auto"/>
              <w:rPr>
                <w:rFonts w:ascii="Arial" w:hAnsi="Arial" w:cs="Arial"/>
                <w:iCs/>
              </w:rPr>
            </w:pPr>
          </w:p>
          <w:p w14:paraId="3289E83C" w14:textId="4F71374A" w:rsidR="00FB1A5D" w:rsidRDefault="00FB1A5D" w:rsidP="002607BC">
            <w:pPr>
              <w:tabs>
                <w:tab w:val="left" w:pos="0"/>
              </w:tabs>
              <w:spacing w:after="0" w:line="240" w:lineRule="auto"/>
              <w:rPr>
                <w:ins w:id="84" w:author="Alan Gatt" w:date="2022-10-20T08:35:00Z"/>
                <w:rFonts w:ascii="Arial" w:hAnsi="Arial" w:cs="Arial"/>
                <w:iCs/>
                <w:u w:val="single"/>
              </w:rPr>
            </w:pPr>
            <w:r w:rsidRPr="009C7EC8">
              <w:rPr>
                <w:rFonts w:ascii="Arial" w:hAnsi="Arial" w:cs="Arial"/>
                <w:iCs/>
                <w:u w:val="single"/>
              </w:rPr>
              <w:t>Forecasting sales or demand</w:t>
            </w:r>
          </w:p>
          <w:p w14:paraId="4562E281" w14:textId="77777777" w:rsidR="00ED40F9" w:rsidRDefault="00ED40F9" w:rsidP="002607BC">
            <w:pPr>
              <w:tabs>
                <w:tab w:val="left" w:pos="0"/>
              </w:tabs>
              <w:spacing w:after="0" w:line="240" w:lineRule="auto"/>
              <w:rPr>
                <w:rFonts w:ascii="Arial" w:hAnsi="Arial" w:cs="Arial"/>
                <w:iCs/>
                <w:u w:val="single"/>
              </w:rPr>
            </w:pPr>
          </w:p>
          <w:p w14:paraId="6F9F26E7" w14:textId="143D32B5" w:rsidR="00A43C8F" w:rsidRDefault="00A43C8F" w:rsidP="002607BC">
            <w:pPr>
              <w:tabs>
                <w:tab w:val="left" w:pos="0"/>
              </w:tabs>
              <w:spacing w:after="0" w:line="240" w:lineRule="auto"/>
              <w:rPr>
                <w:ins w:id="85" w:author="Alan Gatt" w:date="2022-10-20T08:35:00Z"/>
                <w:rFonts w:ascii="Arial" w:hAnsi="Arial" w:cs="Arial"/>
                <w:iCs/>
              </w:rPr>
            </w:pPr>
            <w:r w:rsidRPr="00A43C8F">
              <w:rPr>
                <w:rFonts w:ascii="Arial" w:hAnsi="Arial" w:cs="Arial"/>
                <w:iCs/>
              </w:rPr>
              <w:t>Sales forecasting is used in enterprise business</w:t>
            </w:r>
            <w:r>
              <w:rPr>
                <w:rFonts w:ascii="Arial" w:hAnsi="Arial" w:cs="Arial"/>
                <w:iCs/>
              </w:rPr>
              <w:t>es</w:t>
            </w:r>
            <w:r w:rsidRPr="00A43C8F">
              <w:rPr>
                <w:rFonts w:ascii="Arial" w:hAnsi="Arial" w:cs="Arial"/>
                <w:iCs/>
              </w:rPr>
              <w:t xml:space="preserve"> </w:t>
            </w:r>
            <w:r>
              <w:rPr>
                <w:rFonts w:ascii="Arial" w:hAnsi="Arial" w:cs="Arial"/>
                <w:iCs/>
              </w:rPr>
              <w:t xml:space="preserve">to predict their future sales depending on their past sales. Forecasting can also be used to design a better marketing strategy to increase their sales by grasping the market demand. </w:t>
            </w:r>
          </w:p>
          <w:p w14:paraId="0ACF14C3" w14:textId="77777777" w:rsidR="00ED40F9" w:rsidRPr="00A43C8F" w:rsidRDefault="00ED40F9" w:rsidP="002607BC">
            <w:pPr>
              <w:tabs>
                <w:tab w:val="left" w:pos="0"/>
              </w:tabs>
              <w:spacing w:after="0" w:line="240" w:lineRule="auto"/>
              <w:rPr>
                <w:rFonts w:ascii="Arial" w:hAnsi="Arial" w:cs="Arial"/>
                <w:iCs/>
              </w:rPr>
            </w:pPr>
          </w:p>
          <w:p w14:paraId="47A45558" w14:textId="18BFAAB9" w:rsidR="00FA1D6E" w:rsidRDefault="00FA1D6E" w:rsidP="002607BC">
            <w:pPr>
              <w:tabs>
                <w:tab w:val="left" w:pos="0"/>
              </w:tabs>
              <w:spacing w:after="0" w:line="240" w:lineRule="auto"/>
              <w:rPr>
                <w:ins w:id="86" w:author="Alan Gatt" w:date="2022-10-20T08:35:00Z"/>
                <w:rFonts w:ascii="Arial" w:hAnsi="Arial" w:cs="Arial"/>
                <w:iCs/>
                <w:u w:val="single"/>
              </w:rPr>
            </w:pPr>
            <w:r w:rsidRPr="009C7EC8">
              <w:rPr>
                <w:rFonts w:ascii="Arial" w:hAnsi="Arial" w:cs="Arial"/>
                <w:iCs/>
                <w:u w:val="single"/>
              </w:rPr>
              <w:t xml:space="preserve">Importance of sales forecasting </w:t>
            </w:r>
            <w:r w:rsidR="00FB1A5D" w:rsidRPr="009C7EC8">
              <w:rPr>
                <w:rFonts w:ascii="Arial" w:hAnsi="Arial" w:cs="Arial"/>
                <w:iCs/>
                <w:u w:val="single"/>
              </w:rPr>
              <w:t>(</w:t>
            </w:r>
            <w:r w:rsidRPr="009C7EC8">
              <w:rPr>
                <w:rFonts w:ascii="Arial" w:hAnsi="Arial" w:cs="Arial"/>
                <w:iCs/>
                <w:u w:val="single"/>
              </w:rPr>
              <w:t>for aesthetic products</w:t>
            </w:r>
            <w:r w:rsidR="00FB1A5D" w:rsidRPr="009C7EC8">
              <w:rPr>
                <w:rFonts w:ascii="Arial" w:hAnsi="Arial" w:cs="Arial"/>
                <w:iCs/>
                <w:u w:val="single"/>
              </w:rPr>
              <w:t>)</w:t>
            </w:r>
          </w:p>
          <w:p w14:paraId="0C0533C9" w14:textId="77777777" w:rsidR="00ED40F9" w:rsidRPr="009C7EC8" w:rsidRDefault="00ED40F9" w:rsidP="002607BC">
            <w:pPr>
              <w:tabs>
                <w:tab w:val="left" w:pos="0"/>
              </w:tabs>
              <w:spacing w:after="0" w:line="240" w:lineRule="auto"/>
              <w:rPr>
                <w:rFonts w:ascii="Arial" w:hAnsi="Arial" w:cs="Arial"/>
                <w:iCs/>
                <w:u w:val="single"/>
              </w:rPr>
            </w:pPr>
          </w:p>
          <w:p w14:paraId="066ADA54" w14:textId="4A10427B" w:rsidR="002B4A0C" w:rsidRDefault="00015AB8" w:rsidP="002607BC">
            <w:pPr>
              <w:tabs>
                <w:tab w:val="left" w:pos="0"/>
              </w:tabs>
              <w:spacing w:after="0" w:line="240" w:lineRule="auto"/>
              <w:rPr>
                <w:rFonts w:ascii="Arial" w:hAnsi="Arial" w:cs="Arial"/>
                <w:iCs/>
              </w:rPr>
            </w:pPr>
            <w:r>
              <w:rPr>
                <w:rFonts w:ascii="Arial" w:hAnsi="Arial" w:cs="Arial"/>
                <w:iCs/>
              </w:rPr>
              <w:t xml:space="preserve">Once produced, the average shelf life of an unopened aesthetic product is around 2 years. </w:t>
            </w:r>
            <w:r w:rsidR="004A6EEA">
              <w:rPr>
                <w:rFonts w:ascii="Arial" w:hAnsi="Arial" w:cs="Arial"/>
                <w:iCs/>
              </w:rPr>
              <w:t>A company that sells these products cannot afford to over</w:t>
            </w:r>
            <w:ins w:id="87" w:author="Alan Gatt" w:date="2022-10-20T08:35:00Z">
              <w:r w:rsidR="00ED40F9">
                <w:rPr>
                  <w:rFonts w:ascii="Arial" w:hAnsi="Arial" w:cs="Arial"/>
                  <w:iCs/>
                </w:rPr>
                <w:t>-</w:t>
              </w:r>
            </w:ins>
            <w:r w:rsidR="004A6EEA">
              <w:rPr>
                <w:rFonts w:ascii="Arial" w:hAnsi="Arial" w:cs="Arial"/>
                <w:iCs/>
              </w:rPr>
              <w:t xml:space="preserve">order </w:t>
            </w:r>
            <w:del w:id="88" w:author="Alan Gatt" w:date="2022-10-20T08:35:00Z">
              <w:r w:rsidR="004A6EEA" w:rsidDel="00ED40F9">
                <w:rPr>
                  <w:rFonts w:ascii="Arial" w:hAnsi="Arial" w:cs="Arial"/>
                  <w:iCs/>
                </w:rPr>
                <w:delText xml:space="preserve">a lot more than the market demand </w:delText>
              </w:r>
            </w:del>
            <w:r w:rsidR="004A6EEA">
              <w:rPr>
                <w:rFonts w:ascii="Arial" w:hAnsi="Arial" w:cs="Arial"/>
                <w:iCs/>
              </w:rPr>
              <w:t>due to the short expiration date. When a customer purchases these types of products, they would not expect the product to expire in just a couple of months.</w:t>
            </w:r>
            <w:r w:rsidR="006556CD">
              <w:rPr>
                <w:rFonts w:ascii="Arial" w:hAnsi="Arial" w:cs="Arial"/>
                <w:iCs/>
              </w:rPr>
              <w:t xml:space="preserve"> On the other hand, if the company does not satisfy the market demand, customers will have to purchase from </w:t>
            </w:r>
            <w:del w:id="89" w:author="Alan Gatt" w:date="2022-10-20T08:36:00Z">
              <w:r w:rsidR="006556CD" w:rsidDel="00ED40F9">
                <w:rPr>
                  <w:rFonts w:ascii="Arial" w:hAnsi="Arial" w:cs="Arial"/>
                  <w:iCs/>
                </w:rPr>
                <w:delText>other companies</w:delText>
              </w:r>
            </w:del>
            <w:ins w:id="90" w:author="Alan Gatt" w:date="2022-10-20T08:36:00Z">
              <w:r w:rsidR="00ED40F9">
                <w:rPr>
                  <w:rFonts w:ascii="Arial" w:hAnsi="Arial" w:cs="Arial"/>
                  <w:iCs/>
                </w:rPr>
                <w:t>competitors,</w:t>
              </w:r>
            </w:ins>
            <w:r w:rsidR="006556CD">
              <w:rPr>
                <w:rFonts w:ascii="Arial" w:hAnsi="Arial" w:cs="Arial"/>
                <w:iCs/>
              </w:rPr>
              <w:t xml:space="preserve"> which will result in loss of sales and possibly even losing the customers</w:t>
            </w:r>
            <w:r w:rsidR="00505946">
              <w:rPr>
                <w:rFonts w:ascii="Arial" w:hAnsi="Arial" w:cs="Arial"/>
                <w:iCs/>
              </w:rPr>
              <w:t>’ loyalty</w:t>
            </w:r>
            <w:r w:rsidR="006556CD">
              <w:rPr>
                <w:rFonts w:ascii="Arial" w:hAnsi="Arial" w:cs="Arial"/>
                <w:iCs/>
              </w:rPr>
              <w:t>.</w:t>
            </w:r>
            <w:r w:rsidR="00505946">
              <w:rPr>
                <w:rFonts w:ascii="Arial" w:hAnsi="Arial" w:cs="Arial"/>
                <w:iCs/>
              </w:rPr>
              <w:t xml:space="preserve"> </w:t>
            </w:r>
            <w:r w:rsidR="006556CD">
              <w:rPr>
                <w:rFonts w:ascii="Arial" w:hAnsi="Arial" w:cs="Arial"/>
                <w:iCs/>
              </w:rPr>
              <w:t xml:space="preserve"> </w:t>
            </w:r>
          </w:p>
          <w:p w14:paraId="0AA0FE01" w14:textId="77777777" w:rsidR="00ED40F9" w:rsidRDefault="00ED40F9" w:rsidP="002607BC">
            <w:pPr>
              <w:tabs>
                <w:tab w:val="left" w:pos="0"/>
              </w:tabs>
              <w:spacing w:after="0" w:line="240" w:lineRule="auto"/>
              <w:rPr>
                <w:ins w:id="91" w:author="Alan Gatt" w:date="2022-10-20T08:36:00Z"/>
                <w:rFonts w:ascii="Arial" w:hAnsi="Arial" w:cs="Arial"/>
                <w:iCs/>
                <w:u w:val="single"/>
              </w:rPr>
            </w:pPr>
          </w:p>
          <w:p w14:paraId="4C467553" w14:textId="7E652DF5" w:rsidR="00FB1A5D" w:rsidRPr="009C7EC8" w:rsidRDefault="00FB1A5D" w:rsidP="002607BC">
            <w:pPr>
              <w:tabs>
                <w:tab w:val="left" w:pos="0"/>
              </w:tabs>
              <w:spacing w:after="0" w:line="240" w:lineRule="auto"/>
              <w:rPr>
                <w:rFonts w:ascii="Arial" w:hAnsi="Arial" w:cs="Arial"/>
                <w:iCs/>
                <w:u w:val="single"/>
              </w:rPr>
            </w:pPr>
            <w:r w:rsidRPr="009C7EC8">
              <w:rPr>
                <w:rFonts w:ascii="Arial" w:hAnsi="Arial" w:cs="Arial"/>
                <w:iCs/>
                <w:u w:val="single"/>
              </w:rPr>
              <w:t>Lockdown affecting sales</w:t>
            </w:r>
          </w:p>
          <w:p w14:paraId="44C5B870" w14:textId="77777777" w:rsidR="00ED40F9" w:rsidRDefault="00ED40F9" w:rsidP="002607BC">
            <w:pPr>
              <w:tabs>
                <w:tab w:val="left" w:pos="0"/>
              </w:tabs>
              <w:spacing w:after="0" w:line="240" w:lineRule="auto"/>
              <w:rPr>
                <w:ins w:id="92" w:author="Alan Gatt" w:date="2022-10-20T08:36:00Z"/>
                <w:rFonts w:ascii="Arial" w:hAnsi="Arial" w:cs="Arial"/>
                <w:iCs/>
                <w:color w:val="000000"/>
              </w:rPr>
            </w:pPr>
          </w:p>
          <w:p w14:paraId="460FBC75" w14:textId="4505A48C" w:rsidR="008E0A8E" w:rsidRPr="002B4A0C" w:rsidRDefault="002B4A0C" w:rsidP="002607BC">
            <w:pPr>
              <w:tabs>
                <w:tab w:val="left" w:pos="0"/>
              </w:tabs>
              <w:spacing w:after="0" w:line="240" w:lineRule="auto"/>
              <w:rPr>
                <w:rFonts w:ascii="Arial" w:hAnsi="Arial" w:cs="Arial"/>
                <w:iCs/>
                <w:color w:val="000000"/>
              </w:rPr>
            </w:pPr>
            <w:r>
              <w:rPr>
                <w:rFonts w:ascii="Arial" w:hAnsi="Arial" w:cs="Arial"/>
                <w:iCs/>
                <w:color w:val="000000"/>
              </w:rPr>
              <w:t xml:space="preserve">During the lockdown period, the sales of beauty related products </w:t>
            </w:r>
            <w:proofErr w:type="gramStart"/>
            <w:r>
              <w:rPr>
                <w:rFonts w:ascii="Arial" w:hAnsi="Arial" w:cs="Arial"/>
                <w:iCs/>
                <w:color w:val="000000"/>
              </w:rPr>
              <w:t>was</w:t>
            </w:r>
            <w:proofErr w:type="gramEnd"/>
            <w:r>
              <w:rPr>
                <w:rFonts w:ascii="Arial" w:hAnsi="Arial" w:cs="Arial"/>
                <w:iCs/>
                <w:color w:val="000000"/>
              </w:rPr>
              <w:t xml:space="preserve"> not as successful as the pre-pandemic period. The major factor which caused this decrease in sales was the Covid-19 restrictions put in place all over the world. Lockdowns were enforced in many counties which led to having a lot of people working from home and shops which had to be </w:t>
            </w:r>
            <w:del w:id="93" w:author="Alan Gatt" w:date="2022-10-20T08:36:00Z">
              <w:r w:rsidDel="00ED40F9">
                <w:rPr>
                  <w:rFonts w:ascii="Arial" w:hAnsi="Arial" w:cs="Arial"/>
                  <w:iCs/>
                  <w:color w:val="000000"/>
                </w:rPr>
                <w:delText>closed down</w:delText>
              </w:r>
            </w:del>
            <w:ins w:id="94" w:author="Alan Gatt" w:date="2022-10-20T08:36:00Z">
              <w:r w:rsidR="00ED40F9">
                <w:rPr>
                  <w:rFonts w:ascii="Arial" w:hAnsi="Arial" w:cs="Arial"/>
                  <w:iCs/>
                  <w:color w:val="000000"/>
                </w:rPr>
                <w:t>closed</w:t>
              </w:r>
            </w:ins>
            <w:r>
              <w:rPr>
                <w:rFonts w:ascii="Arial" w:hAnsi="Arial" w:cs="Arial"/>
                <w:iCs/>
                <w:color w:val="000000"/>
              </w:rPr>
              <w:t xml:space="preserve"> for </w:t>
            </w:r>
            <w:proofErr w:type="gramStart"/>
            <w:r>
              <w:rPr>
                <w:rFonts w:ascii="Arial" w:hAnsi="Arial" w:cs="Arial"/>
                <w:iCs/>
                <w:color w:val="000000"/>
              </w:rPr>
              <w:t>a period of time</w:t>
            </w:r>
            <w:proofErr w:type="gramEnd"/>
            <w:r>
              <w:rPr>
                <w:rFonts w:ascii="Arial" w:hAnsi="Arial" w:cs="Arial"/>
                <w:iCs/>
                <w:color w:val="000000"/>
              </w:rPr>
              <w:t xml:space="preserve">. People could not purchase beauty products from shops and </w:t>
            </w:r>
            <w:r w:rsidR="0001107B">
              <w:rPr>
                <w:rFonts w:ascii="Arial" w:hAnsi="Arial" w:cs="Arial"/>
                <w:iCs/>
                <w:color w:val="000000"/>
              </w:rPr>
              <w:t>there were no clinics</w:t>
            </w:r>
            <w:r>
              <w:rPr>
                <w:rFonts w:ascii="Arial" w:hAnsi="Arial" w:cs="Arial"/>
                <w:iCs/>
                <w:color w:val="000000"/>
              </w:rPr>
              <w:t xml:space="preserve"> </w:t>
            </w:r>
            <w:r w:rsidR="0001107B">
              <w:rPr>
                <w:rFonts w:ascii="Arial" w:hAnsi="Arial" w:cs="Arial"/>
                <w:iCs/>
                <w:color w:val="000000"/>
              </w:rPr>
              <w:t>performing beauty services such as dermal fillers.</w:t>
            </w:r>
            <w:r>
              <w:rPr>
                <w:rFonts w:ascii="Arial" w:hAnsi="Arial" w:cs="Arial"/>
                <w:iCs/>
                <w:color w:val="000000"/>
              </w:rPr>
              <w:t xml:space="preserve">  When the </w:t>
            </w:r>
            <w:r w:rsidR="00A84698">
              <w:rPr>
                <w:rFonts w:ascii="Arial" w:hAnsi="Arial" w:cs="Arial"/>
                <w:iCs/>
                <w:color w:val="000000"/>
              </w:rPr>
              <w:t xml:space="preserve">use of </w:t>
            </w:r>
            <w:r>
              <w:rPr>
                <w:rFonts w:ascii="Arial" w:hAnsi="Arial" w:cs="Arial"/>
                <w:iCs/>
                <w:color w:val="000000"/>
              </w:rPr>
              <w:t xml:space="preserve">face mask was mandatory, not everyone </w:t>
            </w:r>
            <w:proofErr w:type="gramStart"/>
            <w:r>
              <w:rPr>
                <w:rFonts w:ascii="Arial" w:hAnsi="Arial" w:cs="Arial"/>
                <w:iCs/>
                <w:color w:val="000000"/>
              </w:rPr>
              <w:t>was putting</w:t>
            </w:r>
            <w:proofErr w:type="gramEnd"/>
            <w:r>
              <w:rPr>
                <w:rFonts w:ascii="Arial" w:hAnsi="Arial" w:cs="Arial"/>
                <w:iCs/>
                <w:color w:val="000000"/>
              </w:rPr>
              <w:t xml:space="preserve"> on makeup and opting for beauty services.</w:t>
            </w:r>
          </w:p>
          <w:p w14:paraId="64BD9D08" w14:textId="77777777" w:rsidR="008E0A8E" w:rsidRPr="00312EA8" w:rsidRDefault="008E0A8E" w:rsidP="002607BC">
            <w:pPr>
              <w:tabs>
                <w:tab w:val="left" w:pos="0"/>
              </w:tabs>
              <w:spacing w:after="0" w:line="240" w:lineRule="auto"/>
              <w:rPr>
                <w:rFonts w:ascii="Arial" w:hAnsi="Arial" w:cs="Arial"/>
                <w:b/>
                <w:color w:val="000000"/>
              </w:rPr>
            </w:pPr>
          </w:p>
        </w:tc>
      </w:tr>
    </w:tbl>
    <w:p w14:paraId="4297DB39" w14:textId="77777777" w:rsidR="00425C0A" w:rsidRPr="00312EA8" w:rsidRDefault="00425C0A" w:rsidP="00313E1C">
      <w:pPr>
        <w:tabs>
          <w:tab w:val="left" w:pos="0"/>
        </w:tabs>
        <w:spacing w:line="240" w:lineRule="auto"/>
        <w:rPr>
          <w:rFonts w:ascii="Arial" w:hAnsi="Arial" w:cs="Arial"/>
          <w:color w:val="000000"/>
        </w:rPr>
      </w:pPr>
    </w:p>
    <w:p w14:paraId="56C2047B" w14:textId="17917173" w:rsidR="008E0A8E" w:rsidRPr="00312EA8" w:rsidRDefault="00425C0A" w:rsidP="00313E1C">
      <w:pPr>
        <w:tabs>
          <w:tab w:val="left" w:pos="0"/>
        </w:tabs>
        <w:spacing w:line="240" w:lineRule="auto"/>
        <w:rPr>
          <w:rFonts w:ascii="Arial" w:hAnsi="Arial" w:cs="Arial"/>
          <w:color w:val="000000"/>
          <w:sz w:val="2"/>
          <w:szCs w:val="2"/>
        </w:rPr>
      </w:pPr>
      <w:del w:id="95" w:author="Alan Gatt" w:date="2022-10-20T08:36:00Z">
        <w:r w:rsidRPr="00312EA8" w:rsidDel="00ED40F9">
          <w:rPr>
            <w:rFonts w:ascii="Arial" w:hAnsi="Arial" w:cs="Arial"/>
            <w:color w:val="000000"/>
          </w:rPr>
          <w:br w:type="page"/>
        </w:r>
      </w:del>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70889D15" w14:textId="77777777" w:rsidTr="006E6BBE">
        <w:tc>
          <w:tcPr>
            <w:tcW w:w="10490" w:type="dxa"/>
          </w:tcPr>
          <w:p w14:paraId="6C32B64D" w14:textId="77777777" w:rsidR="008E0A8E" w:rsidRPr="00312EA8" w:rsidRDefault="00BD5F87" w:rsidP="00313E1C">
            <w:pPr>
              <w:tabs>
                <w:tab w:val="left" w:pos="0"/>
              </w:tabs>
              <w:spacing w:line="240" w:lineRule="auto"/>
              <w:rPr>
                <w:rFonts w:ascii="Arial" w:hAnsi="Arial" w:cs="Arial"/>
                <w:color w:val="000000"/>
              </w:rPr>
            </w:pPr>
            <w:r w:rsidRPr="00312EA8">
              <w:rPr>
                <w:rFonts w:ascii="Arial" w:hAnsi="Arial" w:cs="Arial"/>
                <w:b/>
                <w:color w:val="000000"/>
              </w:rPr>
              <w:lastRenderedPageBreak/>
              <w:t>Significance of the S</w:t>
            </w:r>
            <w:r w:rsidR="008E0A8E" w:rsidRPr="00312EA8">
              <w:rPr>
                <w:rFonts w:ascii="Arial" w:hAnsi="Arial" w:cs="Arial"/>
                <w:b/>
                <w:color w:val="000000"/>
              </w:rPr>
              <w:t>tudy.</w:t>
            </w:r>
          </w:p>
        </w:tc>
      </w:tr>
      <w:tr w:rsidR="008E0A8E" w:rsidRPr="00312EA8" w14:paraId="43BB3545" w14:textId="77777777" w:rsidTr="006E6BBE">
        <w:tc>
          <w:tcPr>
            <w:tcW w:w="10490" w:type="dxa"/>
          </w:tcPr>
          <w:p w14:paraId="43FF2B3C" w14:textId="55112877" w:rsidR="008E0A8E" w:rsidRPr="00D92B6F" w:rsidRDefault="00D92B6F" w:rsidP="002607BC">
            <w:pPr>
              <w:tabs>
                <w:tab w:val="left" w:pos="0"/>
              </w:tabs>
              <w:spacing w:after="0" w:line="240" w:lineRule="auto"/>
              <w:rPr>
                <w:rFonts w:ascii="Arial" w:hAnsi="Arial" w:cs="Arial"/>
                <w:iCs/>
              </w:rPr>
            </w:pPr>
            <w:commentRangeStart w:id="96"/>
            <w:r>
              <w:rPr>
                <w:rFonts w:ascii="Arial" w:hAnsi="Arial" w:cs="Arial"/>
                <w:iCs/>
              </w:rPr>
              <w:t>This study can be helpful for the business being researched so that they know the approximate supply they will need in the coming months</w:t>
            </w:r>
            <w:del w:id="97" w:author="Alan Gatt" w:date="2022-10-20T08:38:00Z">
              <w:r w:rsidDel="00ED40F9">
                <w:rPr>
                  <w:rFonts w:ascii="Arial" w:hAnsi="Arial" w:cs="Arial"/>
                  <w:iCs/>
                </w:rPr>
                <w:delText xml:space="preserve"> and also for other businesses so that they can reproduce the same study but targeted more to their data</w:delText>
              </w:r>
            </w:del>
            <w:r>
              <w:rPr>
                <w:rFonts w:ascii="Arial" w:hAnsi="Arial" w:cs="Arial"/>
                <w:iCs/>
              </w:rPr>
              <w:t xml:space="preserve">. </w:t>
            </w:r>
            <w:r w:rsidR="00012F7E">
              <w:rPr>
                <w:rFonts w:ascii="Arial" w:hAnsi="Arial" w:cs="Arial"/>
                <w:iCs/>
              </w:rPr>
              <w:t xml:space="preserve">This will reduce the waste of unsold supplies and make more use of their financials. </w:t>
            </w:r>
            <w:commentRangeEnd w:id="96"/>
            <w:r w:rsidR="00ED40F9">
              <w:rPr>
                <w:rStyle w:val="CommentReference"/>
              </w:rPr>
              <w:commentReference w:id="96"/>
            </w:r>
          </w:p>
          <w:p w14:paraId="2F2A7956" w14:textId="77777777" w:rsidR="009C7824" w:rsidRPr="00312EA8" w:rsidRDefault="009C7824" w:rsidP="002607BC">
            <w:pPr>
              <w:tabs>
                <w:tab w:val="left" w:pos="0"/>
              </w:tabs>
              <w:spacing w:after="0" w:line="240" w:lineRule="auto"/>
              <w:rPr>
                <w:rFonts w:ascii="Arial" w:hAnsi="Arial" w:cs="Arial"/>
                <w:i/>
                <w:color w:val="000000"/>
              </w:rPr>
            </w:pPr>
          </w:p>
          <w:p w14:paraId="0B7D983C" w14:textId="77777777" w:rsidR="009C7824" w:rsidRPr="00312EA8" w:rsidRDefault="009C7824" w:rsidP="002607BC">
            <w:pPr>
              <w:tabs>
                <w:tab w:val="left" w:pos="0"/>
              </w:tabs>
              <w:spacing w:after="0" w:line="240" w:lineRule="auto"/>
              <w:rPr>
                <w:rFonts w:ascii="Arial" w:hAnsi="Arial" w:cs="Arial"/>
                <w:i/>
                <w:color w:val="000000"/>
              </w:rPr>
            </w:pPr>
          </w:p>
          <w:p w14:paraId="6C45EDEA" w14:textId="77777777" w:rsidR="002607BC" w:rsidRPr="00312EA8" w:rsidRDefault="002607BC" w:rsidP="002607BC">
            <w:pPr>
              <w:tabs>
                <w:tab w:val="left" w:pos="0"/>
              </w:tabs>
              <w:spacing w:after="0" w:line="240" w:lineRule="auto"/>
              <w:rPr>
                <w:rFonts w:ascii="Arial" w:hAnsi="Arial" w:cs="Arial"/>
                <w:i/>
                <w:color w:val="000000"/>
              </w:rPr>
            </w:pPr>
          </w:p>
          <w:p w14:paraId="51C52C15" w14:textId="77777777" w:rsidR="002607BC" w:rsidRPr="00312EA8" w:rsidRDefault="002607BC" w:rsidP="002607BC">
            <w:pPr>
              <w:tabs>
                <w:tab w:val="left" w:pos="0"/>
              </w:tabs>
              <w:spacing w:after="0" w:line="240" w:lineRule="auto"/>
              <w:rPr>
                <w:rFonts w:ascii="Arial" w:hAnsi="Arial" w:cs="Arial"/>
                <w:i/>
                <w:color w:val="000000"/>
              </w:rPr>
            </w:pPr>
          </w:p>
          <w:p w14:paraId="1439080F" w14:textId="77777777" w:rsidR="002607BC" w:rsidRPr="00312EA8" w:rsidRDefault="002607BC" w:rsidP="002607BC">
            <w:pPr>
              <w:tabs>
                <w:tab w:val="left" w:pos="0"/>
              </w:tabs>
              <w:spacing w:after="0" w:line="240" w:lineRule="auto"/>
              <w:rPr>
                <w:rFonts w:ascii="Arial" w:hAnsi="Arial" w:cs="Arial"/>
                <w:i/>
                <w:color w:val="000000"/>
              </w:rPr>
            </w:pPr>
          </w:p>
          <w:p w14:paraId="6AF6E689" w14:textId="77777777" w:rsidR="002607BC" w:rsidRPr="00312EA8" w:rsidRDefault="002607BC" w:rsidP="002607BC">
            <w:pPr>
              <w:tabs>
                <w:tab w:val="left" w:pos="0"/>
              </w:tabs>
              <w:spacing w:after="0" w:line="240" w:lineRule="auto"/>
              <w:rPr>
                <w:rFonts w:ascii="Arial" w:hAnsi="Arial" w:cs="Arial"/>
                <w:i/>
                <w:color w:val="000000"/>
              </w:rPr>
            </w:pPr>
          </w:p>
          <w:p w14:paraId="1CF713BA" w14:textId="77777777" w:rsidR="009C7824" w:rsidRPr="00312EA8" w:rsidRDefault="009C7824" w:rsidP="002607BC">
            <w:pPr>
              <w:tabs>
                <w:tab w:val="left" w:pos="0"/>
              </w:tabs>
              <w:spacing w:after="0" w:line="240" w:lineRule="auto"/>
              <w:rPr>
                <w:rFonts w:ascii="Arial" w:hAnsi="Arial" w:cs="Arial"/>
                <w:i/>
                <w:color w:val="000000"/>
              </w:rPr>
            </w:pPr>
          </w:p>
          <w:p w14:paraId="4DBC8715" w14:textId="77777777" w:rsidR="009C7824" w:rsidRPr="00312EA8" w:rsidRDefault="009C7824" w:rsidP="002607BC">
            <w:pPr>
              <w:tabs>
                <w:tab w:val="left" w:pos="0"/>
              </w:tabs>
              <w:spacing w:after="0" w:line="240" w:lineRule="auto"/>
              <w:rPr>
                <w:rFonts w:ascii="Arial" w:hAnsi="Arial" w:cs="Arial"/>
                <w:i/>
                <w:color w:val="000000"/>
              </w:rPr>
            </w:pPr>
          </w:p>
          <w:p w14:paraId="54971987" w14:textId="77777777" w:rsidR="008E0A8E" w:rsidRPr="00312EA8" w:rsidRDefault="008E0A8E" w:rsidP="002607BC">
            <w:pPr>
              <w:tabs>
                <w:tab w:val="left" w:pos="0"/>
              </w:tabs>
              <w:spacing w:after="0" w:line="240" w:lineRule="auto"/>
              <w:rPr>
                <w:rFonts w:ascii="Arial" w:hAnsi="Arial" w:cs="Arial"/>
                <w:color w:val="000000"/>
              </w:rPr>
            </w:pPr>
          </w:p>
        </w:tc>
      </w:tr>
    </w:tbl>
    <w:p w14:paraId="7FF7811D"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74233BE8" w14:textId="77777777" w:rsidTr="006E6BBE">
        <w:tc>
          <w:tcPr>
            <w:tcW w:w="10490" w:type="dxa"/>
          </w:tcPr>
          <w:p w14:paraId="552128B3" w14:textId="77777777" w:rsidR="008E0A8E" w:rsidRPr="00312EA8" w:rsidRDefault="008B0FC9" w:rsidP="00313E1C">
            <w:pPr>
              <w:tabs>
                <w:tab w:val="left" w:pos="0"/>
              </w:tabs>
              <w:spacing w:line="240" w:lineRule="auto"/>
              <w:rPr>
                <w:rFonts w:ascii="Arial" w:hAnsi="Arial" w:cs="Arial"/>
                <w:color w:val="000000"/>
              </w:rPr>
            </w:pPr>
            <w:r w:rsidRPr="00312EA8">
              <w:rPr>
                <w:rFonts w:ascii="Arial" w:hAnsi="Arial" w:cs="Arial"/>
                <w:b/>
                <w:color w:val="000000"/>
              </w:rPr>
              <w:t>Hypothese</w:t>
            </w:r>
            <w:r w:rsidR="009C7824" w:rsidRPr="00312EA8">
              <w:rPr>
                <w:rFonts w:ascii="Arial" w:hAnsi="Arial" w:cs="Arial"/>
                <w:b/>
                <w:color w:val="000000"/>
              </w:rPr>
              <w:t>s and/or</w:t>
            </w:r>
            <w:r w:rsidR="00BD5F87" w:rsidRPr="00312EA8">
              <w:rPr>
                <w:rFonts w:ascii="Arial" w:hAnsi="Arial" w:cs="Arial"/>
                <w:b/>
                <w:color w:val="000000"/>
              </w:rPr>
              <w:t xml:space="preserve"> Research Q</w:t>
            </w:r>
            <w:r w:rsidR="008E0A8E" w:rsidRPr="00312EA8">
              <w:rPr>
                <w:rFonts w:ascii="Arial" w:hAnsi="Arial" w:cs="Arial"/>
                <w:b/>
                <w:color w:val="000000"/>
              </w:rPr>
              <w:t>uestion/s</w:t>
            </w:r>
          </w:p>
        </w:tc>
      </w:tr>
      <w:tr w:rsidR="008E0A8E" w:rsidRPr="00312EA8" w14:paraId="5B9921E4" w14:textId="77777777" w:rsidTr="006E6BBE">
        <w:tc>
          <w:tcPr>
            <w:tcW w:w="10490" w:type="dxa"/>
          </w:tcPr>
          <w:p w14:paraId="06BE2E2B" w14:textId="77777777" w:rsidR="007774CA" w:rsidRDefault="007774CA" w:rsidP="007774CA">
            <w:pPr>
              <w:tabs>
                <w:tab w:val="left" w:pos="0"/>
              </w:tabs>
              <w:spacing w:line="240" w:lineRule="auto"/>
              <w:rPr>
                <w:rFonts w:ascii="Arial" w:hAnsi="Arial" w:cs="Arial"/>
                <w:iCs/>
              </w:rPr>
            </w:pPr>
            <w:r>
              <w:rPr>
                <w:rFonts w:ascii="Arial" w:hAnsi="Arial" w:cs="Arial"/>
                <w:iCs/>
              </w:rPr>
              <w:t>-</w:t>
            </w:r>
            <w:commentRangeStart w:id="98"/>
            <w:r>
              <w:rPr>
                <w:rFonts w:ascii="Arial" w:hAnsi="Arial" w:cs="Arial"/>
                <w:iCs/>
              </w:rPr>
              <w:t>Did the Covid-19 lockdown affect the sales of aesthetics products?</w:t>
            </w:r>
          </w:p>
          <w:p w14:paraId="48FDD6E7" w14:textId="77777777" w:rsidR="008D1DD7" w:rsidRDefault="008D1DD7" w:rsidP="007774CA">
            <w:pPr>
              <w:tabs>
                <w:tab w:val="left" w:pos="0"/>
              </w:tabs>
              <w:spacing w:line="240" w:lineRule="auto"/>
              <w:rPr>
                <w:rFonts w:ascii="Arial" w:hAnsi="Arial" w:cs="Arial"/>
                <w:iCs/>
              </w:rPr>
            </w:pPr>
            <w:r>
              <w:rPr>
                <w:rFonts w:ascii="Arial" w:hAnsi="Arial" w:cs="Arial"/>
                <w:iCs/>
              </w:rPr>
              <w:t>-After the restrictions were removed did the sales</w:t>
            </w:r>
            <w:r w:rsidR="00CB42E8">
              <w:rPr>
                <w:rFonts w:ascii="Arial" w:hAnsi="Arial" w:cs="Arial"/>
                <w:iCs/>
              </w:rPr>
              <w:t xml:space="preserve"> go back to normal</w:t>
            </w:r>
            <w:r w:rsidR="00FB1A5D">
              <w:rPr>
                <w:rFonts w:ascii="Arial" w:hAnsi="Arial" w:cs="Arial"/>
                <w:iCs/>
              </w:rPr>
              <w:t>?</w:t>
            </w:r>
            <w:commentRangeEnd w:id="98"/>
            <w:r w:rsidR="00ED40F9">
              <w:rPr>
                <w:rStyle w:val="CommentReference"/>
              </w:rPr>
              <w:commentReference w:id="98"/>
            </w:r>
          </w:p>
          <w:p w14:paraId="4D2A26FF" w14:textId="5038E646" w:rsidR="008D1DD7" w:rsidRDefault="008D1DD7" w:rsidP="007774CA">
            <w:pPr>
              <w:tabs>
                <w:tab w:val="left" w:pos="0"/>
              </w:tabs>
              <w:spacing w:line="240" w:lineRule="auto"/>
              <w:rPr>
                <w:rFonts w:ascii="Arial" w:hAnsi="Arial" w:cs="Arial"/>
                <w:iCs/>
              </w:rPr>
            </w:pPr>
            <w:r>
              <w:rPr>
                <w:rFonts w:ascii="Arial" w:hAnsi="Arial" w:cs="Arial"/>
                <w:iCs/>
              </w:rPr>
              <w:t xml:space="preserve">-Can machine learning algorithms be used to make a prediction for supply based </w:t>
            </w:r>
            <w:del w:id="99" w:author="Alan Gatt" w:date="2022-10-20T08:39:00Z">
              <w:r w:rsidDel="00ED40F9">
                <w:rPr>
                  <w:rFonts w:ascii="Arial" w:hAnsi="Arial" w:cs="Arial"/>
                  <w:iCs/>
                </w:rPr>
                <w:delText>on predicted deman</w:delText>
              </w:r>
            </w:del>
            <w:ins w:id="100" w:author="Alan Gatt" w:date="2022-10-20T08:39:00Z">
              <w:r w:rsidR="00ED40F9">
                <w:rPr>
                  <w:rFonts w:ascii="Arial" w:hAnsi="Arial" w:cs="Arial"/>
                  <w:iCs/>
                </w:rPr>
                <w:t>previous transactions</w:t>
              </w:r>
            </w:ins>
            <w:del w:id="101" w:author="Alan Gatt" w:date="2022-10-20T08:39:00Z">
              <w:r w:rsidDel="00ED40F9">
                <w:rPr>
                  <w:rFonts w:ascii="Arial" w:hAnsi="Arial" w:cs="Arial"/>
                  <w:iCs/>
                </w:rPr>
                <w:delText>d</w:delText>
              </w:r>
            </w:del>
            <w:r>
              <w:rPr>
                <w:rFonts w:ascii="Arial" w:hAnsi="Arial" w:cs="Arial"/>
                <w:iCs/>
              </w:rPr>
              <w:t>?</w:t>
            </w:r>
          </w:p>
          <w:p w14:paraId="6526DEA0" w14:textId="77777777" w:rsidR="007774CA" w:rsidRPr="007774CA" w:rsidRDefault="007774CA" w:rsidP="007774CA">
            <w:pPr>
              <w:tabs>
                <w:tab w:val="left" w:pos="0"/>
              </w:tabs>
              <w:spacing w:line="240" w:lineRule="auto"/>
              <w:rPr>
                <w:rFonts w:ascii="Arial" w:hAnsi="Arial" w:cs="Arial"/>
                <w:iCs/>
              </w:rPr>
            </w:pPr>
          </w:p>
          <w:p w14:paraId="1F377FBC" w14:textId="77777777" w:rsidR="009C7824" w:rsidRPr="00312EA8" w:rsidRDefault="009C7824" w:rsidP="002607BC">
            <w:pPr>
              <w:tabs>
                <w:tab w:val="left" w:pos="0"/>
              </w:tabs>
              <w:spacing w:after="0" w:line="240" w:lineRule="auto"/>
              <w:rPr>
                <w:rFonts w:ascii="Arial" w:hAnsi="Arial" w:cs="Arial"/>
                <w:i/>
                <w:color w:val="000000"/>
              </w:rPr>
            </w:pPr>
          </w:p>
          <w:p w14:paraId="2F2C2072" w14:textId="77777777" w:rsidR="00ED532A" w:rsidRPr="00312EA8" w:rsidRDefault="00ED532A" w:rsidP="002607BC">
            <w:pPr>
              <w:tabs>
                <w:tab w:val="left" w:pos="0"/>
              </w:tabs>
              <w:spacing w:after="0" w:line="240" w:lineRule="auto"/>
              <w:rPr>
                <w:rFonts w:ascii="Arial" w:hAnsi="Arial" w:cs="Arial"/>
                <w:color w:val="000000"/>
              </w:rPr>
            </w:pPr>
          </w:p>
          <w:p w14:paraId="4AE58463" w14:textId="77777777" w:rsidR="002607BC" w:rsidRPr="00312EA8" w:rsidRDefault="002607BC" w:rsidP="002607BC">
            <w:pPr>
              <w:tabs>
                <w:tab w:val="left" w:pos="0"/>
              </w:tabs>
              <w:spacing w:after="0" w:line="240" w:lineRule="auto"/>
              <w:rPr>
                <w:rFonts w:ascii="Arial" w:hAnsi="Arial" w:cs="Arial"/>
                <w:color w:val="000000"/>
              </w:rPr>
            </w:pPr>
          </w:p>
          <w:p w14:paraId="6214B509" w14:textId="77777777" w:rsidR="002607BC" w:rsidRPr="00312EA8" w:rsidRDefault="002607BC" w:rsidP="002607BC">
            <w:pPr>
              <w:tabs>
                <w:tab w:val="left" w:pos="0"/>
              </w:tabs>
              <w:spacing w:after="0" w:line="240" w:lineRule="auto"/>
              <w:rPr>
                <w:rFonts w:ascii="Arial" w:hAnsi="Arial" w:cs="Arial"/>
                <w:color w:val="000000"/>
              </w:rPr>
            </w:pPr>
          </w:p>
          <w:p w14:paraId="4F7209C3" w14:textId="77777777" w:rsidR="002607BC" w:rsidRPr="00312EA8" w:rsidRDefault="002607BC" w:rsidP="002607BC">
            <w:pPr>
              <w:tabs>
                <w:tab w:val="left" w:pos="0"/>
              </w:tabs>
              <w:spacing w:after="0" w:line="240" w:lineRule="auto"/>
              <w:rPr>
                <w:rFonts w:ascii="Arial" w:hAnsi="Arial" w:cs="Arial"/>
                <w:color w:val="000000"/>
              </w:rPr>
            </w:pPr>
          </w:p>
          <w:p w14:paraId="64ED6277" w14:textId="77777777" w:rsidR="002607BC" w:rsidRPr="00312EA8" w:rsidRDefault="002607BC" w:rsidP="002607BC">
            <w:pPr>
              <w:tabs>
                <w:tab w:val="left" w:pos="0"/>
              </w:tabs>
              <w:spacing w:after="0" w:line="240" w:lineRule="auto"/>
              <w:rPr>
                <w:rFonts w:ascii="Arial" w:hAnsi="Arial" w:cs="Arial"/>
                <w:color w:val="000000"/>
              </w:rPr>
            </w:pPr>
          </w:p>
          <w:p w14:paraId="01E76D44" w14:textId="77777777" w:rsidR="002607BC" w:rsidRPr="00312EA8" w:rsidRDefault="002607BC" w:rsidP="002607BC">
            <w:pPr>
              <w:tabs>
                <w:tab w:val="left" w:pos="0"/>
              </w:tabs>
              <w:spacing w:after="0" w:line="240" w:lineRule="auto"/>
              <w:rPr>
                <w:rFonts w:ascii="Arial" w:hAnsi="Arial" w:cs="Arial"/>
                <w:color w:val="000000"/>
              </w:rPr>
            </w:pPr>
          </w:p>
          <w:p w14:paraId="26576AC0" w14:textId="77777777" w:rsidR="002607BC" w:rsidRPr="00312EA8" w:rsidRDefault="002607BC" w:rsidP="002607BC">
            <w:pPr>
              <w:tabs>
                <w:tab w:val="left" w:pos="0"/>
              </w:tabs>
              <w:spacing w:after="0" w:line="240" w:lineRule="auto"/>
              <w:rPr>
                <w:rFonts w:ascii="Arial" w:hAnsi="Arial" w:cs="Arial"/>
                <w:color w:val="000000"/>
              </w:rPr>
            </w:pPr>
          </w:p>
          <w:p w14:paraId="02A6FF34" w14:textId="77777777" w:rsidR="002607BC" w:rsidRPr="00312EA8" w:rsidRDefault="002607BC" w:rsidP="002607BC">
            <w:pPr>
              <w:tabs>
                <w:tab w:val="left" w:pos="0"/>
              </w:tabs>
              <w:spacing w:after="0" w:line="240" w:lineRule="auto"/>
              <w:rPr>
                <w:rFonts w:ascii="Arial" w:hAnsi="Arial" w:cs="Arial"/>
                <w:color w:val="000000"/>
              </w:rPr>
            </w:pPr>
          </w:p>
        </w:tc>
      </w:tr>
    </w:tbl>
    <w:p w14:paraId="1CB603EB" w14:textId="77777777" w:rsidR="008E0A8E" w:rsidRPr="00312EA8"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453EFC27" w14:textId="77777777" w:rsidTr="006E6BBE">
        <w:tc>
          <w:tcPr>
            <w:tcW w:w="10490" w:type="dxa"/>
          </w:tcPr>
          <w:p w14:paraId="0DC121EB" w14:textId="77777777" w:rsidR="008E0A8E" w:rsidRPr="00312EA8" w:rsidRDefault="008E0A8E" w:rsidP="00313E1C">
            <w:pPr>
              <w:tabs>
                <w:tab w:val="left" w:pos="0"/>
              </w:tabs>
              <w:spacing w:line="240" w:lineRule="auto"/>
              <w:jc w:val="both"/>
              <w:rPr>
                <w:rFonts w:ascii="Arial" w:hAnsi="Arial" w:cs="Arial"/>
                <w:color w:val="000000"/>
              </w:rPr>
            </w:pPr>
            <w:r w:rsidRPr="00312EA8">
              <w:rPr>
                <w:rFonts w:ascii="Arial" w:hAnsi="Arial" w:cs="Arial"/>
                <w:b/>
                <w:color w:val="000000"/>
              </w:rPr>
              <w:t>Target Participants and Rese</w:t>
            </w:r>
            <w:r w:rsidR="003E29DF" w:rsidRPr="00312EA8">
              <w:rPr>
                <w:rFonts w:ascii="Arial" w:hAnsi="Arial" w:cs="Arial"/>
                <w:b/>
                <w:color w:val="000000"/>
              </w:rPr>
              <w:t>arch Methods for</w:t>
            </w:r>
            <w:r w:rsidR="009C7824" w:rsidRPr="00312EA8">
              <w:rPr>
                <w:rFonts w:ascii="Arial" w:hAnsi="Arial" w:cs="Arial"/>
                <w:b/>
                <w:color w:val="000000"/>
              </w:rPr>
              <w:t xml:space="preserve"> Data Collection and Analysis</w:t>
            </w:r>
          </w:p>
        </w:tc>
      </w:tr>
      <w:tr w:rsidR="008E0A8E" w:rsidRPr="00312EA8" w14:paraId="37B8B5B2" w14:textId="77777777" w:rsidTr="006E6BBE">
        <w:tc>
          <w:tcPr>
            <w:tcW w:w="10490" w:type="dxa"/>
          </w:tcPr>
          <w:p w14:paraId="1C5C3E76" w14:textId="278C81CD" w:rsidR="00BD5F87" w:rsidRDefault="002B60D7" w:rsidP="002607BC">
            <w:pPr>
              <w:tabs>
                <w:tab w:val="left" w:pos="0"/>
              </w:tabs>
              <w:spacing w:after="0" w:line="240" w:lineRule="auto"/>
              <w:jc w:val="both"/>
              <w:rPr>
                <w:rFonts w:ascii="Arial" w:hAnsi="Arial" w:cs="Arial"/>
                <w:iCs/>
                <w:color w:val="000000"/>
              </w:rPr>
            </w:pPr>
            <w:commentRangeStart w:id="102"/>
            <w:r>
              <w:rPr>
                <w:rFonts w:ascii="Arial" w:hAnsi="Arial" w:cs="Arial"/>
                <w:iCs/>
                <w:color w:val="000000"/>
              </w:rPr>
              <w:t xml:space="preserve">The sales in this dataset are from different doctors across different cities in England and Ireland. </w:t>
            </w:r>
            <w:r w:rsidR="009F668C">
              <w:rPr>
                <w:rFonts w:ascii="Arial" w:hAnsi="Arial" w:cs="Arial"/>
                <w:iCs/>
                <w:color w:val="000000"/>
              </w:rPr>
              <w:t xml:space="preserve">These will be used to predict the sales for future months depending </w:t>
            </w:r>
            <w:del w:id="103" w:author="Alan Gatt" w:date="2022-10-20T08:40:00Z">
              <w:r w:rsidR="009F668C" w:rsidDel="00A45BC0">
                <w:rPr>
                  <w:rFonts w:ascii="Arial" w:hAnsi="Arial" w:cs="Arial"/>
                  <w:iCs/>
                  <w:color w:val="000000"/>
                </w:rPr>
                <w:delText>in</w:delText>
              </w:r>
            </w:del>
            <w:ins w:id="104" w:author="Alan Gatt" w:date="2022-10-20T08:40:00Z">
              <w:r w:rsidR="00A45BC0">
                <w:rPr>
                  <w:rFonts w:ascii="Arial" w:hAnsi="Arial" w:cs="Arial"/>
                  <w:iCs/>
                  <w:color w:val="000000"/>
                </w:rPr>
                <w:t>on</w:t>
              </w:r>
            </w:ins>
            <w:r w:rsidR="009F668C">
              <w:rPr>
                <w:rFonts w:ascii="Arial" w:hAnsi="Arial" w:cs="Arial"/>
                <w:iCs/>
                <w:color w:val="000000"/>
              </w:rPr>
              <w:t xml:space="preserve"> the past sales. </w:t>
            </w:r>
            <w:commentRangeEnd w:id="102"/>
            <w:r w:rsidR="00A45BC0">
              <w:rPr>
                <w:rStyle w:val="CommentReference"/>
              </w:rPr>
              <w:commentReference w:id="102"/>
            </w:r>
          </w:p>
          <w:p w14:paraId="19D4E3A0" w14:textId="77777777" w:rsidR="009F668C" w:rsidRDefault="009F668C" w:rsidP="002607BC">
            <w:pPr>
              <w:tabs>
                <w:tab w:val="left" w:pos="0"/>
              </w:tabs>
              <w:spacing w:after="0" w:line="240" w:lineRule="auto"/>
              <w:jc w:val="both"/>
              <w:rPr>
                <w:rFonts w:ascii="Arial" w:hAnsi="Arial" w:cs="Arial"/>
                <w:iCs/>
                <w:color w:val="000000"/>
              </w:rPr>
            </w:pPr>
          </w:p>
          <w:p w14:paraId="172D31CA" w14:textId="60AA0F34" w:rsidR="009F668C" w:rsidRPr="002B60D7" w:rsidRDefault="009F668C" w:rsidP="002607BC">
            <w:pPr>
              <w:tabs>
                <w:tab w:val="left" w:pos="0"/>
              </w:tabs>
              <w:spacing w:after="0" w:line="240" w:lineRule="auto"/>
              <w:jc w:val="both"/>
              <w:rPr>
                <w:rFonts w:ascii="Arial" w:hAnsi="Arial" w:cs="Arial"/>
                <w:iCs/>
                <w:color w:val="000000"/>
              </w:rPr>
            </w:pPr>
            <w:r>
              <w:rPr>
                <w:rFonts w:ascii="Arial" w:hAnsi="Arial" w:cs="Arial"/>
                <w:iCs/>
                <w:color w:val="000000"/>
              </w:rPr>
              <w:t xml:space="preserve">Questionnaires will be sent to aesthetic clinics and distributors in Malta to find out how the pandemic </w:t>
            </w:r>
            <w:del w:id="105" w:author="Alan Gatt" w:date="2022-10-20T08:40:00Z">
              <w:r w:rsidDel="00A45BC0">
                <w:rPr>
                  <w:rFonts w:ascii="Arial" w:hAnsi="Arial" w:cs="Arial"/>
                  <w:iCs/>
                  <w:color w:val="000000"/>
                </w:rPr>
                <w:delText xml:space="preserve">effected </w:delText>
              </w:r>
            </w:del>
            <w:ins w:id="106" w:author="Alan Gatt" w:date="2022-10-20T08:40:00Z">
              <w:r w:rsidR="00A45BC0">
                <w:rPr>
                  <w:rFonts w:ascii="Arial" w:hAnsi="Arial" w:cs="Arial"/>
                  <w:iCs/>
                  <w:color w:val="000000"/>
                </w:rPr>
                <w:t>affected</w:t>
              </w:r>
              <w:r w:rsidR="00A45BC0">
                <w:rPr>
                  <w:rFonts w:ascii="Arial" w:hAnsi="Arial" w:cs="Arial"/>
                  <w:iCs/>
                  <w:color w:val="000000"/>
                </w:rPr>
                <w:t xml:space="preserve"> </w:t>
              </w:r>
            </w:ins>
            <w:r>
              <w:rPr>
                <w:rFonts w:ascii="Arial" w:hAnsi="Arial" w:cs="Arial"/>
                <w:iCs/>
                <w:color w:val="000000"/>
              </w:rPr>
              <w:t>their businesses locally.</w:t>
            </w:r>
          </w:p>
          <w:p w14:paraId="3BDBE2DB" w14:textId="77777777" w:rsidR="00BD5F87" w:rsidRDefault="00BD5F87" w:rsidP="002607BC">
            <w:pPr>
              <w:tabs>
                <w:tab w:val="left" w:pos="0"/>
              </w:tabs>
              <w:spacing w:after="0" w:line="240" w:lineRule="auto"/>
              <w:jc w:val="both"/>
              <w:rPr>
                <w:rFonts w:ascii="Arial" w:hAnsi="Arial" w:cs="Arial"/>
                <w:i/>
                <w:color w:val="000000"/>
              </w:rPr>
            </w:pPr>
          </w:p>
          <w:p w14:paraId="7D9AC88B" w14:textId="77777777" w:rsidR="00C64B5E" w:rsidRDefault="00C64B5E" w:rsidP="002607BC">
            <w:pPr>
              <w:tabs>
                <w:tab w:val="left" w:pos="0"/>
              </w:tabs>
              <w:spacing w:after="0" w:line="240" w:lineRule="auto"/>
              <w:jc w:val="both"/>
              <w:rPr>
                <w:rFonts w:ascii="Arial" w:hAnsi="Arial" w:cs="Arial"/>
                <w:i/>
                <w:color w:val="000000"/>
              </w:rPr>
            </w:pPr>
          </w:p>
          <w:p w14:paraId="360C664C" w14:textId="77777777" w:rsidR="00C64B5E" w:rsidRDefault="00C64B5E" w:rsidP="002607BC">
            <w:pPr>
              <w:tabs>
                <w:tab w:val="left" w:pos="0"/>
              </w:tabs>
              <w:spacing w:after="0" w:line="240" w:lineRule="auto"/>
              <w:jc w:val="both"/>
              <w:rPr>
                <w:rFonts w:ascii="Arial" w:hAnsi="Arial" w:cs="Arial"/>
                <w:i/>
                <w:color w:val="000000"/>
              </w:rPr>
            </w:pPr>
          </w:p>
          <w:p w14:paraId="14BD375F" w14:textId="77777777" w:rsidR="00C64B5E" w:rsidRDefault="00C64B5E" w:rsidP="002607BC">
            <w:pPr>
              <w:tabs>
                <w:tab w:val="left" w:pos="0"/>
              </w:tabs>
              <w:spacing w:after="0" w:line="240" w:lineRule="auto"/>
              <w:jc w:val="both"/>
              <w:rPr>
                <w:rFonts w:ascii="Arial" w:hAnsi="Arial" w:cs="Arial"/>
                <w:i/>
                <w:color w:val="000000"/>
              </w:rPr>
            </w:pPr>
          </w:p>
          <w:p w14:paraId="3A01EF1C" w14:textId="77777777" w:rsidR="00C64B5E" w:rsidRPr="00312EA8" w:rsidRDefault="00C64B5E" w:rsidP="002607BC">
            <w:pPr>
              <w:tabs>
                <w:tab w:val="left" w:pos="0"/>
              </w:tabs>
              <w:spacing w:after="0" w:line="240" w:lineRule="auto"/>
              <w:jc w:val="both"/>
              <w:rPr>
                <w:rFonts w:ascii="Arial" w:hAnsi="Arial" w:cs="Arial"/>
                <w:i/>
                <w:color w:val="000000"/>
              </w:rPr>
            </w:pPr>
          </w:p>
          <w:p w14:paraId="773ED677" w14:textId="77777777" w:rsidR="009C0758" w:rsidRPr="00312EA8" w:rsidRDefault="009C0758" w:rsidP="002607BC">
            <w:pPr>
              <w:tabs>
                <w:tab w:val="left" w:pos="0"/>
              </w:tabs>
              <w:spacing w:after="0" w:line="240" w:lineRule="auto"/>
              <w:jc w:val="both"/>
              <w:rPr>
                <w:rFonts w:ascii="Arial" w:hAnsi="Arial" w:cs="Arial"/>
                <w:i/>
                <w:color w:val="000000"/>
              </w:rPr>
            </w:pPr>
          </w:p>
          <w:p w14:paraId="40B69681" w14:textId="77777777" w:rsidR="008E0A8E" w:rsidRPr="00312EA8" w:rsidRDefault="008E0A8E" w:rsidP="002607BC">
            <w:pPr>
              <w:tabs>
                <w:tab w:val="left" w:pos="0"/>
              </w:tabs>
              <w:spacing w:after="0" w:line="240" w:lineRule="auto"/>
              <w:jc w:val="both"/>
              <w:rPr>
                <w:rFonts w:ascii="Arial" w:hAnsi="Arial" w:cs="Arial"/>
                <w:b/>
                <w:color w:val="000000"/>
              </w:rPr>
            </w:pPr>
          </w:p>
        </w:tc>
      </w:tr>
    </w:tbl>
    <w:p w14:paraId="441F378B" w14:textId="77777777" w:rsidR="00271F9A" w:rsidRPr="00312EA8" w:rsidRDefault="00271F9A" w:rsidP="00313E1C">
      <w:pPr>
        <w:tabs>
          <w:tab w:val="left" w:pos="0"/>
        </w:tabs>
        <w:spacing w:line="240" w:lineRule="auto"/>
        <w:rPr>
          <w:rFonts w:ascii="Arial" w:hAnsi="Arial" w:cs="Arial"/>
          <w:color w:val="000000"/>
        </w:rPr>
      </w:pPr>
    </w:p>
    <w:p w14:paraId="7CA2AD14" w14:textId="77777777" w:rsidR="004902CF" w:rsidRDefault="004902CF"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902CF" w:rsidRPr="00312EA8" w14:paraId="577AADEE" w14:textId="77777777" w:rsidTr="00092032">
        <w:trPr>
          <w:trHeight w:val="170"/>
        </w:trPr>
        <w:tc>
          <w:tcPr>
            <w:tcW w:w="10490" w:type="dxa"/>
            <w:vAlign w:val="bottom"/>
          </w:tcPr>
          <w:p w14:paraId="07D6D374" w14:textId="77777777" w:rsidR="004902CF" w:rsidRPr="00312EA8" w:rsidRDefault="004902CF" w:rsidP="00092032">
            <w:pPr>
              <w:tabs>
                <w:tab w:val="left" w:pos="0"/>
              </w:tabs>
              <w:spacing w:line="240" w:lineRule="auto"/>
              <w:rPr>
                <w:rFonts w:ascii="Arial" w:hAnsi="Arial" w:cs="Arial"/>
                <w:color w:val="000000"/>
              </w:rPr>
            </w:pPr>
            <w:r w:rsidRPr="00312EA8">
              <w:rPr>
                <w:rFonts w:ascii="Arial" w:hAnsi="Arial" w:cs="Arial"/>
                <w:color w:val="000000"/>
              </w:rPr>
              <w:lastRenderedPageBreak/>
              <w:br w:type="page"/>
            </w:r>
            <w:r w:rsidRPr="00312EA8">
              <w:rPr>
                <w:rFonts w:ascii="Arial" w:hAnsi="Arial" w:cs="Arial"/>
                <w:b/>
                <w:color w:val="000000"/>
              </w:rPr>
              <w:t>Anticipated Contributions of the Study.</w:t>
            </w:r>
          </w:p>
        </w:tc>
      </w:tr>
      <w:tr w:rsidR="004902CF" w:rsidRPr="00312EA8" w14:paraId="14A6AE01" w14:textId="77777777" w:rsidTr="00092032">
        <w:trPr>
          <w:trHeight w:val="2861"/>
        </w:trPr>
        <w:tc>
          <w:tcPr>
            <w:tcW w:w="10490" w:type="dxa"/>
          </w:tcPr>
          <w:p w14:paraId="186F646C" w14:textId="0FB2C843" w:rsidR="008F0165" w:rsidRPr="00251B00" w:rsidRDefault="008F0165" w:rsidP="008F0165">
            <w:pPr>
              <w:tabs>
                <w:tab w:val="left" w:pos="0"/>
              </w:tabs>
              <w:spacing w:after="0" w:line="240" w:lineRule="auto"/>
              <w:rPr>
                <w:rFonts w:ascii="Arial" w:hAnsi="Arial" w:cs="Arial"/>
                <w:iCs/>
              </w:rPr>
            </w:pPr>
            <w:commentRangeStart w:id="107"/>
            <w:r>
              <w:rPr>
                <w:rFonts w:ascii="Arial" w:hAnsi="Arial" w:cs="Arial"/>
                <w:iCs/>
              </w:rPr>
              <w:t xml:space="preserve">At the end of this study, my anticipated contribution will be to have a sales forecast for this </w:t>
            </w:r>
            <w:del w:id="108" w:author="Alan Gatt" w:date="2022-10-20T08:40:00Z">
              <w:r w:rsidDel="00A45BC0">
                <w:rPr>
                  <w:rFonts w:ascii="Arial" w:hAnsi="Arial" w:cs="Arial"/>
                  <w:iCs/>
                </w:rPr>
                <w:delText>particular company</w:delText>
              </w:r>
            </w:del>
            <w:ins w:id="109" w:author="Alan Gatt" w:date="2022-10-20T08:40:00Z">
              <w:r w:rsidR="00A45BC0">
                <w:rPr>
                  <w:rFonts w:ascii="Arial" w:hAnsi="Arial" w:cs="Arial"/>
                  <w:iCs/>
                </w:rPr>
                <w:t>company</w:t>
              </w:r>
            </w:ins>
            <w:r>
              <w:rPr>
                <w:rFonts w:ascii="Arial" w:hAnsi="Arial" w:cs="Arial"/>
                <w:iCs/>
              </w:rPr>
              <w:t xml:space="preserve"> so that when they are</w:t>
            </w:r>
            <w:r w:rsidR="00D862D2">
              <w:rPr>
                <w:rFonts w:ascii="Arial" w:hAnsi="Arial" w:cs="Arial"/>
                <w:iCs/>
              </w:rPr>
              <w:t xml:space="preserve"> placing an</w:t>
            </w:r>
            <w:r>
              <w:rPr>
                <w:rFonts w:ascii="Arial" w:hAnsi="Arial" w:cs="Arial"/>
                <w:iCs/>
              </w:rPr>
              <w:t xml:space="preserve"> order</w:t>
            </w:r>
            <w:r w:rsidR="00D862D2">
              <w:rPr>
                <w:rFonts w:ascii="Arial" w:hAnsi="Arial" w:cs="Arial"/>
                <w:iCs/>
              </w:rPr>
              <w:t xml:space="preserve"> for</w:t>
            </w:r>
            <w:r>
              <w:rPr>
                <w:rFonts w:ascii="Arial" w:hAnsi="Arial" w:cs="Arial"/>
                <w:iCs/>
              </w:rPr>
              <w:t xml:space="preserve"> the aesthetics products, they will have an estimated quantity of the products </w:t>
            </w:r>
            <w:r w:rsidR="00D862D2">
              <w:rPr>
                <w:rFonts w:ascii="Arial" w:hAnsi="Arial" w:cs="Arial"/>
                <w:iCs/>
              </w:rPr>
              <w:t xml:space="preserve">that will be sold </w:t>
            </w:r>
            <w:r>
              <w:rPr>
                <w:rFonts w:ascii="Arial" w:hAnsi="Arial" w:cs="Arial"/>
                <w:iCs/>
              </w:rPr>
              <w:t xml:space="preserve">and not overorder. </w:t>
            </w:r>
            <w:r w:rsidR="008C1DBE">
              <w:rPr>
                <w:rFonts w:ascii="Arial" w:hAnsi="Arial" w:cs="Arial"/>
                <w:iCs/>
              </w:rPr>
              <w:t>This is very significant since the</w:t>
            </w:r>
            <w:r w:rsidR="00DB5D65">
              <w:rPr>
                <w:rFonts w:ascii="Arial" w:hAnsi="Arial" w:cs="Arial"/>
                <w:iCs/>
              </w:rPr>
              <w:t>se</w:t>
            </w:r>
            <w:r w:rsidR="008C1DBE">
              <w:rPr>
                <w:rFonts w:ascii="Arial" w:hAnsi="Arial" w:cs="Arial"/>
                <w:iCs/>
              </w:rPr>
              <w:t xml:space="preserve"> aesthetics products do not have a long expiry date. </w:t>
            </w:r>
            <w:r>
              <w:rPr>
                <w:rFonts w:ascii="Arial" w:hAnsi="Arial" w:cs="Arial"/>
                <w:iCs/>
              </w:rPr>
              <w:t xml:space="preserve">Another contribution will be to </w:t>
            </w:r>
            <w:r w:rsidR="005406F7">
              <w:rPr>
                <w:rFonts w:ascii="Arial" w:hAnsi="Arial" w:cs="Arial"/>
                <w:iCs/>
              </w:rPr>
              <w:t>find out which product</w:t>
            </w:r>
            <w:r w:rsidR="00DD0CAB">
              <w:rPr>
                <w:rFonts w:ascii="Arial" w:hAnsi="Arial" w:cs="Arial"/>
                <w:iCs/>
              </w:rPr>
              <w:t xml:space="preserve"> categories </w:t>
            </w:r>
            <w:r w:rsidR="005406F7">
              <w:rPr>
                <w:rFonts w:ascii="Arial" w:hAnsi="Arial" w:cs="Arial"/>
                <w:iCs/>
              </w:rPr>
              <w:t>are most popular so that even when they are providing training seminars, they can focus more on these popular products</w:t>
            </w:r>
            <w:r w:rsidR="005673F8">
              <w:rPr>
                <w:rFonts w:ascii="Arial" w:hAnsi="Arial" w:cs="Arial"/>
                <w:iCs/>
              </w:rPr>
              <w:t>.</w:t>
            </w:r>
            <w:commentRangeEnd w:id="107"/>
            <w:r w:rsidR="00A45BC0">
              <w:rPr>
                <w:rStyle w:val="CommentReference"/>
              </w:rPr>
              <w:commentReference w:id="107"/>
            </w:r>
          </w:p>
          <w:p w14:paraId="046C385D" w14:textId="77777777" w:rsidR="004902CF" w:rsidRPr="00312EA8" w:rsidRDefault="004902CF" w:rsidP="00092032">
            <w:pPr>
              <w:tabs>
                <w:tab w:val="left" w:pos="0"/>
              </w:tabs>
              <w:spacing w:after="0" w:line="240" w:lineRule="auto"/>
              <w:rPr>
                <w:rFonts w:ascii="Arial" w:hAnsi="Arial" w:cs="Arial"/>
                <w:i/>
                <w:color w:val="000000"/>
              </w:rPr>
            </w:pPr>
          </w:p>
          <w:p w14:paraId="46BAF2F2" w14:textId="77777777" w:rsidR="004902CF" w:rsidRPr="00312EA8" w:rsidRDefault="004902CF" w:rsidP="00092032">
            <w:pPr>
              <w:tabs>
                <w:tab w:val="left" w:pos="0"/>
              </w:tabs>
              <w:spacing w:after="0" w:line="240" w:lineRule="auto"/>
              <w:rPr>
                <w:rFonts w:ascii="Arial" w:hAnsi="Arial" w:cs="Arial"/>
                <w:i/>
                <w:color w:val="000000"/>
              </w:rPr>
            </w:pPr>
          </w:p>
          <w:p w14:paraId="0D06F95F" w14:textId="77777777" w:rsidR="004902CF" w:rsidRPr="00312EA8" w:rsidRDefault="004902CF" w:rsidP="00092032">
            <w:pPr>
              <w:tabs>
                <w:tab w:val="left" w:pos="0"/>
              </w:tabs>
              <w:spacing w:after="0" w:line="240" w:lineRule="auto"/>
              <w:rPr>
                <w:rFonts w:ascii="Arial" w:hAnsi="Arial" w:cs="Arial"/>
                <w:i/>
                <w:color w:val="000000"/>
              </w:rPr>
            </w:pPr>
          </w:p>
          <w:p w14:paraId="5F99619D" w14:textId="77777777" w:rsidR="004902CF" w:rsidRPr="00312EA8" w:rsidRDefault="004902CF" w:rsidP="00092032">
            <w:pPr>
              <w:tabs>
                <w:tab w:val="left" w:pos="0"/>
              </w:tabs>
              <w:spacing w:after="0" w:line="240" w:lineRule="auto"/>
              <w:rPr>
                <w:rFonts w:ascii="Arial" w:hAnsi="Arial" w:cs="Arial"/>
                <w:i/>
                <w:color w:val="000000"/>
              </w:rPr>
            </w:pPr>
          </w:p>
          <w:p w14:paraId="1A42B567" w14:textId="77777777" w:rsidR="004902CF" w:rsidRDefault="004902CF" w:rsidP="00092032">
            <w:pPr>
              <w:tabs>
                <w:tab w:val="left" w:pos="0"/>
              </w:tabs>
              <w:spacing w:after="0" w:line="240" w:lineRule="auto"/>
              <w:rPr>
                <w:rFonts w:ascii="Arial" w:hAnsi="Arial" w:cs="Arial"/>
                <w:i/>
                <w:color w:val="000000"/>
              </w:rPr>
            </w:pPr>
          </w:p>
          <w:p w14:paraId="0C360371" w14:textId="77777777" w:rsidR="00501140" w:rsidRPr="00312EA8" w:rsidRDefault="00501140" w:rsidP="00092032">
            <w:pPr>
              <w:tabs>
                <w:tab w:val="left" w:pos="0"/>
              </w:tabs>
              <w:spacing w:after="0" w:line="240" w:lineRule="auto"/>
              <w:rPr>
                <w:rFonts w:ascii="Arial" w:hAnsi="Arial" w:cs="Arial"/>
                <w:i/>
                <w:color w:val="000000"/>
              </w:rPr>
            </w:pPr>
          </w:p>
          <w:p w14:paraId="0F2EC36C" w14:textId="77777777" w:rsidR="004902CF" w:rsidRPr="00312EA8" w:rsidRDefault="004902CF" w:rsidP="00092032">
            <w:pPr>
              <w:tabs>
                <w:tab w:val="left" w:pos="0"/>
              </w:tabs>
              <w:spacing w:after="0" w:line="240" w:lineRule="auto"/>
              <w:rPr>
                <w:rFonts w:ascii="Arial" w:hAnsi="Arial" w:cs="Arial"/>
                <w:i/>
                <w:color w:val="000000"/>
              </w:rPr>
            </w:pPr>
          </w:p>
          <w:p w14:paraId="100BB0A6" w14:textId="77777777" w:rsidR="004902CF" w:rsidRPr="00312EA8" w:rsidRDefault="004902CF" w:rsidP="00092032">
            <w:pPr>
              <w:tabs>
                <w:tab w:val="left" w:pos="0"/>
              </w:tabs>
              <w:spacing w:after="0" w:line="240" w:lineRule="auto"/>
              <w:rPr>
                <w:rFonts w:ascii="Arial" w:hAnsi="Arial" w:cs="Arial"/>
                <w:i/>
                <w:color w:val="000000"/>
              </w:rPr>
            </w:pPr>
          </w:p>
          <w:p w14:paraId="2B847C70" w14:textId="77777777" w:rsidR="004902CF" w:rsidRPr="00312EA8" w:rsidRDefault="004902CF" w:rsidP="00092032">
            <w:pPr>
              <w:tabs>
                <w:tab w:val="left" w:pos="0"/>
              </w:tabs>
              <w:spacing w:after="0" w:line="240" w:lineRule="auto"/>
              <w:rPr>
                <w:rFonts w:ascii="Arial" w:hAnsi="Arial" w:cs="Arial"/>
                <w:i/>
                <w:color w:val="000000"/>
              </w:rPr>
            </w:pPr>
          </w:p>
        </w:tc>
      </w:tr>
    </w:tbl>
    <w:p w14:paraId="596E239E" w14:textId="77777777" w:rsidR="004902CF" w:rsidRDefault="004902CF"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902CF" w:rsidRPr="00312EA8" w14:paraId="0BF6EAD2" w14:textId="77777777" w:rsidTr="00092032">
        <w:tc>
          <w:tcPr>
            <w:tcW w:w="10490" w:type="dxa"/>
          </w:tcPr>
          <w:p w14:paraId="71595AA2" w14:textId="77777777" w:rsidR="004902CF" w:rsidRPr="00312EA8" w:rsidRDefault="004902CF" w:rsidP="00092032">
            <w:pPr>
              <w:tabs>
                <w:tab w:val="left" w:pos="0"/>
              </w:tabs>
              <w:spacing w:line="240" w:lineRule="auto"/>
              <w:rPr>
                <w:rFonts w:ascii="Arial" w:hAnsi="Arial" w:cs="Arial"/>
                <w:b/>
                <w:color w:val="000000"/>
              </w:rPr>
            </w:pP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b/>
                <w:color w:val="000000"/>
              </w:rPr>
              <w:t>Dissertation Project Plan.</w:t>
            </w:r>
          </w:p>
        </w:tc>
      </w:tr>
      <w:tr w:rsidR="004902CF" w:rsidRPr="00312EA8" w14:paraId="123F2A7F" w14:textId="77777777" w:rsidTr="00092032">
        <w:trPr>
          <w:trHeight w:val="350"/>
        </w:trPr>
        <w:tc>
          <w:tcPr>
            <w:tcW w:w="10490" w:type="dxa"/>
          </w:tcPr>
          <w:p w14:paraId="1A9B3868" w14:textId="77777777" w:rsidR="004902CF" w:rsidRPr="004902CF" w:rsidRDefault="004902CF" w:rsidP="00092032">
            <w:pPr>
              <w:tabs>
                <w:tab w:val="left" w:pos="0"/>
              </w:tabs>
              <w:spacing w:line="240" w:lineRule="auto"/>
              <w:rPr>
                <w:rFonts w:ascii="Arial" w:hAnsi="Arial" w:cs="Arial"/>
                <w:i/>
                <w:color w:val="2E74B5"/>
              </w:rPr>
            </w:pPr>
            <w:r w:rsidRPr="004902CF">
              <w:rPr>
                <w:rFonts w:ascii="Arial" w:hAnsi="Arial" w:cs="Arial"/>
                <w:i/>
                <w:color w:val="2E74B5"/>
              </w:rPr>
              <w:t>Enter details here</w:t>
            </w:r>
            <w:r w:rsidR="00501140">
              <w:rPr>
                <w:rFonts w:ascii="Arial" w:hAnsi="Arial" w:cs="Arial"/>
                <w:i/>
                <w:color w:val="2E74B5"/>
              </w:rPr>
              <w:t>:</w:t>
            </w:r>
          </w:p>
          <w:p w14:paraId="4FCFB783" w14:textId="77777777" w:rsidR="004902CF" w:rsidRPr="00312EA8" w:rsidRDefault="004902CF" w:rsidP="00092032">
            <w:pPr>
              <w:tabs>
                <w:tab w:val="left" w:pos="0"/>
              </w:tabs>
              <w:spacing w:after="0" w:line="240" w:lineRule="auto"/>
              <w:rPr>
                <w:rFonts w:ascii="Arial" w:hAnsi="Arial" w:cs="Arial"/>
                <w:i/>
                <w:color w:val="000000"/>
              </w:rPr>
            </w:pPr>
          </w:p>
          <w:p w14:paraId="6EBFEC3C" w14:textId="17786304" w:rsidR="004902CF" w:rsidRPr="00312EA8" w:rsidDel="00E567CC" w:rsidRDefault="004902CF" w:rsidP="00092032">
            <w:pPr>
              <w:tabs>
                <w:tab w:val="left" w:pos="0"/>
              </w:tabs>
              <w:spacing w:after="0" w:line="240" w:lineRule="auto"/>
              <w:rPr>
                <w:del w:id="110" w:author="Alan Gatt" w:date="2022-10-20T08:41:00Z"/>
                <w:rFonts w:ascii="Arial" w:hAnsi="Arial" w:cs="Arial"/>
                <w:i/>
                <w:color w:val="000000"/>
              </w:rPr>
            </w:pPr>
          </w:p>
          <w:p w14:paraId="53D6BD38" w14:textId="272DF5FC" w:rsidR="004902CF" w:rsidRPr="00312EA8" w:rsidDel="00E567CC" w:rsidRDefault="004902CF" w:rsidP="00092032">
            <w:pPr>
              <w:tabs>
                <w:tab w:val="left" w:pos="0"/>
              </w:tabs>
              <w:spacing w:after="0" w:line="240" w:lineRule="auto"/>
              <w:rPr>
                <w:del w:id="111" w:author="Alan Gatt" w:date="2022-10-20T08:41:00Z"/>
                <w:rFonts w:ascii="Arial" w:hAnsi="Arial" w:cs="Arial"/>
                <w:i/>
                <w:color w:val="000000"/>
              </w:rPr>
            </w:pPr>
          </w:p>
          <w:p w14:paraId="7025FE42" w14:textId="7C362404" w:rsidR="004902CF" w:rsidRPr="00312EA8" w:rsidDel="00E567CC" w:rsidRDefault="004902CF" w:rsidP="00092032">
            <w:pPr>
              <w:tabs>
                <w:tab w:val="left" w:pos="0"/>
              </w:tabs>
              <w:spacing w:after="0" w:line="240" w:lineRule="auto"/>
              <w:rPr>
                <w:del w:id="112" w:author="Alan Gatt" w:date="2022-10-20T08:41:00Z"/>
                <w:rFonts w:ascii="Arial" w:hAnsi="Arial" w:cs="Arial"/>
                <w:i/>
                <w:color w:val="000000"/>
              </w:rPr>
            </w:pPr>
          </w:p>
          <w:p w14:paraId="7C981FE9" w14:textId="56FF8526" w:rsidR="004902CF" w:rsidRPr="00312EA8" w:rsidRDefault="00E567CC" w:rsidP="00092032">
            <w:pPr>
              <w:tabs>
                <w:tab w:val="left" w:pos="0"/>
              </w:tabs>
              <w:spacing w:after="0" w:line="240" w:lineRule="auto"/>
              <w:rPr>
                <w:rFonts w:ascii="Arial" w:hAnsi="Arial" w:cs="Arial"/>
                <w:i/>
                <w:color w:val="000000"/>
              </w:rPr>
            </w:pPr>
            <w:commentRangeStart w:id="113"/>
            <w:ins w:id="114" w:author="Alan Gatt" w:date="2022-10-20T08:41:00Z">
              <w:r>
                <w:rPr>
                  <w:rFonts w:ascii="Arial" w:hAnsi="Arial" w:cs="Arial"/>
                  <w:i/>
                  <w:noProof/>
                  <w:color w:val="000000"/>
                </w:rPr>
                <w:drawing>
                  <wp:inline distT="0" distB="0" distL="0" distR="0" wp14:anchorId="1D32F986" wp14:editId="333D7007">
                    <wp:extent cx="4856480" cy="39230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480" cy="3923030"/>
                            </a:xfrm>
                            <a:prstGeom prst="rect">
                              <a:avLst/>
                            </a:prstGeom>
                            <a:noFill/>
                            <a:ln>
                              <a:noFill/>
                            </a:ln>
                          </pic:spPr>
                        </pic:pic>
                      </a:graphicData>
                    </a:graphic>
                  </wp:inline>
                </w:drawing>
              </w:r>
            </w:ins>
            <w:commentRangeEnd w:id="113"/>
            <w:ins w:id="115" w:author="Alan Gatt" w:date="2022-10-20T08:42:00Z">
              <w:r>
                <w:rPr>
                  <w:rStyle w:val="CommentReference"/>
                </w:rPr>
                <w:commentReference w:id="113"/>
              </w:r>
            </w:ins>
          </w:p>
          <w:p w14:paraId="730D2A3F" w14:textId="77777777" w:rsidR="004902CF" w:rsidRPr="00312EA8" w:rsidRDefault="004902CF" w:rsidP="00092032">
            <w:pPr>
              <w:tabs>
                <w:tab w:val="left" w:pos="0"/>
              </w:tabs>
              <w:spacing w:after="0" w:line="240" w:lineRule="auto"/>
              <w:rPr>
                <w:rFonts w:ascii="Arial" w:hAnsi="Arial" w:cs="Arial"/>
                <w:i/>
                <w:color w:val="000000"/>
              </w:rPr>
            </w:pPr>
          </w:p>
          <w:p w14:paraId="5B1AB5C9" w14:textId="77777777" w:rsidR="004902CF" w:rsidRPr="00312EA8" w:rsidRDefault="004902CF" w:rsidP="00092032">
            <w:pPr>
              <w:tabs>
                <w:tab w:val="left" w:pos="0"/>
              </w:tabs>
              <w:spacing w:after="0" w:line="240" w:lineRule="auto"/>
              <w:rPr>
                <w:rFonts w:ascii="Arial" w:hAnsi="Arial" w:cs="Arial"/>
                <w:i/>
                <w:color w:val="000000"/>
              </w:rPr>
            </w:pPr>
          </w:p>
          <w:p w14:paraId="2ABCC673" w14:textId="77777777" w:rsidR="004902CF" w:rsidRPr="00312EA8" w:rsidRDefault="004902CF" w:rsidP="00092032">
            <w:pPr>
              <w:tabs>
                <w:tab w:val="left" w:pos="0"/>
              </w:tabs>
              <w:spacing w:after="0" w:line="240" w:lineRule="auto"/>
              <w:rPr>
                <w:rFonts w:ascii="Arial" w:hAnsi="Arial" w:cs="Arial"/>
                <w:i/>
                <w:color w:val="000000"/>
              </w:rPr>
            </w:pPr>
          </w:p>
          <w:p w14:paraId="2715E8DE" w14:textId="77777777" w:rsidR="004902CF" w:rsidRPr="00312EA8" w:rsidRDefault="004902CF" w:rsidP="00092032">
            <w:pPr>
              <w:tabs>
                <w:tab w:val="left" w:pos="0"/>
              </w:tabs>
              <w:spacing w:after="0" w:line="240" w:lineRule="auto"/>
              <w:rPr>
                <w:rFonts w:ascii="Arial" w:hAnsi="Arial" w:cs="Arial"/>
                <w:i/>
                <w:color w:val="000000"/>
              </w:rPr>
            </w:pPr>
          </w:p>
          <w:p w14:paraId="0E93643E" w14:textId="77777777" w:rsidR="004902CF" w:rsidRPr="00312EA8" w:rsidRDefault="004902CF" w:rsidP="00092032">
            <w:pPr>
              <w:tabs>
                <w:tab w:val="left" w:pos="0"/>
              </w:tabs>
              <w:spacing w:after="0" w:line="240" w:lineRule="auto"/>
              <w:rPr>
                <w:rFonts w:ascii="Arial" w:hAnsi="Arial" w:cs="Arial"/>
                <w:i/>
                <w:color w:val="000000"/>
              </w:rPr>
            </w:pPr>
          </w:p>
          <w:p w14:paraId="47795EF6" w14:textId="77777777" w:rsidR="004902CF" w:rsidRPr="00312EA8" w:rsidRDefault="004902CF" w:rsidP="00092032">
            <w:pPr>
              <w:tabs>
                <w:tab w:val="left" w:pos="0"/>
              </w:tabs>
              <w:spacing w:after="0" w:line="240" w:lineRule="auto"/>
              <w:rPr>
                <w:rFonts w:ascii="Arial" w:hAnsi="Arial" w:cs="Arial"/>
                <w:i/>
                <w:color w:val="000000"/>
              </w:rPr>
            </w:pPr>
          </w:p>
          <w:p w14:paraId="163CE54D" w14:textId="77777777" w:rsidR="004902CF" w:rsidRPr="00312EA8" w:rsidRDefault="004902CF" w:rsidP="00092032">
            <w:pPr>
              <w:tabs>
                <w:tab w:val="left" w:pos="0"/>
              </w:tabs>
              <w:spacing w:after="0" w:line="240" w:lineRule="auto"/>
              <w:rPr>
                <w:rFonts w:ascii="Arial" w:hAnsi="Arial" w:cs="Arial"/>
                <w:i/>
                <w:color w:val="000000"/>
              </w:rPr>
            </w:pPr>
          </w:p>
          <w:p w14:paraId="39357DF6" w14:textId="77777777" w:rsidR="004902CF" w:rsidRPr="00312EA8" w:rsidRDefault="004902CF" w:rsidP="00092032">
            <w:pPr>
              <w:tabs>
                <w:tab w:val="left" w:pos="0"/>
              </w:tabs>
              <w:spacing w:after="0" w:line="240" w:lineRule="auto"/>
              <w:rPr>
                <w:rFonts w:ascii="Arial" w:hAnsi="Arial" w:cs="Arial"/>
                <w:i/>
                <w:color w:val="000000"/>
              </w:rPr>
            </w:pPr>
          </w:p>
          <w:p w14:paraId="542E08AE" w14:textId="77777777" w:rsidR="004902CF" w:rsidRPr="00312EA8" w:rsidRDefault="004902CF" w:rsidP="00092032">
            <w:pPr>
              <w:tabs>
                <w:tab w:val="left" w:pos="0"/>
              </w:tabs>
              <w:spacing w:after="0" w:line="240" w:lineRule="auto"/>
              <w:rPr>
                <w:rFonts w:ascii="Arial" w:hAnsi="Arial" w:cs="Arial"/>
                <w:i/>
                <w:color w:val="000000"/>
              </w:rPr>
            </w:pPr>
          </w:p>
          <w:p w14:paraId="050FCB8A" w14:textId="77777777" w:rsidR="004902CF" w:rsidRPr="00312EA8" w:rsidRDefault="004902CF" w:rsidP="00092032">
            <w:pPr>
              <w:tabs>
                <w:tab w:val="left" w:pos="0"/>
              </w:tabs>
              <w:spacing w:after="0" w:line="240" w:lineRule="auto"/>
              <w:rPr>
                <w:rFonts w:ascii="Arial" w:hAnsi="Arial" w:cs="Arial"/>
                <w:i/>
                <w:color w:val="000000"/>
              </w:rPr>
            </w:pPr>
          </w:p>
          <w:p w14:paraId="4A0015D2" w14:textId="77777777" w:rsidR="004902CF" w:rsidRPr="00312EA8" w:rsidRDefault="004902CF" w:rsidP="00092032">
            <w:pPr>
              <w:tabs>
                <w:tab w:val="left" w:pos="0"/>
              </w:tabs>
              <w:spacing w:after="0" w:line="240" w:lineRule="auto"/>
              <w:rPr>
                <w:rFonts w:ascii="Arial" w:hAnsi="Arial" w:cs="Arial"/>
                <w:i/>
                <w:color w:val="000000"/>
              </w:rPr>
            </w:pPr>
          </w:p>
          <w:p w14:paraId="0051E4F9" w14:textId="77777777" w:rsidR="004902CF" w:rsidRPr="00312EA8" w:rsidRDefault="004902CF" w:rsidP="00092032">
            <w:pPr>
              <w:tabs>
                <w:tab w:val="left" w:pos="0"/>
              </w:tabs>
              <w:spacing w:after="0" w:line="240" w:lineRule="auto"/>
              <w:rPr>
                <w:rFonts w:ascii="Arial" w:hAnsi="Arial" w:cs="Arial"/>
                <w:i/>
                <w:color w:val="000000"/>
              </w:rPr>
            </w:pPr>
          </w:p>
          <w:p w14:paraId="60C9C31A" w14:textId="77777777" w:rsidR="004902CF" w:rsidRPr="00312EA8" w:rsidRDefault="004902CF" w:rsidP="00092032">
            <w:pPr>
              <w:tabs>
                <w:tab w:val="left" w:pos="0"/>
              </w:tabs>
              <w:spacing w:after="0" w:line="240" w:lineRule="auto"/>
              <w:rPr>
                <w:rFonts w:ascii="Arial" w:hAnsi="Arial" w:cs="Arial"/>
                <w:i/>
                <w:color w:val="000000"/>
              </w:rPr>
            </w:pPr>
          </w:p>
          <w:p w14:paraId="374EA173" w14:textId="77777777" w:rsidR="004902CF" w:rsidRPr="00312EA8" w:rsidRDefault="004902CF" w:rsidP="00092032">
            <w:pPr>
              <w:tabs>
                <w:tab w:val="left" w:pos="0"/>
              </w:tabs>
              <w:spacing w:after="0" w:line="240" w:lineRule="auto"/>
              <w:rPr>
                <w:rFonts w:ascii="Arial" w:hAnsi="Arial" w:cs="Arial"/>
                <w:i/>
                <w:color w:val="000000"/>
              </w:rPr>
            </w:pPr>
          </w:p>
          <w:p w14:paraId="5E949B4E" w14:textId="77777777" w:rsidR="004902CF" w:rsidRPr="00312EA8" w:rsidRDefault="004902CF" w:rsidP="00092032">
            <w:pPr>
              <w:tabs>
                <w:tab w:val="left" w:pos="0"/>
              </w:tabs>
              <w:spacing w:after="0" w:line="240" w:lineRule="auto"/>
              <w:rPr>
                <w:rFonts w:ascii="Arial" w:hAnsi="Arial" w:cs="Arial"/>
                <w:i/>
                <w:color w:val="000000"/>
              </w:rPr>
            </w:pPr>
          </w:p>
          <w:p w14:paraId="0616FA13" w14:textId="77777777" w:rsidR="004902CF" w:rsidRPr="00312EA8" w:rsidRDefault="004902CF" w:rsidP="00092032">
            <w:pPr>
              <w:tabs>
                <w:tab w:val="left" w:pos="0"/>
              </w:tabs>
              <w:spacing w:after="0" w:line="240" w:lineRule="auto"/>
              <w:rPr>
                <w:rFonts w:ascii="Arial" w:hAnsi="Arial" w:cs="Arial"/>
                <w:i/>
                <w:color w:val="000000"/>
              </w:rPr>
            </w:pPr>
          </w:p>
          <w:p w14:paraId="3A844C3F" w14:textId="77777777" w:rsidR="004902CF" w:rsidRPr="00312EA8" w:rsidRDefault="004902CF" w:rsidP="00092032">
            <w:pPr>
              <w:tabs>
                <w:tab w:val="left" w:pos="0"/>
              </w:tabs>
              <w:spacing w:after="0" w:line="240" w:lineRule="auto"/>
              <w:rPr>
                <w:rFonts w:ascii="Arial" w:hAnsi="Arial" w:cs="Arial"/>
                <w:i/>
                <w:color w:val="000000"/>
              </w:rPr>
            </w:pPr>
          </w:p>
          <w:p w14:paraId="006DE036" w14:textId="77777777" w:rsidR="004902CF" w:rsidRPr="00312EA8" w:rsidRDefault="004902CF" w:rsidP="00092032">
            <w:pPr>
              <w:tabs>
                <w:tab w:val="left" w:pos="0"/>
              </w:tabs>
              <w:spacing w:after="0" w:line="240" w:lineRule="auto"/>
              <w:rPr>
                <w:rFonts w:ascii="Arial" w:hAnsi="Arial" w:cs="Arial"/>
                <w:i/>
                <w:color w:val="000000"/>
              </w:rPr>
            </w:pPr>
          </w:p>
        </w:tc>
      </w:tr>
    </w:tbl>
    <w:p w14:paraId="1C4E0A6E" w14:textId="77777777" w:rsidR="004902CF" w:rsidRDefault="004902CF" w:rsidP="004902CF">
      <w:pPr>
        <w:tabs>
          <w:tab w:val="left" w:pos="0"/>
        </w:tabs>
        <w:spacing w:line="240" w:lineRule="auto"/>
        <w:ind w:firstLine="720"/>
        <w:rPr>
          <w:rFonts w:ascii="Arial" w:hAnsi="Arial" w:cs="Arial"/>
          <w:color w:val="000000"/>
        </w:rPr>
      </w:pPr>
    </w:p>
    <w:p w14:paraId="78F2D717" w14:textId="77777777" w:rsidR="008E0A8E" w:rsidRPr="00312EA8" w:rsidRDefault="00271F9A" w:rsidP="00313E1C">
      <w:pPr>
        <w:tabs>
          <w:tab w:val="left" w:pos="0"/>
        </w:tabs>
        <w:spacing w:line="240" w:lineRule="auto"/>
        <w:rPr>
          <w:rFonts w:ascii="Arial" w:hAnsi="Arial" w:cs="Arial"/>
          <w:color w:val="000000"/>
          <w:sz w:val="2"/>
          <w:szCs w:val="2"/>
        </w:rPr>
      </w:pPr>
      <w:r w:rsidRPr="004902CF">
        <w:rPr>
          <w:rFonts w:ascii="Arial" w:hAnsi="Arial" w:cs="Arial"/>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312EA8" w14:paraId="25F8181B" w14:textId="77777777" w:rsidTr="006E6BBE">
        <w:tc>
          <w:tcPr>
            <w:tcW w:w="10490" w:type="dxa"/>
            <w:tcBorders>
              <w:top w:val="single" w:sz="4" w:space="0" w:color="auto"/>
              <w:left w:val="single" w:sz="4" w:space="0" w:color="auto"/>
              <w:bottom w:val="single" w:sz="4" w:space="0" w:color="auto"/>
              <w:right w:val="single" w:sz="4" w:space="0" w:color="auto"/>
            </w:tcBorders>
          </w:tcPr>
          <w:p w14:paraId="17328D99" w14:textId="77777777" w:rsidR="00F76D23" w:rsidRPr="00312EA8" w:rsidRDefault="008E0A8E" w:rsidP="00313E1C">
            <w:pPr>
              <w:tabs>
                <w:tab w:val="left" w:pos="0"/>
              </w:tabs>
              <w:spacing w:line="240" w:lineRule="auto"/>
              <w:rPr>
                <w:rFonts w:ascii="Arial" w:hAnsi="Arial" w:cs="Arial"/>
                <w:b/>
                <w:color w:val="000000"/>
              </w:rPr>
            </w:pPr>
            <w:r w:rsidRPr="00312EA8">
              <w:rPr>
                <w:rFonts w:ascii="Arial" w:hAnsi="Arial" w:cs="Arial"/>
                <w:b/>
                <w:color w:val="000000"/>
              </w:rPr>
              <w:lastRenderedPageBreak/>
              <w:t>Ethical Considerations</w:t>
            </w:r>
            <w:r w:rsidR="00046DEA" w:rsidRPr="00312EA8">
              <w:rPr>
                <w:rFonts w:ascii="Arial" w:hAnsi="Arial" w:cs="Arial"/>
                <w:b/>
                <w:color w:val="000000"/>
              </w:rPr>
              <w:t>.</w:t>
            </w:r>
          </w:p>
          <w:p w14:paraId="096EE899" w14:textId="77777777" w:rsidR="0016728A" w:rsidRDefault="00F76D23" w:rsidP="0016728A">
            <w:pPr>
              <w:tabs>
                <w:tab w:val="left" w:pos="0"/>
              </w:tabs>
              <w:spacing w:line="240" w:lineRule="auto"/>
              <w:rPr>
                <w:rFonts w:ascii="Arial" w:hAnsi="Arial" w:cs="Arial"/>
                <w:b/>
                <w:i/>
                <w:color w:val="000000"/>
              </w:rPr>
            </w:pPr>
            <w:r w:rsidRPr="00312EA8">
              <w:rPr>
                <w:rFonts w:ascii="Arial" w:hAnsi="Arial" w:cs="Arial"/>
                <w:b/>
                <w:color w:val="000000"/>
              </w:rPr>
              <w:t xml:space="preserve">Refer to </w:t>
            </w:r>
            <w:r w:rsidR="008E0A8E" w:rsidRPr="00312EA8">
              <w:rPr>
                <w:rFonts w:ascii="Arial" w:hAnsi="Arial" w:cs="Arial"/>
                <w:b/>
                <w:i/>
                <w:color w:val="000000"/>
              </w:rPr>
              <w:t xml:space="preserve">guidance </w:t>
            </w:r>
            <w:r w:rsidRPr="00312EA8">
              <w:rPr>
                <w:rFonts w:ascii="Arial" w:hAnsi="Arial" w:cs="Arial"/>
                <w:b/>
                <w:i/>
                <w:color w:val="000000"/>
              </w:rPr>
              <w:t xml:space="preserve">points </w:t>
            </w:r>
            <w:r w:rsidR="008E0A8E" w:rsidRPr="00312EA8">
              <w:rPr>
                <w:rFonts w:ascii="Arial" w:hAnsi="Arial" w:cs="Arial"/>
                <w:b/>
                <w:i/>
                <w:color w:val="000000"/>
              </w:rPr>
              <w:t>below</w:t>
            </w:r>
            <w:r w:rsidR="00765DDD" w:rsidRPr="00312EA8">
              <w:rPr>
                <w:rFonts w:ascii="Arial" w:hAnsi="Arial" w:cs="Arial"/>
                <w:b/>
                <w:i/>
                <w:color w:val="000000"/>
              </w:rPr>
              <w:t xml:space="preserve">. </w:t>
            </w:r>
            <w:r w:rsidR="00046DEA" w:rsidRPr="00312EA8">
              <w:rPr>
                <w:rFonts w:ascii="Arial" w:hAnsi="Arial" w:cs="Arial"/>
                <w:b/>
                <w:i/>
                <w:color w:val="000000"/>
              </w:rPr>
              <w:t xml:space="preserve">You are also </w:t>
            </w:r>
            <w:r w:rsidR="00E3012F" w:rsidRPr="00312EA8">
              <w:rPr>
                <w:rFonts w:ascii="Arial" w:hAnsi="Arial" w:cs="Arial"/>
                <w:b/>
                <w:i/>
                <w:color w:val="000000"/>
              </w:rPr>
              <w:t xml:space="preserve">additionally </w:t>
            </w:r>
            <w:r w:rsidR="00046DEA" w:rsidRPr="00312EA8">
              <w:rPr>
                <w:rFonts w:ascii="Arial" w:hAnsi="Arial" w:cs="Arial"/>
                <w:b/>
                <w:i/>
                <w:color w:val="000000"/>
              </w:rPr>
              <w:t xml:space="preserve">required to read MCAST </w:t>
            </w:r>
            <w:r w:rsidR="00271F9A" w:rsidRPr="00312EA8">
              <w:rPr>
                <w:rFonts w:ascii="Arial" w:hAnsi="Arial" w:cs="Arial"/>
                <w:b/>
                <w:i/>
                <w:color w:val="000000"/>
              </w:rPr>
              <w:t>D</w:t>
            </w:r>
            <w:r w:rsidR="00D67B20" w:rsidRPr="00312EA8">
              <w:rPr>
                <w:rFonts w:ascii="Arial" w:hAnsi="Arial" w:cs="Arial"/>
                <w:b/>
                <w:i/>
                <w:color w:val="000000"/>
              </w:rPr>
              <w:t>ocument</w:t>
            </w:r>
            <w:r w:rsidR="00225288" w:rsidRPr="00312EA8">
              <w:rPr>
                <w:rFonts w:ascii="Arial" w:hAnsi="Arial" w:cs="Arial"/>
                <w:b/>
                <w:i/>
                <w:color w:val="000000"/>
              </w:rPr>
              <w:t xml:space="preserve"> </w:t>
            </w:r>
            <w:r w:rsidR="00046DEA" w:rsidRPr="00312EA8">
              <w:rPr>
                <w:rFonts w:ascii="Arial" w:hAnsi="Arial" w:cs="Arial"/>
                <w:b/>
                <w:i/>
                <w:color w:val="000000"/>
              </w:rPr>
              <w:t xml:space="preserve">074 </w:t>
            </w:r>
            <w:r w:rsidR="00225288" w:rsidRPr="00312EA8">
              <w:rPr>
                <w:rFonts w:ascii="Arial" w:hAnsi="Arial" w:cs="Arial"/>
                <w:b/>
                <w:i/>
                <w:color w:val="000000"/>
              </w:rPr>
              <w:t>‘</w:t>
            </w:r>
            <w:r w:rsidR="00046DEA" w:rsidRPr="00312EA8">
              <w:rPr>
                <w:rFonts w:ascii="Arial" w:hAnsi="Arial" w:cs="Arial"/>
                <w:b/>
                <w:i/>
                <w:color w:val="000000"/>
              </w:rPr>
              <w:t>Research Ethics Policy and Procedure</w:t>
            </w:r>
            <w:r w:rsidR="00225288" w:rsidRPr="00312EA8">
              <w:rPr>
                <w:rFonts w:ascii="Arial" w:hAnsi="Arial" w:cs="Arial"/>
                <w:b/>
                <w:i/>
                <w:color w:val="000000"/>
              </w:rPr>
              <w:t xml:space="preserve">’ that is </w:t>
            </w:r>
            <w:r w:rsidR="00E3012F" w:rsidRPr="00312EA8">
              <w:rPr>
                <w:rFonts w:ascii="Arial" w:hAnsi="Arial" w:cs="Arial"/>
                <w:b/>
                <w:i/>
                <w:color w:val="000000"/>
              </w:rPr>
              <w:t>available on the College website</w:t>
            </w:r>
            <w:r w:rsidR="00225288" w:rsidRPr="00312EA8">
              <w:rPr>
                <w:rFonts w:ascii="Arial" w:hAnsi="Arial" w:cs="Arial"/>
                <w:b/>
                <w:i/>
                <w:color w:val="000000"/>
              </w:rPr>
              <w:t xml:space="preserve"> </w:t>
            </w:r>
          </w:p>
          <w:p w14:paraId="7EDDEA07" w14:textId="77777777" w:rsidR="00225288" w:rsidRPr="00312EA8" w:rsidRDefault="00225288" w:rsidP="0016728A">
            <w:pPr>
              <w:tabs>
                <w:tab w:val="left" w:pos="0"/>
              </w:tabs>
              <w:spacing w:line="240" w:lineRule="auto"/>
              <w:rPr>
                <w:i/>
              </w:rPr>
            </w:pPr>
            <w:r w:rsidRPr="00312EA8">
              <w:rPr>
                <w:i/>
                <w:iCs/>
              </w:rPr>
              <w:t xml:space="preserve">Research shall be conducted in such a manner </w:t>
            </w:r>
            <w:proofErr w:type="gramStart"/>
            <w:r w:rsidRPr="00312EA8">
              <w:rPr>
                <w:i/>
                <w:iCs/>
              </w:rPr>
              <w:t>so as to</w:t>
            </w:r>
            <w:proofErr w:type="gramEnd"/>
            <w:r w:rsidRPr="00312EA8">
              <w:rPr>
                <w:i/>
                <w:iCs/>
              </w:rPr>
              <w:t xml:space="preserve"> avoid any psychological and physical harm to humans and animals and financial damage to organizations</w:t>
            </w:r>
            <w:r w:rsidR="0016728A">
              <w:rPr>
                <w:i/>
                <w:iCs/>
              </w:rPr>
              <w:t>:</w:t>
            </w:r>
          </w:p>
          <w:p w14:paraId="22681471"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Only the supervisor and examiners will have access to any data gathered. </w:t>
            </w:r>
          </w:p>
          <w:p w14:paraId="0DE4FD4F"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Participants will remain free to withdraw from the study at any time without having to provide any reason. In the case of withdrawal, all the records and information collection will be deleted.</w:t>
            </w:r>
          </w:p>
          <w:p w14:paraId="24D67367"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The participant, who is the sole proprietor of the data provided, is granting that such data would be processed for this study purposes only.</w:t>
            </w:r>
          </w:p>
          <w:p w14:paraId="5215F6A1"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The data collection process will be a transparent process.</w:t>
            </w:r>
          </w:p>
          <w:p w14:paraId="2FA371E1"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iCs/>
                <w:sz w:val="22"/>
                <w:szCs w:val="22"/>
              </w:rPr>
              <w:t>All transcriptions and/or</w:t>
            </w:r>
            <w:r w:rsidR="000D1897" w:rsidRPr="00312EA8">
              <w:rPr>
                <w:i/>
                <w:iCs/>
                <w:sz w:val="22"/>
                <w:szCs w:val="22"/>
              </w:rPr>
              <w:t xml:space="preserve"> </w:t>
            </w:r>
            <w:r w:rsidR="0016728A">
              <w:rPr>
                <w:i/>
                <w:iCs/>
                <w:sz w:val="22"/>
                <w:szCs w:val="22"/>
              </w:rPr>
              <w:t xml:space="preserve">electronic recordings reflecting the </w:t>
            </w:r>
            <w:r w:rsidRPr="00312EA8">
              <w:rPr>
                <w:i/>
                <w:iCs/>
                <w:sz w:val="22"/>
                <w:szCs w:val="22"/>
              </w:rPr>
              <w:t>data collected, once exhausted, are</w:t>
            </w:r>
            <w:r w:rsidR="00C81488">
              <w:rPr>
                <w:i/>
                <w:iCs/>
                <w:sz w:val="22"/>
                <w:szCs w:val="22"/>
              </w:rPr>
              <w:t xml:space="preserve"> </w:t>
            </w:r>
            <w:r w:rsidRPr="00312EA8">
              <w:rPr>
                <w:i/>
                <w:iCs/>
                <w:sz w:val="22"/>
                <w:szCs w:val="22"/>
              </w:rPr>
              <w:t>to be deleted</w:t>
            </w:r>
          </w:p>
          <w:p w14:paraId="2C549417"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Confidentiality, </w:t>
            </w:r>
            <w:proofErr w:type="gramStart"/>
            <w:r w:rsidRPr="00312EA8">
              <w:rPr>
                <w:i/>
                <w:sz w:val="22"/>
                <w:szCs w:val="22"/>
              </w:rPr>
              <w:t>anonymity</w:t>
            </w:r>
            <w:proofErr w:type="gramEnd"/>
            <w:r w:rsidRPr="00312EA8">
              <w:rPr>
                <w:i/>
                <w:sz w:val="22"/>
                <w:szCs w:val="22"/>
              </w:rPr>
              <w:t xml:space="preserve"> and data protection procedures are to be ethically abided</w:t>
            </w:r>
            <w:r w:rsidR="004606C1" w:rsidRPr="00312EA8">
              <w:rPr>
                <w:i/>
                <w:sz w:val="22"/>
                <w:szCs w:val="22"/>
              </w:rPr>
              <w:t xml:space="preserve"> by</w:t>
            </w:r>
            <w:r w:rsidRPr="00312EA8">
              <w:rPr>
                <w:i/>
                <w:sz w:val="22"/>
                <w:szCs w:val="22"/>
              </w:rPr>
              <w:t>.</w:t>
            </w:r>
          </w:p>
          <w:p w14:paraId="43C1F78B"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The researcher would provide a soft copy of the study to the participant, if required. </w:t>
            </w:r>
          </w:p>
          <w:p w14:paraId="03426A63" w14:textId="77777777" w:rsidR="008E0A8E" w:rsidRPr="00312EA8" w:rsidRDefault="008E0A8E" w:rsidP="00313E1C">
            <w:pPr>
              <w:pStyle w:val="Default"/>
              <w:tabs>
                <w:tab w:val="left" w:pos="0"/>
              </w:tabs>
              <w:ind w:left="460" w:right="360"/>
              <w:jc w:val="both"/>
              <w:rPr>
                <w:sz w:val="22"/>
                <w:szCs w:val="22"/>
              </w:rPr>
            </w:pPr>
          </w:p>
        </w:tc>
      </w:tr>
      <w:tr w:rsidR="004606C1" w:rsidRPr="00312EA8" w14:paraId="3046D042" w14:textId="77777777" w:rsidTr="006E6BBE">
        <w:trPr>
          <w:trHeight w:val="1215"/>
        </w:trPr>
        <w:tc>
          <w:tcPr>
            <w:tcW w:w="10490" w:type="dxa"/>
            <w:tcBorders>
              <w:top w:val="single" w:sz="4" w:space="0" w:color="auto"/>
            </w:tcBorders>
          </w:tcPr>
          <w:p w14:paraId="39C189DF" w14:textId="77777777" w:rsidR="000D1897" w:rsidRPr="00312EA8" w:rsidRDefault="00FE43CD" w:rsidP="005C2A99">
            <w:pPr>
              <w:tabs>
                <w:tab w:val="left" w:pos="0"/>
              </w:tabs>
              <w:spacing w:line="240" w:lineRule="auto"/>
              <w:rPr>
                <w:rFonts w:ascii="Arial" w:hAnsi="Arial" w:cs="Arial"/>
                <w:i/>
                <w:color w:val="000000"/>
              </w:rPr>
            </w:pPr>
            <w:r w:rsidRPr="00312EA8">
              <w:rPr>
                <w:rFonts w:ascii="Arial" w:hAnsi="Arial" w:cs="Arial"/>
                <w:i/>
                <w:color w:val="000000"/>
              </w:rPr>
              <w:t>Enter details here</w:t>
            </w:r>
            <w:r w:rsidR="000D1897" w:rsidRPr="00312EA8">
              <w:rPr>
                <w:rFonts w:ascii="Arial" w:hAnsi="Arial" w:cs="Arial"/>
                <w:i/>
                <w:color w:val="000000"/>
              </w:rPr>
              <w:t xml:space="preserve"> regarding p</w:t>
            </w:r>
            <w:r w:rsidR="004606C1" w:rsidRPr="00312EA8">
              <w:rPr>
                <w:rFonts w:ascii="Arial" w:hAnsi="Arial" w:cs="Arial"/>
                <w:i/>
                <w:color w:val="000000"/>
              </w:rPr>
              <w:t xml:space="preserve">ossibility of </w:t>
            </w:r>
            <w:r w:rsidR="000D1897" w:rsidRPr="00312EA8">
              <w:rPr>
                <w:rFonts w:ascii="Arial" w:hAnsi="Arial" w:cs="Arial"/>
                <w:i/>
                <w:color w:val="000000"/>
              </w:rPr>
              <w:t>i</w:t>
            </w:r>
            <w:r w:rsidR="004606C1" w:rsidRPr="00312EA8">
              <w:rPr>
                <w:rFonts w:ascii="Arial" w:hAnsi="Arial" w:cs="Arial"/>
                <w:i/>
                <w:color w:val="000000"/>
              </w:rPr>
              <w:t xml:space="preserve">ssues </w:t>
            </w:r>
            <w:r w:rsidR="000D1897" w:rsidRPr="00312EA8">
              <w:rPr>
                <w:rFonts w:ascii="Arial" w:hAnsi="Arial" w:cs="Arial"/>
                <w:i/>
                <w:color w:val="000000"/>
              </w:rPr>
              <w:t>r</w:t>
            </w:r>
            <w:r w:rsidR="004606C1" w:rsidRPr="00312EA8">
              <w:rPr>
                <w:rFonts w:ascii="Arial" w:hAnsi="Arial" w:cs="Arial"/>
                <w:i/>
                <w:color w:val="000000"/>
              </w:rPr>
              <w:t xml:space="preserve">egarding </w:t>
            </w:r>
            <w:r w:rsidR="000D1897" w:rsidRPr="00312EA8">
              <w:rPr>
                <w:rFonts w:ascii="Arial" w:hAnsi="Arial" w:cs="Arial"/>
                <w:i/>
                <w:color w:val="000000"/>
              </w:rPr>
              <w:t>c</w:t>
            </w:r>
            <w:r w:rsidR="004606C1" w:rsidRPr="00312EA8">
              <w:rPr>
                <w:rFonts w:ascii="Arial" w:hAnsi="Arial" w:cs="Arial"/>
                <w:i/>
                <w:color w:val="000000"/>
              </w:rPr>
              <w:t xml:space="preserve">onfidential </w:t>
            </w:r>
            <w:r w:rsidR="000D1897" w:rsidRPr="00312EA8">
              <w:rPr>
                <w:rFonts w:ascii="Arial" w:hAnsi="Arial" w:cs="Arial"/>
                <w:i/>
                <w:color w:val="000000"/>
              </w:rPr>
              <w:t>p</w:t>
            </w:r>
            <w:r w:rsidR="004606C1" w:rsidRPr="00312EA8">
              <w:rPr>
                <w:rFonts w:ascii="Arial" w:hAnsi="Arial" w:cs="Arial"/>
                <w:i/>
                <w:color w:val="000000"/>
              </w:rPr>
              <w:t xml:space="preserve">ersonal </w:t>
            </w:r>
            <w:r w:rsidR="000D1897" w:rsidRPr="00312EA8">
              <w:rPr>
                <w:rFonts w:ascii="Arial" w:hAnsi="Arial" w:cs="Arial"/>
                <w:i/>
                <w:color w:val="000000"/>
              </w:rPr>
              <w:t>d</w:t>
            </w:r>
            <w:r w:rsidR="004606C1" w:rsidRPr="00312EA8">
              <w:rPr>
                <w:rFonts w:ascii="Arial" w:hAnsi="Arial" w:cs="Arial"/>
                <w:i/>
                <w:color w:val="000000"/>
              </w:rPr>
              <w:t>ata</w:t>
            </w:r>
            <w:r w:rsidR="000D1897" w:rsidRPr="00312EA8">
              <w:rPr>
                <w:rFonts w:ascii="Arial" w:hAnsi="Arial" w:cs="Arial"/>
                <w:i/>
                <w:color w:val="000000"/>
              </w:rPr>
              <w:t>:</w:t>
            </w:r>
          </w:p>
          <w:p w14:paraId="50D2F41F" w14:textId="77777777" w:rsidR="004606C1" w:rsidRPr="002B60D7" w:rsidRDefault="002B60D7" w:rsidP="002B60D7">
            <w:pPr>
              <w:tabs>
                <w:tab w:val="left" w:pos="0"/>
              </w:tabs>
              <w:spacing w:line="240" w:lineRule="auto"/>
              <w:rPr>
                <w:rFonts w:ascii="Arial" w:hAnsi="Arial" w:cs="Arial"/>
                <w:iCs/>
                <w:color w:val="000000"/>
              </w:rPr>
            </w:pPr>
            <w:r>
              <w:rPr>
                <w:rFonts w:ascii="Arial" w:hAnsi="Arial" w:cs="Arial"/>
                <w:iCs/>
                <w:color w:val="000000"/>
              </w:rPr>
              <w:t xml:space="preserve">The data which will be collected from the datasets will have no personal data included in it as only products will be listed and noted. (During the </w:t>
            </w:r>
            <w:r w:rsidR="003B270F">
              <w:rPr>
                <w:rFonts w:ascii="Arial" w:hAnsi="Arial" w:cs="Arial"/>
                <w:iCs/>
                <w:color w:val="000000"/>
              </w:rPr>
              <w:t>Surveys</w:t>
            </w:r>
            <w:r>
              <w:rPr>
                <w:rFonts w:ascii="Arial" w:hAnsi="Arial" w:cs="Arial"/>
                <w:iCs/>
                <w:color w:val="000000"/>
              </w:rPr>
              <w:t xml:space="preserve">, no personal data will be </w:t>
            </w:r>
            <w:proofErr w:type="gramStart"/>
            <w:r>
              <w:rPr>
                <w:rFonts w:ascii="Arial" w:hAnsi="Arial" w:cs="Arial"/>
                <w:iCs/>
                <w:color w:val="000000"/>
              </w:rPr>
              <w:t>asked</w:t>
            </w:r>
            <w:proofErr w:type="gramEnd"/>
            <w:r>
              <w:rPr>
                <w:rFonts w:ascii="Arial" w:hAnsi="Arial" w:cs="Arial"/>
                <w:iCs/>
                <w:color w:val="000000"/>
              </w:rPr>
              <w:t xml:space="preserve"> such as names or contact info, they will be anonymously submitted.)</w:t>
            </w:r>
          </w:p>
          <w:p w14:paraId="47EC275F" w14:textId="77777777" w:rsidR="00225288" w:rsidRPr="00312EA8" w:rsidRDefault="00225288" w:rsidP="002607BC">
            <w:pPr>
              <w:tabs>
                <w:tab w:val="left" w:pos="0"/>
              </w:tabs>
              <w:spacing w:after="0" w:line="240" w:lineRule="auto"/>
              <w:rPr>
                <w:rFonts w:ascii="Arial" w:hAnsi="Arial" w:cs="Arial"/>
                <w:i/>
                <w:color w:val="000000"/>
              </w:rPr>
            </w:pPr>
          </w:p>
          <w:p w14:paraId="49AF46BF" w14:textId="77777777" w:rsidR="005C2A99" w:rsidRDefault="005C2A99" w:rsidP="002607BC">
            <w:pPr>
              <w:tabs>
                <w:tab w:val="left" w:pos="0"/>
              </w:tabs>
              <w:spacing w:after="0" w:line="240" w:lineRule="auto"/>
              <w:rPr>
                <w:rFonts w:ascii="Arial" w:hAnsi="Arial" w:cs="Arial"/>
                <w:i/>
                <w:color w:val="000000"/>
              </w:rPr>
            </w:pPr>
          </w:p>
          <w:p w14:paraId="6439E20E" w14:textId="77777777" w:rsidR="004902CF" w:rsidRDefault="004902CF" w:rsidP="002607BC">
            <w:pPr>
              <w:tabs>
                <w:tab w:val="left" w:pos="0"/>
              </w:tabs>
              <w:spacing w:after="0" w:line="240" w:lineRule="auto"/>
              <w:rPr>
                <w:rFonts w:ascii="Arial" w:hAnsi="Arial" w:cs="Arial"/>
                <w:i/>
                <w:color w:val="000000"/>
              </w:rPr>
            </w:pPr>
          </w:p>
          <w:p w14:paraId="1BA216AB" w14:textId="77777777" w:rsidR="004902CF" w:rsidRPr="00312EA8" w:rsidRDefault="004902CF" w:rsidP="002607BC">
            <w:pPr>
              <w:tabs>
                <w:tab w:val="left" w:pos="0"/>
              </w:tabs>
              <w:spacing w:after="0" w:line="240" w:lineRule="auto"/>
              <w:rPr>
                <w:rFonts w:ascii="Arial" w:hAnsi="Arial" w:cs="Arial"/>
                <w:i/>
                <w:color w:val="000000"/>
              </w:rPr>
            </w:pPr>
          </w:p>
          <w:p w14:paraId="344C60F5" w14:textId="77777777" w:rsidR="004606C1" w:rsidRDefault="004606C1" w:rsidP="002607BC">
            <w:pPr>
              <w:tabs>
                <w:tab w:val="left" w:pos="0"/>
              </w:tabs>
              <w:spacing w:after="0" w:line="240" w:lineRule="auto"/>
              <w:rPr>
                <w:rFonts w:ascii="Arial" w:hAnsi="Arial" w:cs="Arial"/>
                <w:i/>
                <w:color w:val="000000"/>
              </w:rPr>
            </w:pPr>
          </w:p>
          <w:p w14:paraId="713071BD" w14:textId="77777777" w:rsidR="004902CF" w:rsidRPr="00312EA8" w:rsidRDefault="004902CF" w:rsidP="002607BC">
            <w:pPr>
              <w:tabs>
                <w:tab w:val="left" w:pos="0"/>
              </w:tabs>
              <w:spacing w:after="0" w:line="240" w:lineRule="auto"/>
              <w:rPr>
                <w:rFonts w:ascii="Arial" w:hAnsi="Arial" w:cs="Arial"/>
                <w:i/>
                <w:color w:val="000000"/>
              </w:rPr>
            </w:pPr>
          </w:p>
          <w:p w14:paraId="6A885E96" w14:textId="77777777" w:rsidR="002607BC" w:rsidRPr="00312EA8" w:rsidRDefault="002607BC" w:rsidP="002607BC">
            <w:pPr>
              <w:tabs>
                <w:tab w:val="left" w:pos="0"/>
              </w:tabs>
              <w:spacing w:after="0" w:line="240" w:lineRule="auto"/>
              <w:rPr>
                <w:rFonts w:ascii="Arial" w:hAnsi="Arial" w:cs="Arial"/>
                <w:i/>
                <w:color w:val="000000"/>
              </w:rPr>
            </w:pPr>
          </w:p>
          <w:p w14:paraId="0CA1954F" w14:textId="77777777" w:rsidR="002607BC" w:rsidRPr="00312EA8" w:rsidRDefault="002607BC" w:rsidP="002607BC">
            <w:pPr>
              <w:tabs>
                <w:tab w:val="left" w:pos="0"/>
              </w:tabs>
              <w:spacing w:after="0" w:line="240" w:lineRule="auto"/>
              <w:rPr>
                <w:rFonts w:ascii="Arial" w:hAnsi="Arial" w:cs="Arial"/>
                <w:i/>
                <w:color w:val="000000"/>
              </w:rPr>
            </w:pPr>
          </w:p>
          <w:p w14:paraId="2DE9B1FF" w14:textId="77777777" w:rsidR="002607BC" w:rsidRPr="00312EA8" w:rsidRDefault="002607BC" w:rsidP="002607BC">
            <w:pPr>
              <w:tabs>
                <w:tab w:val="left" w:pos="0"/>
              </w:tabs>
              <w:spacing w:after="0" w:line="240" w:lineRule="auto"/>
              <w:rPr>
                <w:rFonts w:ascii="Arial" w:hAnsi="Arial" w:cs="Arial"/>
                <w:i/>
                <w:color w:val="000000"/>
              </w:rPr>
            </w:pPr>
          </w:p>
          <w:p w14:paraId="795E433F" w14:textId="77777777" w:rsidR="002607BC" w:rsidRPr="00312EA8" w:rsidRDefault="002607BC" w:rsidP="002607BC">
            <w:pPr>
              <w:tabs>
                <w:tab w:val="left" w:pos="0"/>
              </w:tabs>
              <w:spacing w:after="0" w:line="240" w:lineRule="auto"/>
              <w:rPr>
                <w:rFonts w:ascii="Arial" w:hAnsi="Arial" w:cs="Arial"/>
                <w:i/>
                <w:color w:val="000000"/>
              </w:rPr>
            </w:pPr>
          </w:p>
        </w:tc>
      </w:tr>
      <w:tr w:rsidR="00E727C5" w:rsidRPr="00312EA8" w14:paraId="251A557C" w14:textId="77777777" w:rsidTr="006E6BBE">
        <w:trPr>
          <w:trHeight w:val="2262"/>
        </w:trPr>
        <w:tc>
          <w:tcPr>
            <w:tcW w:w="10490" w:type="dxa"/>
          </w:tcPr>
          <w:p w14:paraId="27B03DEF" w14:textId="77777777" w:rsidR="002607BC"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t xml:space="preserve">Enter details here regarding </w:t>
            </w:r>
            <w:proofErr w:type="gramStart"/>
            <w:r w:rsidRPr="00312EA8">
              <w:rPr>
                <w:rFonts w:ascii="Arial" w:hAnsi="Arial" w:cs="Arial"/>
                <w:i/>
                <w:color w:val="000000"/>
              </w:rPr>
              <w:t>possibility</w:t>
            </w:r>
            <w:proofErr w:type="gramEnd"/>
            <w:r w:rsidRPr="00312EA8">
              <w:rPr>
                <w:rFonts w:ascii="Arial" w:hAnsi="Arial" w:cs="Arial"/>
                <w:i/>
                <w:color w:val="000000"/>
              </w:rPr>
              <w:t xml:space="preserve"> </w:t>
            </w:r>
            <w:r w:rsidR="004606C1" w:rsidRPr="00312EA8">
              <w:rPr>
                <w:rFonts w:ascii="Arial" w:hAnsi="Arial" w:cs="Arial"/>
                <w:i/>
                <w:color w:val="000000"/>
              </w:rPr>
              <w:t xml:space="preserve">of </w:t>
            </w:r>
            <w:r w:rsidRPr="00312EA8">
              <w:rPr>
                <w:rFonts w:ascii="Arial" w:hAnsi="Arial" w:cs="Arial"/>
                <w:i/>
                <w:color w:val="000000"/>
              </w:rPr>
              <w:t>p</w:t>
            </w:r>
            <w:r w:rsidR="004606C1" w:rsidRPr="00312EA8">
              <w:rPr>
                <w:rFonts w:ascii="Arial" w:hAnsi="Arial" w:cs="Arial"/>
                <w:i/>
                <w:color w:val="000000"/>
              </w:rPr>
              <w:t xml:space="preserve">hysical </w:t>
            </w:r>
            <w:r w:rsidRPr="00312EA8">
              <w:rPr>
                <w:rFonts w:ascii="Arial" w:hAnsi="Arial" w:cs="Arial"/>
                <w:i/>
                <w:color w:val="000000"/>
              </w:rPr>
              <w:t>harm:</w:t>
            </w:r>
          </w:p>
          <w:p w14:paraId="2F44B804" w14:textId="77777777" w:rsidR="00104A4F" w:rsidRPr="00F7604D" w:rsidRDefault="00104A4F" w:rsidP="00104A4F">
            <w:pPr>
              <w:tabs>
                <w:tab w:val="left" w:pos="0"/>
              </w:tabs>
              <w:spacing w:after="0" w:line="240" w:lineRule="auto"/>
              <w:rPr>
                <w:rFonts w:ascii="Arial" w:hAnsi="Arial" w:cs="Arial"/>
                <w:iCs/>
              </w:rPr>
            </w:pPr>
            <w:r>
              <w:rPr>
                <w:rFonts w:ascii="Arial" w:hAnsi="Arial" w:cs="Arial"/>
                <w:iCs/>
              </w:rPr>
              <w:t xml:space="preserve">All the research which will </w:t>
            </w:r>
            <w:proofErr w:type="gramStart"/>
            <w:r>
              <w:rPr>
                <w:rFonts w:ascii="Arial" w:hAnsi="Arial" w:cs="Arial"/>
                <w:iCs/>
              </w:rPr>
              <w:t>carried</w:t>
            </w:r>
            <w:proofErr w:type="gramEnd"/>
            <w:r>
              <w:rPr>
                <w:rFonts w:ascii="Arial" w:hAnsi="Arial" w:cs="Arial"/>
                <w:iCs/>
              </w:rPr>
              <w:t xml:space="preserve"> out will be done using a computer, so there is no possibility of physical harm. </w:t>
            </w:r>
            <w:r w:rsidRPr="00F7604D">
              <w:rPr>
                <w:rFonts w:ascii="Arial" w:hAnsi="Arial" w:cs="Arial"/>
                <w:iCs/>
              </w:rPr>
              <w:t>This section is not applicable.</w:t>
            </w:r>
          </w:p>
          <w:p w14:paraId="7A544226" w14:textId="77777777" w:rsidR="002607BC" w:rsidRPr="00312EA8" w:rsidRDefault="002607BC" w:rsidP="002607BC">
            <w:pPr>
              <w:tabs>
                <w:tab w:val="left" w:pos="0"/>
              </w:tabs>
              <w:spacing w:after="0" w:line="240" w:lineRule="auto"/>
              <w:rPr>
                <w:rFonts w:ascii="Arial" w:hAnsi="Arial" w:cs="Arial"/>
                <w:i/>
                <w:color w:val="000000"/>
              </w:rPr>
            </w:pPr>
          </w:p>
          <w:p w14:paraId="0D7A9DB3" w14:textId="77777777" w:rsidR="005C2A99" w:rsidRPr="00312EA8" w:rsidRDefault="005C2A99" w:rsidP="002607BC">
            <w:pPr>
              <w:tabs>
                <w:tab w:val="left" w:pos="0"/>
              </w:tabs>
              <w:spacing w:after="0" w:line="240" w:lineRule="auto"/>
              <w:rPr>
                <w:rFonts w:ascii="Arial" w:hAnsi="Arial" w:cs="Arial"/>
                <w:i/>
                <w:color w:val="000000"/>
              </w:rPr>
            </w:pPr>
          </w:p>
          <w:p w14:paraId="3400931A" w14:textId="77777777" w:rsidR="005C2A99" w:rsidRPr="00312EA8" w:rsidRDefault="005C2A99" w:rsidP="002607BC">
            <w:pPr>
              <w:tabs>
                <w:tab w:val="left" w:pos="0"/>
              </w:tabs>
              <w:spacing w:after="0" w:line="240" w:lineRule="auto"/>
              <w:rPr>
                <w:rFonts w:ascii="Arial" w:hAnsi="Arial" w:cs="Arial"/>
                <w:i/>
                <w:color w:val="000000"/>
              </w:rPr>
            </w:pPr>
          </w:p>
          <w:p w14:paraId="15181355" w14:textId="77777777" w:rsidR="005C2A99" w:rsidRDefault="005C2A99" w:rsidP="002607BC">
            <w:pPr>
              <w:tabs>
                <w:tab w:val="left" w:pos="0"/>
              </w:tabs>
              <w:spacing w:after="0" w:line="240" w:lineRule="auto"/>
              <w:rPr>
                <w:rFonts w:ascii="Arial" w:hAnsi="Arial" w:cs="Arial"/>
                <w:i/>
                <w:color w:val="000000"/>
              </w:rPr>
            </w:pPr>
          </w:p>
          <w:p w14:paraId="57AA50E9" w14:textId="77777777" w:rsidR="00501140" w:rsidRPr="00312EA8" w:rsidRDefault="00501140" w:rsidP="002607BC">
            <w:pPr>
              <w:tabs>
                <w:tab w:val="left" w:pos="0"/>
              </w:tabs>
              <w:spacing w:after="0" w:line="240" w:lineRule="auto"/>
              <w:rPr>
                <w:rFonts w:ascii="Arial" w:hAnsi="Arial" w:cs="Arial"/>
                <w:i/>
                <w:color w:val="000000"/>
              </w:rPr>
            </w:pPr>
          </w:p>
          <w:p w14:paraId="3BEEDADA" w14:textId="77777777" w:rsidR="005C2A99" w:rsidRDefault="005C2A99" w:rsidP="002607BC">
            <w:pPr>
              <w:tabs>
                <w:tab w:val="left" w:pos="0"/>
              </w:tabs>
              <w:spacing w:after="0" w:line="240" w:lineRule="auto"/>
              <w:rPr>
                <w:rFonts w:ascii="Arial" w:hAnsi="Arial" w:cs="Arial"/>
                <w:i/>
                <w:color w:val="000000"/>
              </w:rPr>
            </w:pPr>
          </w:p>
          <w:p w14:paraId="554EBFBA" w14:textId="77777777" w:rsidR="004902CF" w:rsidRPr="00312EA8" w:rsidRDefault="004902CF" w:rsidP="002607BC">
            <w:pPr>
              <w:tabs>
                <w:tab w:val="left" w:pos="0"/>
              </w:tabs>
              <w:spacing w:after="0" w:line="240" w:lineRule="auto"/>
              <w:rPr>
                <w:rFonts w:ascii="Arial" w:hAnsi="Arial" w:cs="Arial"/>
                <w:i/>
                <w:color w:val="000000"/>
              </w:rPr>
            </w:pPr>
          </w:p>
          <w:p w14:paraId="491E16F0" w14:textId="77777777" w:rsidR="005C2A99" w:rsidRDefault="005C2A99" w:rsidP="002607BC">
            <w:pPr>
              <w:tabs>
                <w:tab w:val="left" w:pos="0"/>
              </w:tabs>
              <w:spacing w:after="0" w:line="240" w:lineRule="auto"/>
              <w:rPr>
                <w:rFonts w:ascii="Arial" w:hAnsi="Arial" w:cs="Arial"/>
                <w:i/>
                <w:color w:val="000000"/>
              </w:rPr>
            </w:pPr>
          </w:p>
          <w:p w14:paraId="2262E342" w14:textId="77777777" w:rsidR="004902CF" w:rsidRPr="00312EA8" w:rsidRDefault="004902CF" w:rsidP="002607BC">
            <w:pPr>
              <w:tabs>
                <w:tab w:val="left" w:pos="0"/>
              </w:tabs>
              <w:spacing w:after="0" w:line="240" w:lineRule="auto"/>
              <w:rPr>
                <w:rFonts w:ascii="Arial" w:hAnsi="Arial" w:cs="Arial"/>
                <w:i/>
                <w:color w:val="000000"/>
              </w:rPr>
            </w:pPr>
          </w:p>
          <w:p w14:paraId="46B52E4C" w14:textId="77777777" w:rsidR="005C2A99" w:rsidRPr="00312EA8" w:rsidRDefault="005C2A99" w:rsidP="002607BC">
            <w:pPr>
              <w:tabs>
                <w:tab w:val="left" w:pos="0"/>
              </w:tabs>
              <w:spacing w:after="0" w:line="240" w:lineRule="auto"/>
              <w:rPr>
                <w:rFonts w:ascii="Arial" w:hAnsi="Arial" w:cs="Arial"/>
                <w:i/>
                <w:color w:val="000000"/>
              </w:rPr>
            </w:pPr>
          </w:p>
          <w:p w14:paraId="2FBDF2DA" w14:textId="77777777" w:rsidR="002607BC" w:rsidRPr="00312EA8" w:rsidRDefault="002607BC" w:rsidP="00313E1C">
            <w:pPr>
              <w:tabs>
                <w:tab w:val="left" w:pos="0"/>
              </w:tabs>
              <w:spacing w:line="240" w:lineRule="auto"/>
              <w:rPr>
                <w:rFonts w:ascii="Arial" w:hAnsi="Arial" w:cs="Arial"/>
                <w:i/>
                <w:color w:val="000000"/>
              </w:rPr>
            </w:pPr>
          </w:p>
        </w:tc>
      </w:tr>
      <w:tr w:rsidR="00E727C5" w:rsidRPr="00312EA8" w14:paraId="4BCB5C4D" w14:textId="77777777" w:rsidTr="006E6BBE">
        <w:trPr>
          <w:trHeight w:val="2358"/>
        </w:trPr>
        <w:tc>
          <w:tcPr>
            <w:tcW w:w="10490" w:type="dxa"/>
          </w:tcPr>
          <w:p w14:paraId="7E4E4A0A" w14:textId="77777777" w:rsidR="00225288"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lastRenderedPageBreak/>
              <w:t xml:space="preserve">Enter details here regarding </w:t>
            </w:r>
            <w:proofErr w:type="gramStart"/>
            <w:r w:rsidRPr="00312EA8">
              <w:rPr>
                <w:rFonts w:ascii="Arial" w:hAnsi="Arial" w:cs="Arial"/>
                <w:i/>
                <w:color w:val="000000"/>
              </w:rPr>
              <w:t>possibility</w:t>
            </w:r>
            <w:proofErr w:type="gramEnd"/>
            <w:r w:rsidRPr="00312EA8">
              <w:rPr>
                <w:rFonts w:ascii="Arial" w:hAnsi="Arial" w:cs="Arial"/>
                <w:i/>
                <w:color w:val="000000"/>
              </w:rPr>
              <w:t xml:space="preserve"> </w:t>
            </w:r>
            <w:r w:rsidR="004606C1" w:rsidRPr="00312EA8">
              <w:rPr>
                <w:rFonts w:ascii="Arial" w:hAnsi="Arial" w:cs="Arial"/>
                <w:i/>
                <w:color w:val="000000"/>
              </w:rPr>
              <w:t xml:space="preserve">of </w:t>
            </w:r>
            <w:r w:rsidRPr="00312EA8">
              <w:rPr>
                <w:rFonts w:ascii="Arial" w:hAnsi="Arial" w:cs="Arial"/>
                <w:i/>
                <w:color w:val="000000"/>
              </w:rPr>
              <w:t>m</w:t>
            </w:r>
            <w:r w:rsidR="004606C1" w:rsidRPr="00312EA8">
              <w:rPr>
                <w:rFonts w:ascii="Arial" w:hAnsi="Arial" w:cs="Arial"/>
                <w:i/>
                <w:color w:val="000000"/>
              </w:rPr>
              <w:t xml:space="preserve">oral </w:t>
            </w:r>
            <w:r w:rsidRPr="00312EA8">
              <w:rPr>
                <w:rFonts w:ascii="Arial" w:hAnsi="Arial" w:cs="Arial"/>
                <w:i/>
                <w:color w:val="000000"/>
              </w:rPr>
              <w:t>h</w:t>
            </w:r>
            <w:r w:rsidR="004606C1" w:rsidRPr="00312EA8">
              <w:rPr>
                <w:rFonts w:ascii="Arial" w:hAnsi="Arial" w:cs="Arial"/>
                <w:i/>
                <w:color w:val="000000"/>
              </w:rPr>
              <w:t>arm</w:t>
            </w:r>
            <w:r w:rsidRPr="00312EA8">
              <w:rPr>
                <w:rFonts w:ascii="Arial" w:hAnsi="Arial" w:cs="Arial"/>
                <w:i/>
                <w:color w:val="000000"/>
              </w:rPr>
              <w:t>:</w:t>
            </w:r>
          </w:p>
          <w:p w14:paraId="1C7B533A" w14:textId="77777777" w:rsidR="00506ECC" w:rsidRDefault="00506ECC" w:rsidP="00506ECC">
            <w:pPr>
              <w:pStyle w:val="Default"/>
            </w:pPr>
            <w:r>
              <w:rPr>
                <w:sz w:val="22"/>
                <w:szCs w:val="22"/>
              </w:rPr>
              <w:t xml:space="preserve">No moral harm will be caused as this research is only focusing on sales of aesthetic products from a company’s dataset. </w:t>
            </w:r>
          </w:p>
          <w:p w14:paraId="423499A2" w14:textId="77777777" w:rsidR="004B6742" w:rsidRPr="00312EA8" w:rsidRDefault="004B6742" w:rsidP="002607BC">
            <w:pPr>
              <w:tabs>
                <w:tab w:val="left" w:pos="0"/>
              </w:tabs>
              <w:spacing w:after="0" w:line="240" w:lineRule="auto"/>
              <w:rPr>
                <w:rFonts w:ascii="Arial" w:hAnsi="Arial" w:cs="Arial"/>
                <w:i/>
                <w:color w:val="000000"/>
              </w:rPr>
            </w:pPr>
          </w:p>
          <w:p w14:paraId="76F6B337" w14:textId="77777777" w:rsidR="00E77EB9" w:rsidRPr="00312EA8" w:rsidRDefault="00E77EB9" w:rsidP="002607BC">
            <w:pPr>
              <w:tabs>
                <w:tab w:val="left" w:pos="0"/>
              </w:tabs>
              <w:spacing w:after="0" w:line="240" w:lineRule="auto"/>
              <w:rPr>
                <w:rFonts w:ascii="Arial" w:hAnsi="Arial" w:cs="Arial"/>
                <w:i/>
                <w:color w:val="000000"/>
              </w:rPr>
            </w:pPr>
          </w:p>
          <w:p w14:paraId="71463D3D" w14:textId="77777777" w:rsidR="00312EA8" w:rsidRPr="00312EA8" w:rsidRDefault="00312EA8" w:rsidP="002607BC">
            <w:pPr>
              <w:tabs>
                <w:tab w:val="left" w:pos="0"/>
              </w:tabs>
              <w:spacing w:after="0" w:line="240" w:lineRule="auto"/>
              <w:rPr>
                <w:rFonts w:ascii="Arial" w:hAnsi="Arial" w:cs="Arial"/>
                <w:i/>
                <w:color w:val="000000"/>
              </w:rPr>
            </w:pPr>
          </w:p>
          <w:p w14:paraId="2EA83B88" w14:textId="77777777" w:rsidR="00312EA8" w:rsidRPr="00312EA8" w:rsidRDefault="00312EA8" w:rsidP="002607BC">
            <w:pPr>
              <w:tabs>
                <w:tab w:val="left" w:pos="0"/>
              </w:tabs>
              <w:spacing w:after="0" w:line="240" w:lineRule="auto"/>
              <w:rPr>
                <w:rFonts w:ascii="Arial" w:hAnsi="Arial" w:cs="Arial"/>
                <w:i/>
                <w:color w:val="000000"/>
              </w:rPr>
            </w:pPr>
          </w:p>
          <w:p w14:paraId="07009951" w14:textId="77777777" w:rsidR="00312EA8" w:rsidRPr="00312EA8" w:rsidRDefault="00312EA8" w:rsidP="002607BC">
            <w:pPr>
              <w:tabs>
                <w:tab w:val="left" w:pos="0"/>
              </w:tabs>
              <w:spacing w:after="0" w:line="240" w:lineRule="auto"/>
              <w:rPr>
                <w:rFonts w:ascii="Arial" w:hAnsi="Arial" w:cs="Arial"/>
                <w:i/>
                <w:color w:val="000000"/>
              </w:rPr>
            </w:pPr>
          </w:p>
          <w:p w14:paraId="3D0661C9" w14:textId="77777777" w:rsidR="00312EA8" w:rsidRPr="00312EA8" w:rsidRDefault="00312EA8" w:rsidP="002607BC">
            <w:pPr>
              <w:tabs>
                <w:tab w:val="left" w:pos="0"/>
              </w:tabs>
              <w:spacing w:after="0" w:line="240" w:lineRule="auto"/>
              <w:rPr>
                <w:rFonts w:ascii="Arial" w:hAnsi="Arial" w:cs="Arial"/>
                <w:i/>
                <w:color w:val="000000"/>
              </w:rPr>
            </w:pPr>
          </w:p>
          <w:p w14:paraId="38E2400D" w14:textId="77777777" w:rsidR="00312EA8" w:rsidRPr="00312EA8" w:rsidRDefault="00312EA8" w:rsidP="002607BC">
            <w:pPr>
              <w:tabs>
                <w:tab w:val="left" w:pos="0"/>
              </w:tabs>
              <w:spacing w:after="0" w:line="240" w:lineRule="auto"/>
              <w:rPr>
                <w:rFonts w:ascii="Arial" w:hAnsi="Arial" w:cs="Arial"/>
                <w:i/>
                <w:color w:val="000000"/>
              </w:rPr>
            </w:pPr>
          </w:p>
          <w:p w14:paraId="5ABFF901" w14:textId="77777777" w:rsidR="00312EA8" w:rsidRPr="00312EA8" w:rsidRDefault="00312EA8" w:rsidP="002607BC">
            <w:pPr>
              <w:tabs>
                <w:tab w:val="left" w:pos="0"/>
              </w:tabs>
              <w:spacing w:after="0" w:line="240" w:lineRule="auto"/>
              <w:rPr>
                <w:rFonts w:ascii="Arial" w:hAnsi="Arial" w:cs="Arial"/>
                <w:i/>
                <w:color w:val="000000"/>
              </w:rPr>
            </w:pPr>
          </w:p>
          <w:p w14:paraId="11C083BE" w14:textId="77777777" w:rsidR="00312EA8" w:rsidRPr="00312EA8" w:rsidRDefault="00312EA8" w:rsidP="002607BC">
            <w:pPr>
              <w:tabs>
                <w:tab w:val="left" w:pos="0"/>
              </w:tabs>
              <w:spacing w:after="0" w:line="240" w:lineRule="auto"/>
              <w:rPr>
                <w:rFonts w:ascii="Arial" w:hAnsi="Arial" w:cs="Arial"/>
                <w:i/>
                <w:color w:val="000000"/>
              </w:rPr>
            </w:pPr>
          </w:p>
          <w:p w14:paraId="218AC47A" w14:textId="77777777" w:rsidR="00312EA8" w:rsidRPr="00312EA8" w:rsidRDefault="00312EA8" w:rsidP="002607BC">
            <w:pPr>
              <w:tabs>
                <w:tab w:val="left" w:pos="0"/>
              </w:tabs>
              <w:spacing w:after="0" w:line="240" w:lineRule="auto"/>
              <w:rPr>
                <w:rFonts w:ascii="Arial" w:hAnsi="Arial" w:cs="Arial"/>
                <w:i/>
                <w:color w:val="000000"/>
              </w:rPr>
            </w:pPr>
          </w:p>
          <w:p w14:paraId="63A0357D" w14:textId="77777777" w:rsidR="00312EA8" w:rsidRPr="00312EA8" w:rsidRDefault="00312EA8" w:rsidP="002607BC">
            <w:pPr>
              <w:tabs>
                <w:tab w:val="left" w:pos="0"/>
              </w:tabs>
              <w:spacing w:after="0" w:line="240" w:lineRule="auto"/>
              <w:rPr>
                <w:rFonts w:ascii="Arial" w:hAnsi="Arial" w:cs="Arial"/>
                <w:i/>
                <w:color w:val="000000"/>
              </w:rPr>
            </w:pPr>
          </w:p>
          <w:p w14:paraId="1430ECF5" w14:textId="77777777" w:rsidR="00312EA8" w:rsidRPr="00312EA8" w:rsidRDefault="00312EA8" w:rsidP="002607BC">
            <w:pPr>
              <w:tabs>
                <w:tab w:val="left" w:pos="0"/>
              </w:tabs>
              <w:spacing w:after="0" w:line="240" w:lineRule="auto"/>
              <w:rPr>
                <w:rFonts w:ascii="Arial" w:hAnsi="Arial" w:cs="Arial"/>
                <w:i/>
                <w:color w:val="000000"/>
              </w:rPr>
            </w:pPr>
          </w:p>
          <w:p w14:paraId="33FF1FBD" w14:textId="77777777" w:rsidR="00312EA8" w:rsidRPr="00312EA8" w:rsidRDefault="00312EA8" w:rsidP="002607BC">
            <w:pPr>
              <w:tabs>
                <w:tab w:val="left" w:pos="0"/>
              </w:tabs>
              <w:spacing w:after="0" w:line="240" w:lineRule="auto"/>
              <w:rPr>
                <w:rFonts w:ascii="Arial" w:hAnsi="Arial" w:cs="Arial"/>
                <w:i/>
                <w:color w:val="000000"/>
              </w:rPr>
            </w:pPr>
          </w:p>
          <w:p w14:paraId="5D7159FE" w14:textId="77777777" w:rsidR="00312EA8" w:rsidRPr="00312EA8" w:rsidRDefault="00312EA8" w:rsidP="002607BC">
            <w:pPr>
              <w:tabs>
                <w:tab w:val="left" w:pos="0"/>
              </w:tabs>
              <w:spacing w:after="0" w:line="240" w:lineRule="auto"/>
              <w:rPr>
                <w:rFonts w:ascii="Arial" w:hAnsi="Arial" w:cs="Arial"/>
                <w:i/>
                <w:color w:val="000000"/>
              </w:rPr>
            </w:pPr>
          </w:p>
          <w:p w14:paraId="60965849" w14:textId="77777777" w:rsidR="004902CF" w:rsidRPr="00312EA8" w:rsidRDefault="004902CF" w:rsidP="002607BC">
            <w:pPr>
              <w:tabs>
                <w:tab w:val="left" w:pos="0"/>
              </w:tabs>
              <w:spacing w:after="0" w:line="240" w:lineRule="auto"/>
              <w:rPr>
                <w:rFonts w:ascii="Arial" w:hAnsi="Arial" w:cs="Arial"/>
                <w:i/>
                <w:color w:val="000000"/>
              </w:rPr>
            </w:pPr>
          </w:p>
          <w:p w14:paraId="02C5E1C2" w14:textId="77777777" w:rsidR="002607BC" w:rsidRPr="00312EA8" w:rsidRDefault="002607BC" w:rsidP="002607BC">
            <w:pPr>
              <w:tabs>
                <w:tab w:val="left" w:pos="0"/>
              </w:tabs>
              <w:spacing w:after="0" w:line="240" w:lineRule="auto"/>
              <w:rPr>
                <w:rFonts w:ascii="Arial" w:hAnsi="Arial" w:cs="Arial"/>
                <w:i/>
                <w:color w:val="000000"/>
              </w:rPr>
            </w:pPr>
          </w:p>
          <w:p w14:paraId="7C727EE7" w14:textId="77777777" w:rsidR="002607BC" w:rsidRPr="00312EA8" w:rsidRDefault="002607BC" w:rsidP="002607BC">
            <w:pPr>
              <w:tabs>
                <w:tab w:val="left" w:pos="0"/>
              </w:tabs>
              <w:spacing w:after="0" w:line="240" w:lineRule="auto"/>
              <w:rPr>
                <w:rFonts w:ascii="Arial" w:hAnsi="Arial" w:cs="Arial"/>
                <w:i/>
                <w:color w:val="000000"/>
              </w:rPr>
            </w:pPr>
          </w:p>
          <w:p w14:paraId="4F7B634C" w14:textId="77777777" w:rsidR="002607BC" w:rsidRPr="00312EA8" w:rsidRDefault="002607BC" w:rsidP="002607BC">
            <w:pPr>
              <w:tabs>
                <w:tab w:val="left" w:pos="0"/>
              </w:tabs>
              <w:spacing w:after="0" w:line="240" w:lineRule="auto"/>
              <w:rPr>
                <w:rFonts w:ascii="Arial" w:hAnsi="Arial" w:cs="Arial"/>
                <w:i/>
                <w:color w:val="000000"/>
              </w:rPr>
            </w:pPr>
          </w:p>
          <w:p w14:paraId="4B9D436F" w14:textId="77777777" w:rsidR="00225288" w:rsidRPr="00312EA8" w:rsidRDefault="00225288" w:rsidP="002607BC">
            <w:pPr>
              <w:tabs>
                <w:tab w:val="left" w:pos="0"/>
              </w:tabs>
              <w:spacing w:after="0" w:line="240" w:lineRule="auto"/>
              <w:rPr>
                <w:rFonts w:ascii="Arial" w:hAnsi="Arial" w:cs="Arial"/>
                <w:i/>
                <w:color w:val="000000"/>
              </w:rPr>
            </w:pPr>
          </w:p>
          <w:p w14:paraId="6B30D795" w14:textId="77777777" w:rsidR="00225288" w:rsidRPr="00312EA8" w:rsidRDefault="00225288" w:rsidP="002607BC">
            <w:pPr>
              <w:tabs>
                <w:tab w:val="left" w:pos="0"/>
              </w:tabs>
              <w:spacing w:after="0" w:line="240" w:lineRule="auto"/>
              <w:rPr>
                <w:rFonts w:ascii="Arial" w:hAnsi="Arial" w:cs="Arial"/>
                <w:i/>
                <w:color w:val="000000"/>
              </w:rPr>
            </w:pPr>
          </w:p>
        </w:tc>
      </w:tr>
      <w:tr w:rsidR="00E727C5" w:rsidRPr="00312EA8" w14:paraId="67B68B30" w14:textId="77777777" w:rsidTr="006E6BBE">
        <w:trPr>
          <w:trHeight w:val="2392"/>
        </w:trPr>
        <w:tc>
          <w:tcPr>
            <w:tcW w:w="10490" w:type="dxa"/>
          </w:tcPr>
          <w:p w14:paraId="53A0C279" w14:textId="77777777" w:rsidR="00225288"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t xml:space="preserve">Enter details here regarding </w:t>
            </w:r>
            <w:proofErr w:type="gramStart"/>
            <w:r w:rsidRPr="00312EA8">
              <w:rPr>
                <w:rFonts w:ascii="Arial" w:hAnsi="Arial" w:cs="Arial"/>
                <w:i/>
                <w:color w:val="000000"/>
              </w:rPr>
              <w:t>possibility</w:t>
            </w:r>
            <w:proofErr w:type="gramEnd"/>
            <w:r w:rsidRPr="00312EA8">
              <w:rPr>
                <w:rFonts w:ascii="Arial" w:hAnsi="Arial" w:cs="Arial"/>
                <w:i/>
                <w:color w:val="000000"/>
              </w:rPr>
              <w:t xml:space="preserve"> o</w:t>
            </w:r>
            <w:r w:rsidR="004606C1" w:rsidRPr="00312EA8">
              <w:rPr>
                <w:rFonts w:ascii="Arial" w:hAnsi="Arial" w:cs="Arial"/>
                <w:i/>
                <w:color w:val="000000"/>
              </w:rPr>
              <w:t xml:space="preserve">f </w:t>
            </w:r>
            <w:r w:rsidRPr="00312EA8">
              <w:rPr>
                <w:rFonts w:ascii="Arial" w:hAnsi="Arial" w:cs="Arial"/>
                <w:i/>
                <w:color w:val="000000"/>
              </w:rPr>
              <w:t>b</w:t>
            </w:r>
            <w:r w:rsidR="004606C1" w:rsidRPr="00312EA8">
              <w:rPr>
                <w:rFonts w:ascii="Arial" w:hAnsi="Arial" w:cs="Arial"/>
                <w:i/>
                <w:color w:val="000000"/>
              </w:rPr>
              <w:t xml:space="preserve">usiness </w:t>
            </w:r>
            <w:r w:rsidRPr="00312EA8">
              <w:rPr>
                <w:rFonts w:ascii="Arial" w:hAnsi="Arial" w:cs="Arial"/>
                <w:i/>
                <w:color w:val="000000"/>
              </w:rPr>
              <w:t>harm:</w:t>
            </w:r>
            <w:r w:rsidR="00587B34" w:rsidRPr="00312EA8">
              <w:rPr>
                <w:rFonts w:ascii="Arial" w:hAnsi="Arial" w:cs="Arial"/>
                <w:i/>
                <w:color w:val="000000"/>
              </w:rPr>
              <w:t xml:space="preserve"> </w:t>
            </w:r>
          </w:p>
          <w:p w14:paraId="59518741" w14:textId="77777777" w:rsidR="00682414" w:rsidRDefault="00682414" w:rsidP="00682414">
            <w:pPr>
              <w:pStyle w:val="Default"/>
            </w:pPr>
            <w:r>
              <w:rPr>
                <w:sz w:val="22"/>
                <w:szCs w:val="22"/>
              </w:rPr>
              <w:t xml:space="preserve">No details regarding ideas and data of the business being researched will be published. This means that the business name will not be mentioned, and the product names will also not be included in the paper. This way </w:t>
            </w:r>
            <w:r w:rsidR="00AE10DB">
              <w:rPr>
                <w:sz w:val="22"/>
                <w:szCs w:val="22"/>
              </w:rPr>
              <w:t xml:space="preserve">the </w:t>
            </w:r>
            <w:r>
              <w:rPr>
                <w:sz w:val="22"/>
                <w:szCs w:val="22"/>
              </w:rPr>
              <w:t>participant will not suffer an</w:t>
            </w:r>
            <w:r w:rsidR="00013063">
              <w:rPr>
                <w:sz w:val="22"/>
                <w:szCs w:val="22"/>
              </w:rPr>
              <w:t>y</w:t>
            </w:r>
            <w:r>
              <w:rPr>
                <w:sz w:val="22"/>
                <w:szCs w:val="22"/>
              </w:rPr>
              <w:t xml:space="preserve"> competitive disadvantage as an outcome of my research. </w:t>
            </w:r>
          </w:p>
          <w:p w14:paraId="27BEA6A6" w14:textId="77777777" w:rsidR="004B6742" w:rsidRPr="00092032" w:rsidRDefault="004B6742" w:rsidP="00682414">
            <w:pPr>
              <w:pStyle w:val="ListParagraph"/>
              <w:spacing w:after="0" w:line="240" w:lineRule="auto"/>
              <w:ind w:left="0"/>
              <w:rPr>
                <w:rFonts w:ascii="Arial" w:hAnsi="Arial" w:cs="Arial"/>
                <w:i/>
                <w:color w:val="2E74B5"/>
              </w:rPr>
            </w:pPr>
          </w:p>
          <w:p w14:paraId="580C0692" w14:textId="77777777" w:rsidR="00225288" w:rsidRPr="001A7637" w:rsidRDefault="00225288" w:rsidP="002607BC">
            <w:pPr>
              <w:tabs>
                <w:tab w:val="left" w:pos="0"/>
              </w:tabs>
              <w:spacing w:after="0" w:line="240" w:lineRule="auto"/>
              <w:rPr>
                <w:rFonts w:ascii="Arial" w:hAnsi="Arial" w:cs="Arial"/>
                <w:i/>
                <w:color w:val="000000"/>
              </w:rPr>
            </w:pPr>
          </w:p>
          <w:p w14:paraId="6064E7D4" w14:textId="77777777" w:rsidR="00E77EB9" w:rsidRPr="001A7637" w:rsidRDefault="00E77EB9" w:rsidP="002607BC">
            <w:pPr>
              <w:tabs>
                <w:tab w:val="left" w:pos="0"/>
              </w:tabs>
              <w:spacing w:after="0" w:line="240" w:lineRule="auto"/>
              <w:rPr>
                <w:rFonts w:ascii="Arial" w:hAnsi="Arial" w:cs="Arial"/>
                <w:i/>
                <w:color w:val="000000"/>
              </w:rPr>
            </w:pPr>
          </w:p>
          <w:p w14:paraId="1A1E9339" w14:textId="77777777" w:rsidR="00312EA8" w:rsidRPr="00312EA8" w:rsidRDefault="00312EA8" w:rsidP="002607BC">
            <w:pPr>
              <w:tabs>
                <w:tab w:val="left" w:pos="0"/>
              </w:tabs>
              <w:spacing w:after="0" w:line="240" w:lineRule="auto"/>
              <w:rPr>
                <w:rFonts w:ascii="Arial" w:hAnsi="Arial" w:cs="Arial"/>
                <w:i/>
                <w:color w:val="000000"/>
              </w:rPr>
            </w:pPr>
          </w:p>
          <w:p w14:paraId="2202B811" w14:textId="77777777" w:rsidR="00312EA8" w:rsidRPr="00312EA8" w:rsidRDefault="00312EA8" w:rsidP="002607BC">
            <w:pPr>
              <w:tabs>
                <w:tab w:val="left" w:pos="0"/>
              </w:tabs>
              <w:spacing w:after="0" w:line="240" w:lineRule="auto"/>
              <w:rPr>
                <w:rFonts w:ascii="Arial" w:hAnsi="Arial" w:cs="Arial"/>
                <w:i/>
                <w:color w:val="000000"/>
              </w:rPr>
            </w:pPr>
          </w:p>
          <w:p w14:paraId="5D5C2D28" w14:textId="77777777" w:rsidR="00312EA8" w:rsidRPr="00312EA8" w:rsidRDefault="00312EA8" w:rsidP="002607BC">
            <w:pPr>
              <w:tabs>
                <w:tab w:val="left" w:pos="0"/>
              </w:tabs>
              <w:spacing w:after="0" w:line="240" w:lineRule="auto"/>
              <w:rPr>
                <w:rFonts w:ascii="Arial" w:hAnsi="Arial" w:cs="Arial"/>
                <w:i/>
                <w:color w:val="000000"/>
              </w:rPr>
            </w:pPr>
          </w:p>
          <w:p w14:paraId="343D2E39" w14:textId="77777777" w:rsidR="00312EA8" w:rsidRPr="00312EA8" w:rsidRDefault="00312EA8" w:rsidP="002607BC">
            <w:pPr>
              <w:tabs>
                <w:tab w:val="left" w:pos="0"/>
              </w:tabs>
              <w:spacing w:after="0" w:line="240" w:lineRule="auto"/>
              <w:rPr>
                <w:rFonts w:ascii="Arial" w:hAnsi="Arial" w:cs="Arial"/>
                <w:i/>
                <w:color w:val="000000"/>
              </w:rPr>
            </w:pPr>
          </w:p>
          <w:p w14:paraId="2A23209E" w14:textId="77777777" w:rsidR="00312EA8" w:rsidRPr="00312EA8" w:rsidRDefault="00312EA8" w:rsidP="002607BC">
            <w:pPr>
              <w:tabs>
                <w:tab w:val="left" w:pos="0"/>
              </w:tabs>
              <w:spacing w:after="0" w:line="240" w:lineRule="auto"/>
              <w:rPr>
                <w:rFonts w:ascii="Arial" w:hAnsi="Arial" w:cs="Arial"/>
                <w:i/>
                <w:color w:val="000000"/>
              </w:rPr>
            </w:pPr>
          </w:p>
          <w:p w14:paraId="20A7140F" w14:textId="77777777" w:rsidR="00312EA8" w:rsidRPr="00312EA8" w:rsidRDefault="00312EA8" w:rsidP="002607BC">
            <w:pPr>
              <w:tabs>
                <w:tab w:val="left" w:pos="0"/>
              </w:tabs>
              <w:spacing w:after="0" w:line="240" w:lineRule="auto"/>
              <w:rPr>
                <w:rFonts w:ascii="Arial" w:hAnsi="Arial" w:cs="Arial"/>
                <w:i/>
                <w:color w:val="000000"/>
              </w:rPr>
            </w:pPr>
          </w:p>
          <w:p w14:paraId="44B941F1" w14:textId="77777777" w:rsidR="00E77EB9" w:rsidRPr="00312EA8" w:rsidRDefault="00E77EB9" w:rsidP="002607BC">
            <w:pPr>
              <w:tabs>
                <w:tab w:val="left" w:pos="0"/>
              </w:tabs>
              <w:spacing w:after="0" w:line="240" w:lineRule="auto"/>
              <w:rPr>
                <w:rFonts w:ascii="Arial" w:hAnsi="Arial" w:cs="Arial"/>
                <w:i/>
                <w:color w:val="000000"/>
              </w:rPr>
            </w:pPr>
          </w:p>
          <w:p w14:paraId="122380C3" w14:textId="77777777" w:rsidR="00E77EB9" w:rsidRPr="00312EA8" w:rsidRDefault="00E77EB9" w:rsidP="002607BC">
            <w:pPr>
              <w:tabs>
                <w:tab w:val="left" w:pos="0"/>
              </w:tabs>
              <w:spacing w:after="0" w:line="240" w:lineRule="auto"/>
              <w:rPr>
                <w:rFonts w:ascii="Arial" w:hAnsi="Arial" w:cs="Arial"/>
                <w:i/>
                <w:color w:val="000000"/>
              </w:rPr>
            </w:pPr>
          </w:p>
          <w:p w14:paraId="770F73E1" w14:textId="77777777" w:rsidR="00E77EB9" w:rsidRPr="00312EA8" w:rsidRDefault="00E77EB9" w:rsidP="002607BC">
            <w:pPr>
              <w:tabs>
                <w:tab w:val="left" w:pos="0"/>
              </w:tabs>
              <w:spacing w:after="0" w:line="240" w:lineRule="auto"/>
              <w:rPr>
                <w:rFonts w:ascii="Arial" w:hAnsi="Arial" w:cs="Arial"/>
                <w:i/>
                <w:color w:val="000000"/>
              </w:rPr>
            </w:pPr>
          </w:p>
          <w:p w14:paraId="26DD840A" w14:textId="77777777" w:rsidR="00E77EB9" w:rsidRPr="00312EA8" w:rsidRDefault="00E77EB9" w:rsidP="002607BC">
            <w:pPr>
              <w:tabs>
                <w:tab w:val="left" w:pos="0"/>
              </w:tabs>
              <w:spacing w:after="0" w:line="240" w:lineRule="auto"/>
              <w:rPr>
                <w:rFonts w:ascii="Arial" w:hAnsi="Arial" w:cs="Arial"/>
                <w:i/>
                <w:color w:val="000000"/>
              </w:rPr>
            </w:pPr>
          </w:p>
          <w:p w14:paraId="1B1F2C82" w14:textId="77777777" w:rsidR="004902CF" w:rsidRDefault="004902CF" w:rsidP="002607BC">
            <w:pPr>
              <w:tabs>
                <w:tab w:val="left" w:pos="0"/>
              </w:tabs>
              <w:spacing w:after="0" w:line="240" w:lineRule="auto"/>
              <w:rPr>
                <w:rFonts w:ascii="Arial" w:hAnsi="Arial" w:cs="Arial"/>
                <w:i/>
                <w:color w:val="000000"/>
              </w:rPr>
            </w:pPr>
          </w:p>
          <w:p w14:paraId="15FB2589" w14:textId="77777777" w:rsidR="004902CF" w:rsidRPr="00312EA8" w:rsidRDefault="004902CF" w:rsidP="002607BC">
            <w:pPr>
              <w:tabs>
                <w:tab w:val="left" w:pos="0"/>
              </w:tabs>
              <w:spacing w:after="0" w:line="240" w:lineRule="auto"/>
              <w:rPr>
                <w:rFonts w:ascii="Arial" w:hAnsi="Arial" w:cs="Arial"/>
                <w:i/>
                <w:color w:val="000000"/>
              </w:rPr>
            </w:pPr>
          </w:p>
          <w:p w14:paraId="5EDBB5FC" w14:textId="77777777" w:rsidR="00E77EB9" w:rsidRPr="00312EA8" w:rsidRDefault="00E77EB9" w:rsidP="002607BC">
            <w:pPr>
              <w:tabs>
                <w:tab w:val="left" w:pos="0"/>
              </w:tabs>
              <w:spacing w:after="0" w:line="240" w:lineRule="auto"/>
              <w:rPr>
                <w:rFonts w:ascii="Arial" w:hAnsi="Arial" w:cs="Arial"/>
                <w:i/>
                <w:color w:val="000000"/>
              </w:rPr>
            </w:pPr>
          </w:p>
          <w:p w14:paraId="2DE16DBF" w14:textId="77777777" w:rsidR="00E77EB9" w:rsidRPr="00312EA8" w:rsidRDefault="00E77EB9" w:rsidP="002607BC">
            <w:pPr>
              <w:tabs>
                <w:tab w:val="left" w:pos="0"/>
              </w:tabs>
              <w:spacing w:after="0" w:line="240" w:lineRule="auto"/>
              <w:rPr>
                <w:rFonts w:ascii="Arial" w:hAnsi="Arial" w:cs="Arial"/>
                <w:i/>
                <w:color w:val="000000"/>
              </w:rPr>
            </w:pPr>
          </w:p>
          <w:p w14:paraId="3C3C1320" w14:textId="77777777" w:rsidR="002607BC" w:rsidRPr="00312EA8" w:rsidRDefault="002607BC" w:rsidP="002607BC">
            <w:pPr>
              <w:tabs>
                <w:tab w:val="left" w:pos="0"/>
              </w:tabs>
              <w:spacing w:after="0" w:line="240" w:lineRule="auto"/>
              <w:rPr>
                <w:rFonts w:ascii="Arial" w:hAnsi="Arial" w:cs="Arial"/>
                <w:i/>
                <w:color w:val="000000"/>
              </w:rPr>
            </w:pPr>
          </w:p>
        </w:tc>
      </w:tr>
    </w:tbl>
    <w:p w14:paraId="6106A519" w14:textId="77777777" w:rsidR="00B25ABB" w:rsidRDefault="00B25ABB" w:rsidP="00313E1C">
      <w:pPr>
        <w:tabs>
          <w:tab w:val="left" w:pos="0"/>
        </w:tabs>
        <w:spacing w:after="0" w:line="240" w:lineRule="auto"/>
        <w:jc w:val="both"/>
        <w:rPr>
          <w:rFonts w:ascii="Arial" w:hAnsi="Arial" w:cs="Arial"/>
          <w:b/>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B25ABB" w:rsidRPr="001358A5" w14:paraId="1C7E9E7B" w14:textId="77777777" w:rsidTr="001358A5">
        <w:tc>
          <w:tcPr>
            <w:tcW w:w="10458" w:type="dxa"/>
            <w:shd w:val="clear" w:color="auto" w:fill="auto"/>
          </w:tcPr>
          <w:p w14:paraId="56F8A92A" w14:textId="77777777" w:rsidR="00B25ABB" w:rsidRPr="001358A5" w:rsidRDefault="00B25ABB" w:rsidP="001358A5">
            <w:pPr>
              <w:tabs>
                <w:tab w:val="left" w:pos="0"/>
              </w:tabs>
              <w:spacing w:after="0" w:line="240" w:lineRule="auto"/>
              <w:jc w:val="both"/>
              <w:rPr>
                <w:rFonts w:ascii="Arial" w:hAnsi="Arial" w:cs="Arial"/>
                <w:i/>
              </w:rPr>
            </w:pPr>
            <w:r w:rsidRPr="001358A5">
              <w:rPr>
                <w:rFonts w:ascii="Arial" w:hAnsi="Arial" w:cs="Arial"/>
                <w:i/>
              </w:rPr>
              <w:t xml:space="preserve">Please see </w:t>
            </w:r>
            <w:r w:rsidRPr="001358A5">
              <w:rPr>
                <w:rFonts w:ascii="Arial" w:hAnsi="Arial" w:cs="Arial"/>
                <w:b/>
                <w:i/>
              </w:rPr>
              <w:t>Annex 1</w:t>
            </w:r>
            <w:r w:rsidRPr="001358A5">
              <w:rPr>
                <w:rFonts w:ascii="Arial" w:hAnsi="Arial" w:cs="Arial"/>
                <w:i/>
              </w:rPr>
              <w:t xml:space="preserve"> for a sample Participant Information Letter and </w:t>
            </w:r>
            <w:r w:rsidRPr="001358A5">
              <w:rPr>
                <w:rFonts w:ascii="Arial" w:hAnsi="Arial" w:cs="Arial"/>
                <w:b/>
                <w:i/>
              </w:rPr>
              <w:t>Annex 2</w:t>
            </w:r>
            <w:r w:rsidRPr="001358A5">
              <w:rPr>
                <w:rFonts w:ascii="Arial" w:hAnsi="Arial" w:cs="Arial"/>
                <w:i/>
              </w:rPr>
              <w:t xml:space="preserve"> for a sample Participant Consent Form. </w:t>
            </w:r>
            <w:proofErr w:type="gramStart"/>
            <w:r w:rsidRPr="001358A5">
              <w:rPr>
                <w:rFonts w:ascii="Arial" w:hAnsi="Arial" w:cs="Arial"/>
                <w:i/>
              </w:rPr>
              <w:t>Student is</w:t>
            </w:r>
            <w:proofErr w:type="gramEnd"/>
            <w:r w:rsidRPr="001358A5">
              <w:rPr>
                <w:rFonts w:ascii="Arial" w:hAnsi="Arial" w:cs="Arial"/>
                <w:i/>
              </w:rPr>
              <w:t xml:space="preserve"> to submit a copy of the proposed Participant Information Letter and Participant Consent Form where applicable.  Both documents should be attached to the end of the SOI that is being submitted by the student.</w:t>
            </w:r>
          </w:p>
        </w:tc>
      </w:tr>
    </w:tbl>
    <w:p w14:paraId="40928F94" w14:textId="77777777" w:rsidR="00B25ABB" w:rsidRDefault="00B25ABB" w:rsidP="00313E1C">
      <w:pPr>
        <w:tabs>
          <w:tab w:val="left" w:pos="0"/>
        </w:tabs>
        <w:spacing w:after="0" w:line="240" w:lineRule="auto"/>
        <w:jc w:val="both"/>
        <w:rPr>
          <w:rFonts w:ascii="Arial" w:hAnsi="Arial" w:cs="Arial"/>
        </w:rPr>
      </w:pPr>
    </w:p>
    <w:p w14:paraId="519AF1C3" w14:textId="77777777" w:rsidR="00ED532A" w:rsidRPr="00312EA8" w:rsidRDefault="00B25ABB" w:rsidP="00313E1C">
      <w:pPr>
        <w:tabs>
          <w:tab w:val="left" w:pos="0"/>
        </w:tabs>
        <w:spacing w:after="0" w:line="240" w:lineRule="auto"/>
        <w:jc w:val="both"/>
        <w:rPr>
          <w:rFonts w:ascii="Arial" w:hAnsi="Arial" w:cs="Arial"/>
          <w:b/>
          <w:color w:val="000000"/>
          <w:u w:val="single"/>
        </w:rPr>
      </w:pPr>
      <w:r w:rsidRPr="00B25ABB">
        <w:rPr>
          <w:rFonts w:ascii="Arial" w:hAnsi="Arial" w:cs="Arial"/>
        </w:rPr>
        <w:br w:type="page"/>
      </w:r>
      <w:r w:rsidR="008E0A8E" w:rsidRPr="00312EA8">
        <w:rPr>
          <w:rFonts w:ascii="Arial" w:hAnsi="Arial" w:cs="Arial"/>
          <w:b/>
          <w:color w:val="000000"/>
          <w:u w:val="single"/>
        </w:rPr>
        <w:lastRenderedPageBreak/>
        <w:t xml:space="preserve">List of </w:t>
      </w:r>
      <w:r w:rsidR="00046DEA" w:rsidRPr="00312EA8">
        <w:rPr>
          <w:rFonts w:ascii="Arial" w:hAnsi="Arial" w:cs="Arial"/>
          <w:b/>
          <w:color w:val="000000"/>
          <w:u w:val="single"/>
        </w:rPr>
        <w:t xml:space="preserve">Key </w:t>
      </w:r>
      <w:r w:rsidR="008E0A8E" w:rsidRPr="00312EA8">
        <w:rPr>
          <w:rFonts w:ascii="Arial" w:hAnsi="Arial" w:cs="Arial"/>
          <w:b/>
          <w:color w:val="000000"/>
          <w:u w:val="single"/>
        </w:rPr>
        <w:t>References:</w:t>
      </w:r>
    </w:p>
    <w:p w14:paraId="4039AD3E" w14:textId="77777777" w:rsidR="00175C39" w:rsidRPr="00312EA8" w:rsidRDefault="00175C39" w:rsidP="00313E1C">
      <w:pPr>
        <w:tabs>
          <w:tab w:val="left" w:pos="0"/>
        </w:tabs>
        <w:spacing w:after="0" w:line="240" w:lineRule="auto"/>
        <w:jc w:val="both"/>
        <w:rPr>
          <w:rFonts w:ascii="Arial" w:hAnsi="Arial" w:cs="Arial"/>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902CF" w:rsidRPr="00092032" w14:paraId="50FC0026" w14:textId="77777777" w:rsidTr="00092032">
        <w:tc>
          <w:tcPr>
            <w:tcW w:w="10564" w:type="dxa"/>
            <w:shd w:val="clear" w:color="auto" w:fill="auto"/>
          </w:tcPr>
          <w:p w14:paraId="7FB7F079" w14:textId="77777777" w:rsidR="004902CF" w:rsidRDefault="002B4A0C" w:rsidP="00092032">
            <w:pPr>
              <w:tabs>
                <w:tab w:val="left" w:pos="0"/>
              </w:tabs>
              <w:spacing w:after="0" w:line="240" w:lineRule="auto"/>
              <w:jc w:val="both"/>
              <w:rPr>
                <w:rFonts w:ascii="Arial" w:hAnsi="Arial" w:cs="Arial"/>
                <w:color w:val="000000"/>
                <w:u w:val="single"/>
              </w:rPr>
            </w:pPr>
            <w:hyperlink r:id="rId13" w:history="1">
              <w:r w:rsidRPr="00CC7245">
                <w:rPr>
                  <w:rStyle w:val="Hyperlink"/>
                  <w:rFonts w:ascii="Arial" w:hAnsi="Arial" w:cs="Arial"/>
                </w:rPr>
                <w:t>https://www.mdpi.com/2306-5729/4/1/15</w:t>
              </w:r>
            </w:hyperlink>
            <w:r>
              <w:rPr>
                <w:rFonts w:ascii="Arial" w:hAnsi="Arial" w:cs="Arial"/>
                <w:color w:val="000000"/>
                <w:u w:val="single"/>
              </w:rPr>
              <w:t xml:space="preserve"> </w:t>
            </w:r>
          </w:p>
          <w:p w14:paraId="4E9140B3" w14:textId="77777777" w:rsidR="002B4A0C" w:rsidRDefault="004B6E7C" w:rsidP="00092032">
            <w:pPr>
              <w:tabs>
                <w:tab w:val="left" w:pos="0"/>
              </w:tabs>
              <w:spacing w:after="0" w:line="240" w:lineRule="auto"/>
              <w:jc w:val="both"/>
              <w:rPr>
                <w:rFonts w:ascii="Arial" w:hAnsi="Arial" w:cs="Arial"/>
                <w:color w:val="000000"/>
                <w:u w:val="single"/>
              </w:rPr>
            </w:pPr>
            <w:hyperlink r:id="rId14" w:history="1">
              <w:r w:rsidRPr="00CC7245">
                <w:rPr>
                  <w:rStyle w:val="Hyperlink"/>
                  <w:rFonts w:ascii="Arial" w:hAnsi="Arial" w:cs="Arial"/>
                </w:rPr>
                <w:t>https://iopscience.iop.org/article/10.1088/1742-6596/1754/1/012191/meta</w:t>
              </w:r>
            </w:hyperlink>
            <w:r>
              <w:rPr>
                <w:rFonts w:ascii="Arial" w:hAnsi="Arial" w:cs="Arial"/>
                <w:color w:val="000000"/>
                <w:u w:val="single"/>
              </w:rPr>
              <w:t xml:space="preserve"> </w:t>
            </w:r>
          </w:p>
          <w:p w14:paraId="356BFEDA" w14:textId="77777777" w:rsidR="00780C58" w:rsidRPr="00092032" w:rsidRDefault="00780C58" w:rsidP="00092032">
            <w:pPr>
              <w:tabs>
                <w:tab w:val="left" w:pos="0"/>
              </w:tabs>
              <w:spacing w:after="0" w:line="240" w:lineRule="auto"/>
              <w:jc w:val="both"/>
              <w:rPr>
                <w:rFonts w:ascii="Arial" w:hAnsi="Arial" w:cs="Arial"/>
                <w:color w:val="000000"/>
                <w:u w:val="single"/>
              </w:rPr>
            </w:pPr>
            <w:hyperlink r:id="rId15" w:history="1">
              <w:r w:rsidRPr="00CC7245">
                <w:rPr>
                  <w:rStyle w:val="Hyperlink"/>
                  <w:rFonts w:ascii="Arial" w:hAnsi="Arial" w:cs="Arial"/>
                </w:rPr>
                <w:t>https://ieeexplore.ieee.org/document/9523500</w:t>
              </w:r>
            </w:hyperlink>
            <w:r>
              <w:rPr>
                <w:rFonts w:ascii="Arial" w:hAnsi="Arial" w:cs="Arial"/>
                <w:color w:val="000000"/>
                <w:u w:val="single"/>
              </w:rPr>
              <w:t xml:space="preserve"> </w:t>
            </w:r>
          </w:p>
          <w:p w14:paraId="0B1CB349" w14:textId="77777777" w:rsidR="004902CF" w:rsidRPr="00092032" w:rsidRDefault="00C12BE7" w:rsidP="00092032">
            <w:pPr>
              <w:tabs>
                <w:tab w:val="left" w:pos="0"/>
              </w:tabs>
              <w:spacing w:after="0" w:line="240" w:lineRule="auto"/>
              <w:jc w:val="both"/>
              <w:rPr>
                <w:rFonts w:ascii="Arial" w:hAnsi="Arial" w:cs="Arial"/>
                <w:color w:val="000000"/>
                <w:u w:val="single"/>
              </w:rPr>
            </w:pPr>
            <w:hyperlink r:id="rId16" w:history="1">
              <w:r w:rsidRPr="00CC7245">
                <w:rPr>
                  <w:rStyle w:val="Hyperlink"/>
                  <w:rFonts w:ascii="Arial" w:hAnsi="Arial" w:cs="Arial"/>
                </w:rPr>
                <w:t>https://ieeexplore.ieee.org/document/7154749</w:t>
              </w:r>
            </w:hyperlink>
            <w:r>
              <w:rPr>
                <w:rFonts w:ascii="Arial" w:hAnsi="Arial" w:cs="Arial"/>
                <w:color w:val="000000"/>
                <w:u w:val="single"/>
              </w:rPr>
              <w:t xml:space="preserve"> </w:t>
            </w:r>
          </w:p>
          <w:p w14:paraId="6716B2F0" w14:textId="77777777" w:rsidR="00501140" w:rsidRPr="00092032" w:rsidRDefault="00C12BE7" w:rsidP="00092032">
            <w:pPr>
              <w:tabs>
                <w:tab w:val="left" w:pos="0"/>
              </w:tabs>
              <w:spacing w:after="0" w:line="240" w:lineRule="auto"/>
              <w:jc w:val="both"/>
              <w:rPr>
                <w:rFonts w:ascii="Arial" w:hAnsi="Arial" w:cs="Arial"/>
                <w:color w:val="000000"/>
                <w:u w:val="single"/>
              </w:rPr>
            </w:pPr>
            <w:hyperlink r:id="rId17" w:history="1">
              <w:r w:rsidRPr="00CC7245">
                <w:rPr>
                  <w:rStyle w:val="Hyperlink"/>
                  <w:rFonts w:ascii="Arial" w:hAnsi="Arial" w:cs="Arial"/>
                </w:rPr>
                <w:t>https://ieeexplore.ieee.org/document/9024810</w:t>
              </w:r>
            </w:hyperlink>
            <w:r>
              <w:rPr>
                <w:rFonts w:ascii="Arial" w:hAnsi="Arial" w:cs="Arial"/>
                <w:color w:val="000000"/>
                <w:u w:val="single"/>
              </w:rPr>
              <w:t xml:space="preserve"> </w:t>
            </w:r>
          </w:p>
          <w:p w14:paraId="6CDB7C99" w14:textId="77777777" w:rsidR="004902CF" w:rsidRPr="00092032" w:rsidRDefault="00BE3462" w:rsidP="00092032">
            <w:pPr>
              <w:tabs>
                <w:tab w:val="left" w:pos="0"/>
              </w:tabs>
              <w:spacing w:after="0" w:line="240" w:lineRule="auto"/>
              <w:jc w:val="both"/>
              <w:rPr>
                <w:rFonts w:ascii="Arial" w:hAnsi="Arial" w:cs="Arial"/>
                <w:color w:val="000000"/>
                <w:u w:val="single"/>
              </w:rPr>
            </w:pPr>
            <w:hyperlink r:id="rId18" w:history="1">
              <w:r w:rsidRPr="00CC7245">
                <w:rPr>
                  <w:rStyle w:val="Hyperlink"/>
                  <w:rFonts w:ascii="Arial" w:hAnsi="Arial" w:cs="Arial"/>
                </w:rPr>
                <w:t>https://ieeexplore.ieee.org/document/9824863</w:t>
              </w:r>
            </w:hyperlink>
            <w:r>
              <w:rPr>
                <w:rFonts w:ascii="Arial" w:hAnsi="Arial" w:cs="Arial"/>
                <w:color w:val="000000"/>
                <w:u w:val="single"/>
              </w:rPr>
              <w:t xml:space="preserve"> </w:t>
            </w:r>
          </w:p>
          <w:p w14:paraId="3B47EA80" w14:textId="77777777" w:rsidR="004902CF" w:rsidRPr="00092032" w:rsidRDefault="004902CF" w:rsidP="00092032">
            <w:pPr>
              <w:tabs>
                <w:tab w:val="left" w:pos="0"/>
              </w:tabs>
              <w:spacing w:after="0" w:line="240" w:lineRule="auto"/>
              <w:jc w:val="both"/>
              <w:rPr>
                <w:rFonts w:ascii="Arial" w:hAnsi="Arial" w:cs="Arial"/>
                <w:color w:val="000000"/>
                <w:u w:val="single"/>
              </w:rPr>
            </w:pPr>
          </w:p>
        </w:tc>
      </w:tr>
    </w:tbl>
    <w:p w14:paraId="6E9E8EDD" w14:textId="77777777" w:rsidR="00ED532A" w:rsidRPr="00312EA8" w:rsidRDefault="00ED532A" w:rsidP="00313E1C">
      <w:pPr>
        <w:tabs>
          <w:tab w:val="left" w:pos="0"/>
        </w:tabs>
        <w:spacing w:after="0" w:line="240" w:lineRule="auto"/>
        <w:jc w:val="both"/>
        <w:rPr>
          <w:rFonts w:ascii="Arial" w:hAnsi="Arial" w:cs="Arial"/>
          <w:color w:val="000000"/>
          <w:u w:val="single"/>
        </w:rPr>
      </w:pPr>
    </w:p>
    <w:p w14:paraId="53DBA50D" w14:textId="77777777" w:rsidR="00501140" w:rsidRDefault="00501140" w:rsidP="00313E1C">
      <w:pPr>
        <w:spacing w:line="240" w:lineRule="auto"/>
        <w:rPr>
          <w:rFonts w:ascii="Arial" w:hAnsi="Arial" w:cs="Arial"/>
          <w:color w:val="000000"/>
          <w:u w:val="single"/>
        </w:rPr>
      </w:pPr>
    </w:p>
    <w:p w14:paraId="2C57CBCD" w14:textId="77777777" w:rsidR="00501140" w:rsidRDefault="00501140" w:rsidP="00313E1C">
      <w:pPr>
        <w:spacing w:line="240" w:lineRule="auto"/>
        <w:rPr>
          <w:rFonts w:ascii="Arial" w:hAnsi="Arial" w:cs="Arial"/>
          <w:color w:val="000000"/>
          <w:u w:val="single"/>
        </w:rPr>
      </w:pPr>
    </w:p>
    <w:p w14:paraId="3F32366A" w14:textId="77777777" w:rsidR="00501140" w:rsidRDefault="00501140" w:rsidP="00313E1C">
      <w:pPr>
        <w:spacing w:line="240" w:lineRule="auto"/>
        <w:rPr>
          <w:rFonts w:ascii="Arial" w:hAnsi="Arial" w:cs="Arial"/>
          <w:color w:val="000000"/>
          <w:u w:val="single"/>
        </w:rPr>
      </w:pPr>
    </w:p>
    <w:p w14:paraId="045E4A2B" w14:textId="77777777" w:rsidR="000D1897" w:rsidRPr="00312EA8" w:rsidRDefault="000D1897" w:rsidP="00501140">
      <w:pPr>
        <w:spacing w:line="240" w:lineRule="auto"/>
        <w:jc w:val="both"/>
        <w:rPr>
          <w:rFonts w:ascii="Arial" w:hAnsi="Arial" w:cs="Arial"/>
          <w:b/>
          <w:i/>
          <w:color w:val="000000"/>
        </w:rPr>
      </w:pPr>
      <w:r w:rsidRPr="00312EA8">
        <w:rPr>
          <w:rFonts w:ascii="Arial" w:hAnsi="Arial" w:cs="Arial"/>
          <w:b/>
          <w:i/>
          <w:color w:val="000000"/>
        </w:rPr>
        <w:t xml:space="preserve">This section is to be filled in by </w:t>
      </w:r>
      <w:r w:rsidR="006832EB" w:rsidRPr="00312EA8">
        <w:rPr>
          <w:rFonts w:ascii="Arial" w:hAnsi="Arial" w:cs="Arial"/>
          <w:b/>
          <w:i/>
          <w:color w:val="000000"/>
        </w:rPr>
        <w:t xml:space="preserve">the </w:t>
      </w:r>
      <w:r w:rsidRPr="00312EA8">
        <w:rPr>
          <w:rFonts w:ascii="Arial" w:hAnsi="Arial" w:cs="Arial"/>
          <w:b/>
          <w:i/>
          <w:color w:val="000000"/>
        </w:rPr>
        <w:t>representative of the Institute Research Sub-Committee</w:t>
      </w:r>
      <w:r w:rsidR="007523C9" w:rsidRPr="00312EA8">
        <w:rPr>
          <w:rFonts w:ascii="Arial" w:hAnsi="Arial" w:cs="Arial"/>
          <w:b/>
          <w:i/>
          <w:color w:val="000000"/>
        </w:rPr>
        <w:t xml:space="preserve"> </w:t>
      </w:r>
      <w:r w:rsidR="00501140">
        <w:rPr>
          <w:rFonts w:ascii="Arial" w:hAnsi="Arial" w:cs="Arial"/>
          <w:b/>
          <w:i/>
          <w:color w:val="000000"/>
        </w:rPr>
        <w:t xml:space="preserve">(IRC) </w:t>
      </w:r>
      <w:r w:rsidR="007523C9" w:rsidRPr="00312EA8">
        <w:rPr>
          <w:rFonts w:ascii="Arial" w:hAnsi="Arial" w:cs="Arial"/>
          <w:b/>
          <w:i/>
          <w:color w:val="000000"/>
        </w:rPr>
        <w:t>prior to forwarding</w:t>
      </w:r>
      <w:r w:rsidR="002607BC" w:rsidRPr="00312EA8">
        <w:rPr>
          <w:rFonts w:ascii="Arial" w:hAnsi="Arial" w:cs="Arial"/>
          <w:b/>
          <w:i/>
          <w:color w:val="000000"/>
        </w:rPr>
        <w:t xml:space="preserve"> of </w:t>
      </w:r>
      <w:r w:rsidR="006832EB" w:rsidRPr="00312EA8">
        <w:rPr>
          <w:rFonts w:ascii="Arial" w:hAnsi="Arial" w:cs="Arial"/>
          <w:b/>
          <w:i/>
          <w:color w:val="000000"/>
        </w:rPr>
        <w:t xml:space="preserve">this </w:t>
      </w:r>
      <w:r w:rsidR="002607BC" w:rsidRPr="00312EA8">
        <w:rPr>
          <w:rFonts w:ascii="Arial" w:hAnsi="Arial" w:cs="Arial"/>
          <w:b/>
          <w:i/>
          <w:color w:val="000000"/>
        </w:rPr>
        <w:t>Form</w:t>
      </w:r>
      <w:r w:rsidR="007523C9" w:rsidRPr="00312EA8">
        <w:rPr>
          <w:rFonts w:ascii="Arial" w:hAnsi="Arial" w:cs="Arial"/>
          <w:b/>
          <w:i/>
          <w:color w:val="000000"/>
        </w:rPr>
        <w:t xml:space="preserve"> to the ‘MCAST Research Ethics Committee’ for </w:t>
      </w:r>
      <w:r w:rsidR="002607BC" w:rsidRPr="00312EA8">
        <w:rPr>
          <w:rFonts w:ascii="Arial" w:hAnsi="Arial" w:cs="Arial"/>
          <w:b/>
          <w:i/>
          <w:color w:val="000000"/>
        </w:rPr>
        <w:t xml:space="preserve">final </w:t>
      </w:r>
      <w:r w:rsidR="007523C9" w:rsidRPr="00312EA8">
        <w:rPr>
          <w:rFonts w:ascii="Arial" w:hAnsi="Arial" w:cs="Arial"/>
          <w:b/>
          <w:i/>
          <w:color w:val="000000"/>
        </w:rPr>
        <w:t>ethics approval</w:t>
      </w:r>
      <w:r w:rsidRPr="00312EA8">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312EA8" w14:paraId="5FA028A7" w14:textId="77777777" w:rsidTr="00501140">
        <w:trPr>
          <w:trHeight w:val="1036"/>
        </w:trPr>
        <w:tc>
          <w:tcPr>
            <w:tcW w:w="3403" w:type="dxa"/>
            <w:tcBorders>
              <w:top w:val="single" w:sz="4" w:space="0" w:color="000000"/>
              <w:left w:val="single" w:sz="4" w:space="0" w:color="000000"/>
              <w:bottom w:val="single" w:sz="4" w:space="0" w:color="000000"/>
              <w:right w:val="single" w:sz="4" w:space="0" w:color="000000"/>
            </w:tcBorders>
          </w:tcPr>
          <w:p w14:paraId="304FF5F1" w14:textId="77777777" w:rsidR="00FE43CD" w:rsidRPr="00312EA8" w:rsidRDefault="00501140" w:rsidP="00313E1C">
            <w:pPr>
              <w:pStyle w:val="Default"/>
              <w:tabs>
                <w:tab w:val="left" w:pos="0"/>
              </w:tabs>
              <w:ind w:right="360"/>
              <w:rPr>
                <w:b/>
                <w:i/>
                <w:sz w:val="22"/>
                <w:szCs w:val="22"/>
              </w:rPr>
            </w:pPr>
            <w:r>
              <w:rPr>
                <w:b/>
                <w:i/>
                <w:sz w:val="22"/>
                <w:szCs w:val="22"/>
              </w:rPr>
              <w:t>Nature of E</w:t>
            </w:r>
            <w:r w:rsidR="007523C9" w:rsidRPr="00312EA8">
              <w:rPr>
                <w:b/>
                <w:i/>
                <w:sz w:val="22"/>
                <w:szCs w:val="22"/>
              </w:rPr>
              <w:t xml:space="preserve">thical </w:t>
            </w:r>
            <w:r>
              <w:rPr>
                <w:b/>
                <w:i/>
                <w:sz w:val="22"/>
                <w:szCs w:val="22"/>
              </w:rPr>
              <w:t>C</w:t>
            </w:r>
            <w:r w:rsidR="00EB5F2F" w:rsidRPr="00312EA8">
              <w:rPr>
                <w:b/>
                <w:i/>
                <w:sz w:val="22"/>
                <w:szCs w:val="22"/>
              </w:rPr>
              <w:t>onsideration</w:t>
            </w:r>
          </w:p>
        </w:tc>
        <w:tc>
          <w:tcPr>
            <w:tcW w:w="1559" w:type="dxa"/>
            <w:tcBorders>
              <w:top w:val="single" w:sz="4" w:space="0" w:color="000000"/>
              <w:left w:val="single" w:sz="4" w:space="0" w:color="000000"/>
              <w:bottom w:val="single" w:sz="4" w:space="0" w:color="000000"/>
              <w:right w:val="single" w:sz="4" w:space="0" w:color="000000"/>
            </w:tcBorders>
          </w:tcPr>
          <w:p w14:paraId="069AD960" w14:textId="77777777" w:rsidR="00FE43CD" w:rsidRPr="00312EA8" w:rsidRDefault="00501140" w:rsidP="00501140">
            <w:pPr>
              <w:tabs>
                <w:tab w:val="left" w:pos="0"/>
              </w:tabs>
              <w:spacing w:line="240" w:lineRule="auto"/>
              <w:jc w:val="center"/>
              <w:rPr>
                <w:rFonts w:ascii="Arial" w:hAnsi="Arial" w:cs="Arial"/>
                <w:b/>
                <w:i/>
                <w:color w:val="000000"/>
              </w:rPr>
            </w:pPr>
            <w:r>
              <w:rPr>
                <w:rFonts w:ascii="Arial" w:hAnsi="Arial" w:cs="Arial"/>
                <w:b/>
                <w:i/>
                <w:color w:val="000000"/>
              </w:rPr>
              <w:t>Outcome (Tick</w:t>
            </w:r>
            <w:r w:rsidR="00C10104" w:rsidRPr="00312EA8">
              <w:rPr>
                <w:rFonts w:ascii="Arial" w:hAnsi="Arial" w:cs="Arial"/>
                <w:b/>
                <w:i/>
                <w:color w:val="000000"/>
              </w:rPr>
              <w:t>)</w:t>
            </w:r>
          </w:p>
        </w:tc>
        <w:tc>
          <w:tcPr>
            <w:tcW w:w="5528" w:type="dxa"/>
            <w:tcBorders>
              <w:top w:val="single" w:sz="4" w:space="0" w:color="000000"/>
              <w:left w:val="single" w:sz="4" w:space="0" w:color="000000"/>
              <w:right w:val="single" w:sz="4" w:space="0" w:color="000000"/>
            </w:tcBorders>
          </w:tcPr>
          <w:p w14:paraId="7D91DB8A" w14:textId="77777777" w:rsidR="00FE43CD" w:rsidRPr="00312EA8" w:rsidRDefault="00FE43CD" w:rsidP="00501140">
            <w:pPr>
              <w:tabs>
                <w:tab w:val="left" w:pos="0"/>
              </w:tabs>
              <w:spacing w:line="240" w:lineRule="auto"/>
              <w:jc w:val="center"/>
              <w:rPr>
                <w:rFonts w:ascii="Arial" w:eastAsia="Times New Roman" w:hAnsi="Arial" w:cs="Arial"/>
                <w:b/>
                <w:i/>
                <w:color w:val="000000"/>
                <w:lang w:val="en-GB" w:eastAsia="en-GB"/>
              </w:rPr>
            </w:pPr>
            <w:r w:rsidRPr="00312EA8">
              <w:rPr>
                <w:rFonts w:ascii="Arial" w:eastAsia="Times New Roman" w:hAnsi="Arial" w:cs="Arial"/>
                <w:b/>
                <w:i/>
                <w:color w:val="000000"/>
                <w:lang w:val="en-GB" w:eastAsia="en-GB"/>
              </w:rPr>
              <w:t>Comments</w:t>
            </w:r>
            <w:r w:rsidR="00501140">
              <w:rPr>
                <w:rFonts w:ascii="Arial" w:eastAsia="Times New Roman" w:hAnsi="Arial" w:cs="Arial"/>
                <w:b/>
                <w:i/>
                <w:color w:val="000000"/>
                <w:lang w:val="en-GB" w:eastAsia="en-GB"/>
              </w:rPr>
              <w:t>/Advice</w:t>
            </w:r>
          </w:p>
        </w:tc>
      </w:tr>
      <w:tr w:rsidR="002221E4" w:rsidRPr="00312EA8" w14:paraId="2433F0B6" w14:textId="77777777" w:rsidTr="00501140">
        <w:trPr>
          <w:trHeight w:val="810"/>
        </w:trPr>
        <w:tc>
          <w:tcPr>
            <w:tcW w:w="3403" w:type="dxa"/>
            <w:tcBorders>
              <w:top w:val="single" w:sz="4" w:space="0" w:color="000000"/>
              <w:left w:val="single" w:sz="4" w:space="0" w:color="000000"/>
              <w:bottom w:val="single" w:sz="4" w:space="0" w:color="000000"/>
              <w:right w:val="single" w:sz="4" w:space="0" w:color="000000"/>
            </w:tcBorders>
          </w:tcPr>
          <w:p w14:paraId="1E4481AF" w14:textId="77777777" w:rsidR="002221E4" w:rsidRPr="00501140" w:rsidRDefault="00501140" w:rsidP="002607BC">
            <w:pPr>
              <w:tabs>
                <w:tab w:val="left" w:pos="0"/>
              </w:tabs>
              <w:spacing w:after="0" w:line="240" w:lineRule="auto"/>
              <w:rPr>
                <w:rFonts w:ascii="Arial" w:hAnsi="Arial" w:cs="Arial"/>
                <w:color w:val="000000"/>
              </w:rPr>
            </w:pPr>
            <w:r w:rsidRPr="00501140">
              <w:rPr>
                <w:rFonts w:ascii="Arial" w:hAnsi="Arial" w:cs="Arial"/>
                <w:color w:val="000000"/>
              </w:rPr>
              <w:t>All ethical issues have been adequately tackled</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452FE972" w14:textId="77777777" w:rsidR="002221E4" w:rsidRPr="00312EA8"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5A1B9035" w14:textId="77777777" w:rsidR="002221E4" w:rsidRDefault="002221E4" w:rsidP="00313E1C">
            <w:pPr>
              <w:pStyle w:val="Default"/>
              <w:tabs>
                <w:tab w:val="left" w:pos="0"/>
              </w:tabs>
              <w:ind w:right="360"/>
              <w:rPr>
                <w:b/>
                <w:sz w:val="22"/>
                <w:szCs w:val="22"/>
              </w:rPr>
            </w:pPr>
          </w:p>
          <w:p w14:paraId="6E781A44" w14:textId="77777777" w:rsidR="00501140" w:rsidRDefault="00501140" w:rsidP="00313E1C">
            <w:pPr>
              <w:pStyle w:val="Default"/>
              <w:tabs>
                <w:tab w:val="left" w:pos="0"/>
              </w:tabs>
              <w:ind w:right="360"/>
              <w:rPr>
                <w:b/>
                <w:sz w:val="22"/>
                <w:szCs w:val="22"/>
              </w:rPr>
            </w:pPr>
          </w:p>
          <w:p w14:paraId="10949AD1" w14:textId="77777777" w:rsidR="00501140" w:rsidRDefault="00501140" w:rsidP="00313E1C">
            <w:pPr>
              <w:pStyle w:val="Default"/>
              <w:tabs>
                <w:tab w:val="left" w:pos="0"/>
              </w:tabs>
              <w:ind w:right="360"/>
              <w:rPr>
                <w:b/>
                <w:sz w:val="22"/>
                <w:szCs w:val="22"/>
              </w:rPr>
            </w:pPr>
          </w:p>
          <w:p w14:paraId="3003FDFF" w14:textId="77777777" w:rsidR="00501140" w:rsidRPr="00312EA8" w:rsidRDefault="00501140" w:rsidP="00313E1C">
            <w:pPr>
              <w:pStyle w:val="Default"/>
              <w:tabs>
                <w:tab w:val="left" w:pos="0"/>
              </w:tabs>
              <w:ind w:right="360"/>
              <w:rPr>
                <w:b/>
                <w:sz w:val="22"/>
                <w:szCs w:val="22"/>
              </w:rPr>
            </w:pPr>
          </w:p>
        </w:tc>
      </w:tr>
      <w:tr w:rsidR="002221E4" w:rsidRPr="00312EA8" w14:paraId="3195F611" w14:textId="77777777" w:rsidTr="00501140">
        <w:trPr>
          <w:trHeight w:val="810"/>
        </w:trPr>
        <w:tc>
          <w:tcPr>
            <w:tcW w:w="3403" w:type="dxa"/>
            <w:tcBorders>
              <w:top w:val="single" w:sz="4" w:space="0" w:color="000000"/>
              <w:left w:val="single" w:sz="4" w:space="0" w:color="000000"/>
              <w:bottom w:val="single" w:sz="4" w:space="0" w:color="000000"/>
              <w:right w:val="single" w:sz="4" w:space="0" w:color="000000"/>
            </w:tcBorders>
          </w:tcPr>
          <w:p w14:paraId="77A63E1F" w14:textId="77777777" w:rsidR="002221E4" w:rsidRPr="00501140" w:rsidRDefault="00501140" w:rsidP="002607BC">
            <w:pPr>
              <w:tabs>
                <w:tab w:val="left" w:pos="0"/>
              </w:tabs>
              <w:spacing w:after="0" w:line="240" w:lineRule="auto"/>
              <w:rPr>
                <w:rFonts w:ascii="Arial" w:hAnsi="Arial" w:cs="Arial"/>
                <w:color w:val="000000"/>
              </w:rPr>
            </w:pPr>
            <w:r w:rsidRPr="00501140">
              <w:rPr>
                <w:rFonts w:ascii="Arial" w:hAnsi="Arial" w:cs="Arial"/>
                <w:color w:val="000000"/>
              </w:rPr>
              <w:t>P</w:t>
            </w:r>
            <w:r w:rsidR="007523C9" w:rsidRPr="00501140">
              <w:rPr>
                <w:rFonts w:ascii="Arial" w:hAnsi="Arial" w:cs="Arial"/>
                <w:color w:val="000000"/>
              </w:rPr>
              <w:t>ossibility of</w:t>
            </w:r>
            <w:r w:rsidRPr="00501140">
              <w:rPr>
                <w:rFonts w:ascii="Arial" w:hAnsi="Arial" w:cs="Arial"/>
                <w:color w:val="000000"/>
              </w:rPr>
              <w:t xml:space="preserve"> issues regarding misuse of data or some form of harm</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3FAA1A75" w14:textId="77777777" w:rsidR="002221E4" w:rsidRPr="00312EA8"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7BC5C342" w14:textId="77777777" w:rsidR="002221E4" w:rsidRDefault="002221E4" w:rsidP="002607BC">
            <w:pPr>
              <w:tabs>
                <w:tab w:val="left" w:pos="0"/>
              </w:tabs>
              <w:spacing w:after="0" w:line="240" w:lineRule="auto"/>
              <w:rPr>
                <w:rFonts w:ascii="Arial" w:hAnsi="Arial" w:cs="Arial"/>
                <w:b/>
                <w:color w:val="000000"/>
              </w:rPr>
            </w:pPr>
          </w:p>
          <w:p w14:paraId="6CE0A320" w14:textId="77777777" w:rsidR="00501140" w:rsidRDefault="00501140" w:rsidP="002607BC">
            <w:pPr>
              <w:tabs>
                <w:tab w:val="left" w:pos="0"/>
              </w:tabs>
              <w:spacing w:after="0" w:line="240" w:lineRule="auto"/>
              <w:rPr>
                <w:rFonts w:ascii="Arial" w:hAnsi="Arial" w:cs="Arial"/>
                <w:b/>
                <w:color w:val="000000"/>
              </w:rPr>
            </w:pPr>
          </w:p>
          <w:p w14:paraId="00DEEF0D" w14:textId="77777777" w:rsidR="00501140" w:rsidRDefault="00501140" w:rsidP="002607BC">
            <w:pPr>
              <w:tabs>
                <w:tab w:val="left" w:pos="0"/>
              </w:tabs>
              <w:spacing w:after="0" w:line="240" w:lineRule="auto"/>
              <w:rPr>
                <w:rFonts w:ascii="Arial" w:hAnsi="Arial" w:cs="Arial"/>
                <w:b/>
                <w:color w:val="000000"/>
              </w:rPr>
            </w:pPr>
          </w:p>
          <w:p w14:paraId="038572E9" w14:textId="77777777" w:rsidR="00501140" w:rsidRPr="00312EA8" w:rsidRDefault="00501140" w:rsidP="002607BC">
            <w:pPr>
              <w:tabs>
                <w:tab w:val="left" w:pos="0"/>
              </w:tabs>
              <w:spacing w:after="0" w:line="240" w:lineRule="auto"/>
              <w:rPr>
                <w:rFonts w:ascii="Arial" w:hAnsi="Arial" w:cs="Arial"/>
                <w:b/>
                <w:color w:val="000000"/>
              </w:rPr>
            </w:pPr>
          </w:p>
        </w:tc>
      </w:tr>
    </w:tbl>
    <w:p w14:paraId="610DA999" w14:textId="77777777" w:rsidR="001807C5" w:rsidRDefault="001807C5" w:rsidP="002607BC">
      <w:pPr>
        <w:tabs>
          <w:tab w:val="left" w:pos="0"/>
        </w:tabs>
        <w:spacing w:after="0" w:line="240" w:lineRule="auto"/>
        <w:rPr>
          <w:rFonts w:ascii="Arial" w:hAnsi="Arial" w:cs="Arial"/>
          <w:color w:val="000000"/>
        </w:rPr>
      </w:pPr>
    </w:p>
    <w:p w14:paraId="64302EB4" w14:textId="77777777" w:rsidR="00501140" w:rsidRDefault="00501140" w:rsidP="002607BC">
      <w:pPr>
        <w:tabs>
          <w:tab w:val="left" w:pos="0"/>
        </w:tabs>
        <w:spacing w:after="0" w:line="240" w:lineRule="auto"/>
        <w:rPr>
          <w:rFonts w:ascii="Arial" w:hAnsi="Arial" w:cs="Arial"/>
          <w:color w:val="000000"/>
        </w:rPr>
      </w:pPr>
    </w:p>
    <w:p w14:paraId="277CA8ED" w14:textId="77777777" w:rsidR="00501140" w:rsidRPr="00312EA8" w:rsidRDefault="00501140" w:rsidP="002607BC">
      <w:pPr>
        <w:tabs>
          <w:tab w:val="left" w:pos="0"/>
        </w:tabs>
        <w:spacing w:after="0" w:line="240" w:lineRule="auto"/>
        <w:rPr>
          <w:rFonts w:ascii="Arial" w:hAnsi="Arial" w:cs="Arial"/>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312EA8" w14:paraId="084AD2F4"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4695766" w14:textId="77777777" w:rsidR="006832EB" w:rsidRPr="00312EA8" w:rsidRDefault="006832EB" w:rsidP="00313E1C">
            <w:pPr>
              <w:tabs>
                <w:tab w:val="left" w:pos="0"/>
              </w:tabs>
              <w:spacing w:line="240" w:lineRule="auto"/>
              <w:rPr>
                <w:rFonts w:ascii="Arial" w:hAnsi="Arial" w:cs="Arial"/>
                <w:b/>
                <w:color w:val="000000"/>
              </w:rPr>
            </w:pPr>
            <w:r w:rsidRPr="00312EA8">
              <w:rPr>
                <w:rFonts w:ascii="Arial" w:hAnsi="Arial" w:cs="Arial"/>
                <w:b/>
                <w:color w:val="000000"/>
              </w:rPr>
              <w:t>De</w:t>
            </w:r>
            <w:r w:rsidR="00501140">
              <w:rPr>
                <w:rFonts w:ascii="Arial" w:hAnsi="Arial" w:cs="Arial"/>
                <w:b/>
                <w:color w:val="000000"/>
              </w:rPr>
              <w:t xml:space="preserve">tails of Representative to the </w:t>
            </w:r>
            <w:r w:rsidRPr="00312EA8">
              <w:rPr>
                <w:rFonts w:ascii="Arial" w:hAnsi="Arial" w:cs="Arial"/>
                <w:b/>
                <w:color w:val="000000"/>
              </w:rPr>
              <w:t>Institute Research Sub-Committee.</w:t>
            </w:r>
          </w:p>
        </w:tc>
      </w:tr>
      <w:tr w:rsidR="00EB5F2F" w:rsidRPr="00312EA8" w14:paraId="1CE75EB9"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98B8786" w14:textId="77777777" w:rsidR="00EB5F2F" w:rsidRPr="00312EA8" w:rsidRDefault="00EB5F2F" w:rsidP="00313E1C">
            <w:pPr>
              <w:tabs>
                <w:tab w:val="left" w:pos="0"/>
              </w:tabs>
              <w:spacing w:line="240" w:lineRule="auto"/>
              <w:rPr>
                <w:rFonts w:ascii="Arial" w:hAnsi="Arial" w:cs="Arial"/>
                <w:color w:val="000000"/>
              </w:rPr>
            </w:pPr>
            <w:r w:rsidRPr="00312EA8">
              <w:rPr>
                <w:rFonts w:ascii="Arial" w:hAnsi="Arial" w:cs="Arial"/>
                <w:color w:val="000000"/>
              </w:rPr>
              <w:t>Name</w:t>
            </w:r>
          </w:p>
          <w:p w14:paraId="38DAF1F4" w14:textId="77777777" w:rsidR="00EB5F2F" w:rsidRPr="00312EA8"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4280E20D" w14:textId="77777777" w:rsidR="00EB5F2F" w:rsidRPr="00312EA8" w:rsidRDefault="00EB5F2F" w:rsidP="00EB5F2F">
            <w:pPr>
              <w:tabs>
                <w:tab w:val="left" w:pos="0"/>
              </w:tabs>
              <w:spacing w:line="240" w:lineRule="auto"/>
              <w:rPr>
                <w:rFonts w:ascii="Arial" w:hAnsi="Arial" w:cs="Arial"/>
                <w:color w:val="000000"/>
              </w:rPr>
            </w:pPr>
            <w:r w:rsidRPr="00312EA8">
              <w:rPr>
                <w:rFonts w:ascii="Arial" w:hAnsi="Arial" w:cs="Arial"/>
                <w:color w:val="000000"/>
              </w:rPr>
              <w:t>Signature</w:t>
            </w:r>
          </w:p>
          <w:p w14:paraId="656CE057" w14:textId="77777777" w:rsidR="00EB5F2F" w:rsidRPr="00312EA8" w:rsidRDefault="00EB5F2F" w:rsidP="00313E1C">
            <w:pPr>
              <w:tabs>
                <w:tab w:val="left" w:pos="0"/>
              </w:tabs>
              <w:spacing w:line="240" w:lineRule="auto"/>
              <w:rPr>
                <w:rFonts w:ascii="Arial" w:hAnsi="Arial" w:cs="Arial"/>
                <w:color w:val="000000"/>
              </w:rPr>
            </w:pPr>
          </w:p>
        </w:tc>
      </w:tr>
      <w:tr w:rsidR="00EB5F2F" w:rsidRPr="00312EA8" w14:paraId="1E26A962"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73298F02" w14:textId="77777777" w:rsidR="00EB5F2F" w:rsidRPr="00312EA8" w:rsidRDefault="00EB5F2F" w:rsidP="00EB5F2F">
            <w:pPr>
              <w:tabs>
                <w:tab w:val="left" w:pos="0"/>
              </w:tabs>
              <w:spacing w:line="240" w:lineRule="auto"/>
              <w:rPr>
                <w:rFonts w:ascii="Arial" w:hAnsi="Arial" w:cs="Arial"/>
                <w:color w:val="000000"/>
              </w:rPr>
            </w:pPr>
            <w:r w:rsidRPr="00312EA8">
              <w:rPr>
                <w:rFonts w:ascii="Arial" w:hAnsi="Arial" w:cs="Arial"/>
                <w:color w:val="000000"/>
              </w:rPr>
              <w:t>Designation</w:t>
            </w:r>
          </w:p>
          <w:p w14:paraId="1C603B96" w14:textId="77777777" w:rsidR="00EB5F2F" w:rsidRPr="00312EA8" w:rsidRDefault="00EB5F2F" w:rsidP="00EB5F2F">
            <w:pPr>
              <w:tabs>
                <w:tab w:val="left" w:pos="0"/>
              </w:tabs>
              <w:spacing w:line="240" w:lineRule="auto"/>
              <w:rPr>
                <w:rFonts w:ascii="Arial" w:hAnsi="Arial" w:cs="Arial"/>
                <w:color w:val="000000"/>
              </w:rPr>
            </w:pPr>
          </w:p>
          <w:p w14:paraId="32DAA6B6" w14:textId="77777777" w:rsidR="00EB5F2F" w:rsidRPr="00312EA8"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093A56F5" w14:textId="77777777" w:rsidR="00EB5F2F" w:rsidRPr="00312EA8" w:rsidRDefault="00EB5F2F" w:rsidP="00313E1C">
            <w:pPr>
              <w:tabs>
                <w:tab w:val="left" w:pos="0"/>
              </w:tabs>
              <w:spacing w:line="240" w:lineRule="auto"/>
              <w:rPr>
                <w:rFonts w:ascii="Arial" w:hAnsi="Arial" w:cs="Arial"/>
                <w:color w:val="000000"/>
              </w:rPr>
            </w:pPr>
            <w:r w:rsidRPr="00312EA8">
              <w:rPr>
                <w:rFonts w:ascii="Arial" w:hAnsi="Arial" w:cs="Arial"/>
                <w:color w:val="000000"/>
              </w:rPr>
              <w:t>Date</w:t>
            </w:r>
          </w:p>
        </w:tc>
      </w:tr>
    </w:tbl>
    <w:p w14:paraId="4C3CC6CE" w14:textId="77777777" w:rsidR="000768F1" w:rsidRDefault="000768F1" w:rsidP="00313E1C">
      <w:pPr>
        <w:tabs>
          <w:tab w:val="left" w:pos="0"/>
        </w:tabs>
        <w:spacing w:line="240" w:lineRule="auto"/>
        <w:rPr>
          <w:rFonts w:ascii="Arial" w:hAnsi="Arial" w:cs="Arial"/>
          <w:color w:val="000000"/>
        </w:rPr>
      </w:pPr>
    </w:p>
    <w:p w14:paraId="52A39B23" w14:textId="77777777" w:rsidR="000768F1" w:rsidRPr="00316776" w:rsidRDefault="000768F1" w:rsidP="000768F1">
      <w:pPr>
        <w:tabs>
          <w:tab w:val="left" w:pos="0"/>
        </w:tabs>
        <w:spacing w:line="240" w:lineRule="auto"/>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1: </w:t>
      </w:r>
      <w:r>
        <w:rPr>
          <w:rFonts w:ascii="Arial" w:hAnsi="Arial" w:cs="Arial"/>
          <w:b/>
          <w:color w:val="000000"/>
        </w:rPr>
        <w:t xml:space="preserve"> Participant Information Letter</w:t>
      </w:r>
    </w:p>
    <w:p w14:paraId="6983606F" w14:textId="77777777" w:rsidR="000768F1" w:rsidRDefault="000768F1" w:rsidP="000768F1">
      <w:pPr>
        <w:tabs>
          <w:tab w:val="left" w:pos="0"/>
        </w:tabs>
        <w:spacing w:line="240" w:lineRule="auto"/>
        <w:rPr>
          <w:rFonts w:ascii="Arial" w:hAnsi="Arial" w:cs="Arial"/>
          <w:i/>
          <w:color w:val="000000"/>
          <w:sz w:val="18"/>
          <w:szCs w:val="18"/>
        </w:rPr>
      </w:pPr>
    </w:p>
    <w:p w14:paraId="7017708B" w14:textId="3316AEB1" w:rsidR="000768F1" w:rsidRPr="00092032" w:rsidRDefault="000768F1" w:rsidP="0018714F">
      <w:pPr>
        <w:tabs>
          <w:tab w:val="left" w:pos="0"/>
        </w:tabs>
        <w:spacing w:line="240" w:lineRule="auto"/>
        <w:jc w:val="right"/>
        <w:rPr>
          <w:rFonts w:ascii="Arial" w:hAnsi="Arial" w:cs="Arial"/>
          <w:b/>
          <w:i/>
          <w:color w:val="2E74B5"/>
          <w:sz w:val="18"/>
          <w:szCs w:val="18"/>
        </w:rPr>
      </w:pPr>
      <w:r w:rsidRPr="00092032">
        <w:rPr>
          <w:rFonts w:ascii="Arial" w:hAnsi="Arial" w:cs="Arial"/>
          <w:b/>
          <w:i/>
          <w:color w:val="2E74B5"/>
          <w:sz w:val="18"/>
          <w:szCs w:val="18"/>
        </w:rPr>
        <w:t xml:space="preserve">Sample: </w:t>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t xml:space="preserve"> </w:t>
      </w:r>
      <w:r w:rsidR="00E36E40">
        <w:rPr>
          <w:noProof/>
        </w:rPr>
        <w:drawing>
          <wp:inline distT="0" distB="0" distL="0" distR="0" wp14:anchorId="52276DA9" wp14:editId="1C819AA7">
            <wp:extent cx="1231265" cy="58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1265" cy="582295"/>
                    </a:xfrm>
                    <a:prstGeom prst="rect">
                      <a:avLst/>
                    </a:prstGeom>
                    <a:noFill/>
                    <a:ln>
                      <a:noFill/>
                    </a:ln>
                  </pic:spPr>
                </pic:pic>
              </a:graphicData>
            </a:graphic>
          </wp:inline>
        </w:drawing>
      </w:r>
    </w:p>
    <w:p w14:paraId="4E4565C1" w14:textId="77777777" w:rsidR="000768F1" w:rsidRPr="00092032" w:rsidRDefault="000768F1" w:rsidP="000768F1">
      <w:pPr>
        <w:tabs>
          <w:tab w:val="left" w:pos="0"/>
        </w:tabs>
        <w:spacing w:line="240" w:lineRule="auto"/>
        <w:jc w:val="both"/>
        <w:rPr>
          <w:rFonts w:ascii="Arial" w:hAnsi="Arial" w:cs="Arial"/>
          <w:b/>
          <w:color w:val="2E74B5"/>
          <w:sz w:val="18"/>
          <w:szCs w:val="18"/>
        </w:rPr>
      </w:pPr>
      <w:r w:rsidRPr="00092032">
        <w:rPr>
          <w:rFonts w:ascii="Arial" w:hAnsi="Arial" w:cs="Arial"/>
          <w:b/>
          <w:color w:val="2E74B5"/>
          <w:sz w:val="18"/>
          <w:szCs w:val="18"/>
        </w:rPr>
        <w:t>Title of Research:   ___________________________________________________________________</w:t>
      </w:r>
    </w:p>
    <w:p w14:paraId="575D6E42" w14:textId="77777777" w:rsidR="000768F1" w:rsidRPr="00092032" w:rsidRDefault="000768F1" w:rsidP="000768F1">
      <w:pPr>
        <w:tabs>
          <w:tab w:val="left" w:pos="0"/>
        </w:tabs>
        <w:spacing w:line="240" w:lineRule="auto"/>
        <w:jc w:val="both"/>
        <w:rPr>
          <w:rFonts w:ascii="Arial" w:hAnsi="Arial" w:cs="Arial"/>
          <w:color w:val="2E74B5"/>
          <w:sz w:val="18"/>
          <w:szCs w:val="18"/>
        </w:rPr>
      </w:pPr>
      <w:r w:rsidRPr="00092032">
        <w:rPr>
          <w:rFonts w:ascii="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365BCF51"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is the purpose of the study?</w:t>
      </w:r>
    </w:p>
    <w:p w14:paraId="7B2D1B22"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This research is being undertaken on… </w:t>
      </w:r>
    </w:p>
    <w:p w14:paraId="0C76D6D9" w14:textId="77777777" w:rsidR="000768F1" w:rsidRPr="00092032" w:rsidRDefault="000768F1" w:rsidP="00067FC7">
      <w:pPr>
        <w:jc w:val="right"/>
        <w:rPr>
          <w:rFonts w:ascii="Arial" w:hAnsi="Arial" w:cs="Arial"/>
          <w:b/>
          <w:color w:val="2E74B5"/>
          <w:sz w:val="18"/>
          <w:szCs w:val="18"/>
        </w:rPr>
      </w:pPr>
    </w:p>
    <w:p w14:paraId="461D0119"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Why have I been chosen?</w:t>
      </w:r>
    </w:p>
    <w:p w14:paraId="61BFF3BF"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You have been chosen because…</w:t>
      </w:r>
    </w:p>
    <w:p w14:paraId="1BF6D429" w14:textId="77777777" w:rsidR="000768F1" w:rsidRPr="00092032" w:rsidRDefault="000768F1" w:rsidP="000768F1">
      <w:pPr>
        <w:jc w:val="both"/>
        <w:rPr>
          <w:rFonts w:ascii="Arial" w:hAnsi="Arial" w:cs="Arial"/>
          <w:b/>
          <w:color w:val="2E74B5"/>
          <w:sz w:val="18"/>
          <w:szCs w:val="18"/>
        </w:rPr>
      </w:pPr>
    </w:p>
    <w:p w14:paraId="6735E057"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Do I have to take part?</w:t>
      </w:r>
    </w:p>
    <w:p w14:paraId="18EC5355"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It is up to you to decide </w:t>
      </w:r>
      <w:proofErr w:type="gramStart"/>
      <w:r w:rsidRPr="00092032">
        <w:rPr>
          <w:rFonts w:ascii="Arial" w:hAnsi="Arial" w:cs="Arial"/>
          <w:color w:val="2E74B5"/>
          <w:sz w:val="18"/>
          <w:szCs w:val="18"/>
        </w:rPr>
        <w:t>whether or not</w:t>
      </w:r>
      <w:proofErr w:type="gramEnd"/>
      <w:r w:rsidRPr="00092032">
        <w:rPr>
          <w:rFonts w:ascii="Arial" w:hAnsi="Arial" w:cs="Arial"/>
          <w:color w:val="2E74B5"/>
          <w:sz w:val="18"/>
          <w:szCs w:val="18"/>
        </w:rPr>
        <w:t xml:space="preserve"> </w:t>
      </w:r>
      <w:proofErr w:type="gramStart"/>
      <w:r w:rsidRPr="00092032">
        <w:rPr>
          <w:rFonts w:ascii="Arial" w:hAnsi="Arial" w:cs="Arial"/>
          <w:color w:val="2E74B5"/>
          <w:sz w:val="18"/>
          <w:szCs w:val="18"/>
        </w:rPr>
        <w:t>your</w:t>
      </w:r>
      <w:proofErr w:type="gramEnd"/>
      <w:r w:rsidRPr="00092032">
        <w:rPr>
          <w:rFonts w:ascii="Arial" w:hAnsi="Arial" w:cs="Arial"/>
          <w:color w:val="2E74B5"/>
          <w:sz w:val="18"/>
          <w:szCs w:val="18"/>
        </w:rPr>
        <w:t xml:space="preserve"> take part.  If you decide to take </w:t>
      </w:r>
      <w:proofErr w:type="gramStart"/>
      <w:r w:rsidRPr="00092032">
        <w:rPr>
          <w:rFonts w:ascii="Arial" w:hAnsi="Arial" w:cs="Arial"/>
          <w:color w:val="2E74B5"/>
          <w:sz w:val="18"/>
          <w:szCs w:val="18"/>
        </w:rPr>
        <w:t>part</w:t>
      </w:r>
      <w:proofErr w:type="gramEnd"/>
      <w:r w:rsidRPr="00092032">
        <w:rPr>
          <w:rFonts w:ascii="Arial" w:hAnsi="Arial" w:cs="Arial"/>
          <w:color w:val="2E74B5"/>
          <w:sz w:val="18"/>
          <w:szCs w:val="18"/>
        </w:rPr>
        <w:t xml:space="preserve"> you will be given this information sheet to keep and be asked to sign a corresponding consent form.</w:t>
      </w:r>
    </w:p>
    <w:p w14:paraId="3D45A2AB" w14:textId="77777777" w:rsidR="000768F1" w:rsidRPr="00092032" w:rsidRDefault="000768F1" w:rsidP="000768F1">
      <w:pPr>
        <w:jc w:val="both"/>
        <w:rPr>
          <w:rFonts w:ascii="Arial" w:hAnsi="Arial" w:cs="Arial"/>
          <w:color w:val="2E74B5"/>
          <w:sz w:val="18"/>
          <w:szCs w:val="18"/>
        </w:rPr>
      </w:pPr>
    </w:p>
    <w:p w14:paraId="337E5C34"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me if I take part?</w:t>
      </w:r>
    </w:p>
    <w:p w14:paraId="11A407D1"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You will then be given a questionnaire on.../your data will be used…/your image will be used…</w:t>
      </w:r>
    </w:p>
    <w:p w14:paraId="5CCC96FE" w14:textId="77777777" w:rsidR="000768F1" w:rsidRPr="00092032" w:rsidRDefault="000768F1" w:rsidP="000768F1">
      <w:pPr>
        <w:jc w:val="both"/>
        <w:rPr>
          <w:rFonts w:ascii="Arial" w:hAnsi="Arial" w:cs="Arial"/>
          <w:b/>
          <w:color w:val="2E74B5"/>
          <w:sz w:val="18"/>
          <w:szCs w:val="18"/>
        </w:rPr>
      </w:pPr>
    </w:p>
    <w:p w14:paraId="2FC985B6"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disadvantages and risks of taking part?</w:t>
      </w:r>
    </w:p>
    <w:p w14:paraId="611B5F1F"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There are no disadvantages or risks foreseen in taking part in the study.</w:t>
      </w:r>
    </w:p>
    <w:p w14:paraId="721D1774" w14:textId="77777777" w:rsidR="000768F1" w:rsidRPr="00092032" w:rsidRDefault="000768F1" w:rsidP="000768F1">
      <w:pPr>
        <w:jc w:val="both"/>
        <w:rPr>
          <w:rFonts w:ascii="Arial" w:hAnsi="Arial" w:cs="Arial"/>
          <w:b/>
          <w:color w:val="2E74B5"/>
          <w:sz w:val="18"/>
          <w:szCs w:val="18"/>
        </w:rPr>
      </w:pPr>
    </w:p>
    <w:p w14:paraId="6119AC42"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benefits of taking part?</w:t>
      </w:r>
    </w:p>
    <w:p w14:paraId="30F24834"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By taking part you will be contributing to the development of a set of recommendations for… </w:t>
      </w:r>
    </w:p>
    <w:p w14:paraId="59C8BFC4" w14:textId="77777777" w:rsidR="000768F1" w:rsidRPr="00092032" w:rsidRDefault="000768F1" w:rsidP="000768F1">
      <w:pPr>
        <w:jc w:val="both"/>
        <w:rPr>
          <w:rFonts w:ascii="Arial" w:hAnsi="Arial" w:cs="Arial"/>
          <w:b/>
          <w:color w:val="2E74B5"/>
          <w:sz w:val="18"/>
          <w:szCs w:val="18"/>
        </w:rPr>
      </w:pPr>
    </w:p>
    <w:p w14:paraId="0571A9FC"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b/>
          <w:color w:val="2E74B5"/>
          <w:sz w:val="18"/>
          <w:szCs w:val="18"/>
        </w:rPr>
        <w:t>What if something goes wrong?</w:t>
      </w:r>
    </w:p>
    <w:p w14:paraId="7492CB9C"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If you wish to complain or have any concerns about any aspect of the way in which you have been approached or treated during the course of this study, please contact</w:t>
      </w:r>
      <w:proofErr w:type="gramStart"/>
      <w:r w:rsidRPr="00092032">
        <w:rPr>
          <w:rFonts w:ascii="Arial" w:hAnsi="Arial" w:cs="Arial"/>
          <w:color w:val="2E74B5"/>
          <w:sz w:val="18"/>
          <w:szCs w:val="18"/>
        </w:rPr>
        <w:t>…(</w:t>
      </w:r>
      <w:proofErr w:type="gramEnd"/>
      <w:r w:rsidRPr="00092032">
        <w:rPr>
          <w:rFonts w:ascii="Arial" w:hAnsi="Arial" w:cs="Arial"/>
          <w:color w:val="2E74B5"/>
          <w:sz w:val="18"/>
          <w:szCs w:val="18"/>
        </w:rPr>
        <w:t>researcher is to give his/her MCAST email as a contact)</w:t>
      </w:r>
    </w:p>
    <w:p w14:paraId="3E9A202D" w14:textId="77777777" w:rsidR="000768F1" w:rsidRPr="00092032" w:rsidRDefault="000768F1" w:rsidP="000768F1">
      <w:pPr>
        <w:jc w:val="both"/>
        <w:rPr>
          <w:rFonts w:ascii="Arial" w:hAnsi="Arial" w:cs="Arial"/>
          <w:b/>
          <w:color w:val="2E74B5"/>
          <w:sz w:val="18"/>
          <w:szCs w:val="18"/>
        </w:rPr>
      </w:pPr>
    </w:p>
    <w:p w14:paraId="39D1259B"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Will my details be kept confidential?</w:t>
      </w:r>
    </w:p>
    <w:p w14:paraId="279C7B2F"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All information which is collected about you </w:t>
      </w:r>
      <w:proofErr w:type="gramStart"/>
      <w:r w:rsidRPr="00092032">
        <w:rPr>
          <w:rFonts w:ascii="Arial" w:hAnsi="Arial" w:cs="Arial"/>
          <w:color w:val="2E74B5"/>
          <w:sz w:val="18"/>
          <w:szCs w:val="18"/>
        </w:rPr>
        <w:t>during the course of</w:t>
      </w:r>
      <w:proofErr w:type="gramEnd"/>
      <w:r w:rsidRPr="00092032">
        <w:rPr>
          <w:rFonts w:ascii="Arial" w:hAnsi="Arial" w:cs="Arial"/>
          <w:color w:val="2E74B5"/>
          <w:sz w:val="18"/>
          <w:szCs w:val="18"/>
        </w:rPr>
        <w:t xml:space="preserve"> the research will be kept strictly confidential so that only the researcher carrying out the research will have access to such information and will not be shared with any other individuals. </w:t>
      </w:r>
      <w:r w:rsidRPr="00092032">
        <w:rPr>
          <w:rFonts w:ascii="Arial" w:hAnsi="Arial" w:cs="Arial"/>
          <w:iCs/>
          <w:color w:val="2E74B5"/>
          <w:sz w:val="18"/>
          <w:szCs w:val="18"/>
        </w:rPr>
        <w:t>Participants should note that data/images collected from this project may be retained and published in an anonymized form. By agreeing to participate in this project, you are consenting to the retention and publication of data.</w:t>
      </w:r>
    </w:p>
    <w:p w14:paraId="392E85AD" w14:textId="77777777" w:rsidR="000768F1" w:rsidRPr="00092032" w:rsidRDefault="000768F1" w:rsidP="000768F1">
      <w:pPr>
        <w:jc w:val="both"/>
        <w:rPr>
          <w:rFonts w:ascii="Arial" w:hAnsi="Arial" w:cs="Arial"/>
          <w:color w:val="2E74B5"/>
          <w:sz w:val="18"/>
          <w:szCs w:val="18"/>
        </w:rPr>
      </w:pPr>
    </w:p>
    <w:p w14:paraId="48CB2240"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the results of the research study?</w:t>
      </w:r>
    </w:p>
    <w:p w14:paraId="33EDDA60"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The results will be written up into a dissertation for my final project of my Bachelor…</w:t>
      </w:r>
    </w:p>
    <w:p w14:paraId="46DF68A5" w14:textId="77777777" w:rsidR="000768F1" w:rsidRPr="00316776" w:rsidRDefault="000768F1" w:rsidP="000768F1">
      <w:pPr>
        <w:jc w:val="both"/>
        <w:rPr>
          <w:rFonts w:ascii="Arial" w:hAnsi="Arial" w:cs="Arial"/>
          <w:b/>
          <w:color w:val="0070C0"/>
          <w:sz w:val="18"/>
          <w:szCs w:val="18"/>
        </w:rPr>
      </w:pPr>
    </w:p>
    <w:p w14:paraId="03BE5EA2" w14:textId="77777777" w:rsidR="000768F1" w:rsidRPr="00316776" w:rsidRDefault="000768F1" w:rsidP="000768F1">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is organizing the research?</w:t>
      </w:r>
    </w:p>
    <w:p w14:paraId="3941146A" w14:textId="77777777" w:rsidR="000768F1" w:rsidRPr="00316776" w:rsidRDefault="000768F1" w:rsidP="000768F1">
      <w:pPr>
        <w:spacing w:after="0" w:line="240" w:lineRule="auto"/>
        <w:jc w:val="both"/>
        <w:rPr>
          <w:rFonts w:ascii="Arial" w:hAnsi="Arial" w:cs="Arial"/>
          <w:color w:val="0070C0"/>
          <w:sz w:val="18"/>
          <w:szCs w:val="18"/>
        </w:rPr>
      </w:pPr>
      <w:r w:rsidRPr="00316776">
        <w:rPr>
          <w:rFonts w:ascii="Arial" w:hAnsi="Arial" w:cs="Arial"/>
          <w:color w:val="0070C0"/>
          <w:sz w:val="18"/>
          <w:szCs w:val="18"/>
        </w:rPr>
        <w:t xml:space="preserve">The research is conducted as part of a </w:t>
      </w:r>
      <w:r>
        <w:rPr>
          <w:rFonts w:ascii="Arial" w:hAnsi="Arial" w:cs="Arial"/>
          <w:color w:val="0070C0"/>
          <w:sz w:val="18"/>
          <w:szCs w:val="18"/>
        </w:rPr>
        <w:t>degree in …</w:t>
      </w:r>
    </w:p>
    <w:p w14:paraId="10B8FCC1" w14:textId="77777777" w:rsidR="000768F1" w:rsidRPr="00316776" w:rsidRDefault="000768F1" w:rsidP="000768F1">
      <w:pPr>
        <w:jc w:val="both"/>
        <w:rPr>
          <w:rFonts w:ascii="Arial" w:hAnsi="Arial" w:cs="Arial"/>
          <w:color w:val="0070C0"/>
          <w:sz w:val="18"/>
          <w:szCs w:val="18"/>
        </w:rPr>
      </w:pPr>
    </w:p>
    <w:p w14:paraId="23C52E37" w14:textId="77777777" w:rsidR="000768F1" w:rsidRPr="00316776" w:rsidRDefault="000768F1" w:rsidP="000768F1">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may I contact for further information?</w:t>
      </w:r>
    </w:p>
    <w:p w14:paraId="5E8AAD00" w14:textId="77777777" w:rsidR="000768F1" w:rsidRPr="00316776" w:rsidRDefault="000768F1" w:rsidP="000768F1">
      <w:pPr>
        <w:spacing w:after="0" w:line="240" w:lineRule="auto"/>
        <w:jc w:val="both"/>
        <w:rPr>
          <w:rFonts w:ascii="Arial" w:hAnsi="Arial" w:cs="Arial"/>
          <w:color w:val="0070C0"/>
          <w:sz w:val="18"/>
          <w:szCs w:val="18"/>
        </w:rPr>
      </w:pPr>
      <w:r w:rsidRPr="00316776">
        <w:rPr>
          <w:rFonts w:ascii="Arial" w:hAnsi="Arial" w:cs="Arial"/>
          <w:color w:val="0070C0"/>
          <w:sz w:val="18"/>
          <w:szCs w:val="18"/>
        </w:rPr>
        <w:t>If you would like more information about</w:t>
      </w:r>
      <w:r>
        <w:rPr>
          <w:rFonts w:ascii="Arial" w:hAnsi="Arial" w:cs="Arial"/>
          <w:color w:val="0070C0"/>
          <w:sz w:val="18"/>
          <w:szCs w:val="18"/>
        </w:rPr>
        <w:t xml:space="preserve"> the research before you decide</w:t>
      </w:r>
      <w:proofErr w:type="gramStart"/>
      <w:r w:rsidRPr="00316776">
        <w:rPr>
          <w:rFonts w:ascii="Arial" w:hAnsi="Arial" w:cs="Arial"/>
          <w:color w:val="0070C0"/>
          <w:sz w:val="18"/>
          <w:szCs w:val="18"/>
        </w:rPr>
        <w:t>…</w:t>
      </w:r>
      <w:r>
        <w:rPr>
          <w:rFonts w:ascii="Arial" w:hAnsi="Arial" w:cs="Arial"/>
          <w:color w:val="0070C0"/>
          <w:sz w:val="18"/>
          <w:szCs w:val="18"/>
        </w:rPr>
        <w:t>(</w:t>
      </w:r>
      <w:proofErr w:type="gramEnd"/>
      <w:r>
        <w:rPr>
          <w:rFonts w:ascii="Arial" w:hAnsi="Arial" w:cs="Arial"/>
          <w:color w:val="0070C0"/>
          <w:sz w:val="18"/>
          <w:szCs w:val="18"/>
        </w:rPr>
        <w:t>researcher is to give his/her MCAST email as a contact)</w:t>
      </w:r>
    </w:p>
    <w:p w14:paraId="091BBB9C" w14:textId="77777777" w:rsidR="000768F1" w:rsidRDefault="000768F1" w:rsidP="000768F1">
      <w:pPr>
        <w:tabs>
          <w:tab w:val="left" w:pos="0"/>
        </w:tabs>
        <w:spacing w:line="240" w:lineRule="auto"/>
        <w:jc w:val="both"/>
        <w:rPr>
          <w:rFonts w:ascii="Arial" w:hAnsi="Arial" w:cs="Arial"/>
          <w:color w:val="0070C0"/>
        </w:rPr>
      </w:pPr>
    </w:p>
    <w:p w14:paraId="07F904A6" w14:textId="77777777" w:rsidR="000768F1" w:rsidRPr="00B721DD" w:rsidRDefault="000768F1" w:rsidP="000768F1">
      <w:pPr>
        <w:tabs>
          <w:tab w:val="left" w:pos="0"/>
        </w:tabs>
        <w:spacing w:line="240" w:lineRule="auto"/>
        <w:jc w:val="both"/>
        <w:rPr>
          <w:rFonts w:ascii="Arial" w:hAnsi="Arial" w:cs="Arial"/>
          <w:i/>
          <w:color w:val="0070C0"/>
        </w:rPr>
      </w:pPr>
      <w:r w:rsidRPr="00B721DD">
        <w:rPr>
          <w:rFonts w:ascii="Arial" w:hAnsi="Arial" w:cs="Arial"/>
          <w:i/>
          <w:color w:val="0070C0"/>
        </w:rPr>
        <w:t>Thank you for your interest in this research…</w:t>
      </w:r>
    </w:p>
    <w:p w14:paraId="773417E3" w14:textId="77777777" w:rsidR="000768F1" w:rsidRPr="001146E4" w:rsidRDefault="000768F1" w:rsidP="000768F1">
      <w:pPr>
        <w:tabs>
          <w:tab w:val="left" w:pos="0"/>
        </w:tabs>
        <w:spacing w:line="240" w:lineRule="auto"/>
        <w:jc w:val="both"/>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2:  Participant (or Guardian) Consent Form </w:t>
      </w:r>
    </w:p>
    <w:p w14:paraId="24855986" w14:textId="77777777" w:rsidR="000768F1" w:rsidRDefault="000768F1" w:rsidP="000768F1">
      <w:pPr>
        <w:tabs>
          <w:tab w:val="left" w:pos="0"/>
        </w:tabs>
        <w:spacing w:line="240" w:lineRule="auto"/>
        <w:rPr>
          <w:rFonts w:ascii="Arial" w:hAnsi="Arial" w:cs="Arial"/>
          <w:color w:val="000000"/>
        </w:rPr>
      </w:pPr>
    </w:p>
    <w:p w14:paraId="2AC83F79" w14:textId="427B57BD" w:rsidR="000768F1" w:rsidRPr="00092032" w:rsidRDefault="000768F1" w:rsidP="000768F1">
      <w:pPr>
        <w:tabs>
          <w:tab w:val="left" w:pos="0"/>
        </w:tabs>
        <w:spacing w:line="240" w:lineRule="auto"/>
        <w:rPr>
          <w:rFonts w:ascii="Arial" w:hAnsi="Arial" w:cs="Arial"/>
          <w:b/>
          <w:i/>
          <w:color w:val="2E74B5"/>
        </w:rPr>
      </w:pPr>
      <w:r w:rsidRPr="00092032">
        <w:rPr>
          <w:rFonts w:ascii="Arial" w:hAnsi="Arial" w:cs="Arial"/>
          <w:b/>
          <w:i/>
          <w:color w:val="2E74B5"/>
        </w:rPr>
        <w:t xml:space="preserve">Sample:      </w:t>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00067FC7">
        <w:rPr>
          <w:rFonts w:ascii="Arial" w:hAnsi="Arial" w:cs="Arial"/>
          <w:b/>
          <w:i/>
          <w:color w:val="2E74B5"/>
        </w:rPr>
        <w:tab/>
      </w:r>
      <w:r w:rsidR="00E36E40">
        <w:rPr>
          <w:noProof/>
        </w:rPr>
        <w:drawing>
          <wp:inline distT="0" distB="0" distL="0" distR="0" wp14:anchorId="4DA6D72B" wp14:editId="7CEA458E">
            <wp:extent cx="1482090" cy="70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82090" cy="700405"/>
                    </a:xfrm>
                    <a:prstGeom prst="rect">
                      <a:avLst/>
                    </a:prstGeom>
                    <a:noFill/>
                    <a:ln>
                      <a:noFill/>
                    </a:ln>
                  </pic:spPr>
                </pic:pic>
              </a:graphicData>
            </a:graphic>
          </wp:inline>
        </w:drawing>
      </w:r>
    </w:p>
    <w:p w14:paraId="5F37DDF8" w14:textId="77777777" w:rsidR="000768F1" w:rsidRPr="00092032" w:rsidRDefault="000768F1" w:rsidP="000768F1">
      <w:pPr>
        <w:tabs>
          <w:tab w:val="left" w:pos="0"/>
        </w:tabs>
        <w:spacing w:line="240" w:lineRule="auto"/>
        <w:rPr>
          <w:rFonts w:ascii="Arial" w:hAnsi="Arial" w:cs="Arial"/>
          <w:i/>
          <w:color w:val="2E74B5"/>
          <w:u w:val="single"/>
        </w:rPr>
      </w:pPr>
    </w:p>
    <w:p w14:paraId="7D4B6B33" w14:textId="77777777" w:rsidR="000768F1" w:rsidRPr="00092032" w:rsidRDefault="000768F1" w:rsidP="000768F1">
      <w:pPr>
        <w:tabs>
          <w:tab w:val="left" w:pos="0"/>
        </w:tabs>
        <w:spacing w:line="240" w:lineRule="auto"/>
        <w:rPr>
          <w:rFonts w:ascii="Arial" w:hAnsi="Arial" w:cs="Arial"/>
          <w:i/>
          <w:color w:val="2E74B5"/>
          <w:u w:val="single"/>
        </w:rPr>
      </w:pPr>
    </w:p>
    <w:p w14:paraId="515C8A3F" w14:textId="77777777" w:rsidR="000768F1" w:rsidRPr="00092032" w:rsidRDefault="000768F1" w:rsidP="000768F1">
      <w:pPr>
        <w:jc w:val="center"/>
        <w:rPr>
          <w:rFonts w:ascii="Arial" w:hAnsi="Arial" w:cs="Arial"/>
          <w:b/>
          <w:color w:val="2E74B5"/>
        </w:rPr>
      </w:pPr>
      <w:r w:rsidRPr="00092032">
        <w:rPr>
          <w:rFonts w:ascii="Arial" w:hAnsi="Arial" w:cs="Arial"/>
          <w:b/>
          <w:color w:val="2E74B5"/>
        </w:rPr>
        <w:t>Title of Research: ____________________________</w:t>
      </w:r>
    </w:p>
    <w:p w14:paraId="66308380" w14:textId="77777777" w:rsidR="000768F1" w:rsidRPr="00092032" w:rsidRDefault="000768F1" w:rsidP="000768F1">
      <w:pPr>
        <w:jc w:val="center"/>
        <w:rPr>
          <w:rFonts w:ascii="Arial" w:hAnsi="Arial" w:cs="Arial"/>
          <w:b/>
          <w:color w:val="2E74B5"/>
        </w:rPr>
      </w:pPr>
      <w:r w:rsidRPr="00092032">
        <w:rPr>
          <w:rFonts w:ascii="Arial" w:hAnsi="Arial" w:cs="Arial"/>
          <w:b/>
          <w:color w:val="2E74B5"/>
        </w:rPr>
        <w:t>Name of Researcher:  ___________________________</w:t>
      </w:r>
    </w:p>
    <w:p w14:paraId="6E31C5ED" w14:textId="77777777" w:rsidR="000768F1" w:rsidRPr="00092032" w:rsidRDefault="000768F1" w:rsidP="000768F1">
      <w:pPr>
        <w:rPr>
          <w:rFonts w:ascii="Arial" w:hAnsi="Arial" w:cs="Arial"/>
          <w:color w:val="2E74B5"/>
        </w:rPr>
      </w:pPr>
    </w:p>
    <w:p w14:paraId="0682FBAE" w14:textId="77777777" w:rsidR="000768F1" w:rsidRPr="00092032" w:rsidRDefault="000768F1" w:rsidP="000768F1">
      <w:pPr>
        <w:pStyle w:val="Heading1"/>
        <w:ind w:right="-874" w:firstLine="360"/>
        <w:rPr>
          <w:rFonts w:ascii="Arial" w:hAnsi="Arial" w:cs="Arial"/>
          <w:color w:val="2E74B5"/>
          <w:sz w:val="24"/>
        </w:rPr>
      </w:pPr>
      <w:r w:rsidRPr="00092032">
        <w:rPr>
          <w:rFonts w:ascii="Arial" w:hAnsi="Arial" w:cs="Arial"/>
          <w:color w:val="2E74B5"/>
          <w:sz w:val="24"/>
        </w:rPr>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Please initial box</w:t>
      </w:r>
    </w:p>
    <w:p w14:paraId="69FDE8F2" w14:textId="77777777" w:rsidR="000768F1" w:rsidRPr="00092032" w:rsidRDefault="000768F1" w:rsidP="000768F1">
      <w:pPr>
        <w:rPr>
          <w:rFonts w:ascii="Arial" w:hAnsi="Arial" w:cs="Arial"/>
          <w:color w:val="2E74B5"/>
        </w:rPr>
      </w:pPr>
    </w:p>
    <w:p w14:paraId="4CDE8898" w14:textId="4832903E" w:rsidR="000768F1" w:rsidRPr="00092032" w:rsidRDefault="00E36E40" w:rsidP="000768F1">
      <w:pPr>
        <w:numPr>
          <w:ilvl w:val="0"/>
          <w:numId w:val="23"/>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5168" behindDoc="0" locked="0" layoutInCell="0" allowOverlap="1" wp14:anchorId="15E80E16" wp14:editId="19435C24">
                <wp:simplePos x="0" y="0"/>
                <wp:positionH relativeFrom="column">
                  <wp:posOffset>5349240</wp:posOffset>
                </wp:positionH>
                <wp:positionV relativeFrom="paragraph">
                  <wp:posOffset>106045</wp:posOffset>
                </wp:positionV>
                <wp:extent cx="146050" cy="146050"/>
                <wp:effectExtent l="12700" t="12065" r="12700" b="1333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2A0CA" id="Rectangle 2" o:spid="_x0000_s1026" style="position:absolute;margin-left:421.2pt;margin-top:8.35pt;width:11.5pt;height:1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" o:allowincell="f"/>
            </w:pict>
          </mc:Fallback>
        </mc:AlternateContent>
      </w:r>
      <w:r w:rsidR="000768F1" w:rsidRPr="00092032">
        <w:rPr>
          <w:rFonts w:ascii="Arial" w:hAnsi="Arial" w:cs="Arial"/>
          <w:color w:val="2E74B5"/>
        </w:rPr>
        <w:t>I confirm that I have read and understand the Information Letter</w:t>
      </w:r>
    </w:p>
    <w:p w14:paraId="102B12A7" w14:textId="77777777" w:rsidR="000768F1" w:rsidRPr="00092032" w:rsidRDefault="000768F1" w:rsidP="000768F1">
      <w:pPr>
        <w:ind w:right="2698"/>
        <w:rPr>
          <w:rFonts w:ascii="Arial" w:hAnsi="Arial" w:cs="Arial"/>
          <w:color w:val="2E74B5"/>
        </w:rPr>
      </w:pPr>
      <w:r w:rsidRPr="00092032">
        <w:rPr>
          <w:rFonts w:ascii="Arial" w:hAnsi="Arial" w:cs="Arial"/>
          <w:color w:val="2E74B5"/>
        </w:rPr>
        <w:t xml:space="preserve">      for the above study and have had the opportunity to ask questions.</w:t>
      </w:r>
    </w:p>
    <w:p w14:paraId="5F774591" w14:textId="687EB802" w:rsidR="000768F1" w:rsidRPr="00092032" w:rsidRDefault="00E36E40" w:rsidP="000768F1">
      <w:pPr>
        <w:numPr>
          <w:ilvl w:val="0"/>
          <w:numId w:val="22"/>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7216" behindDoc="0" locked="0" layoutInCell="0" allowOverlap="1" wp14:anchorId="02711B2B" wp14:editId="6DBF8C85">
                <wp:simplePos x="0" y="0"/>
                <wp:positionH relativeFrom="column">
                  <wp:posOffset>5349240</wp:posOffset>
                </wp:positionH>
                <wp:positionV relativeFrom="paragraph">
                  <wp:posOffset>101600</wp:posOffset>
                </wp:positionV>
                <wp:extent cx="146050" cy="146050"/>
                <wp:effectExtent l="12700" t="13335" r="12700" b="1206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41727" id="Rectangle 4" o:spid="_x0000_s1026" style="position:absolute;margin-left:421.2pt;margin-top:8pt;width:11.5pt;height: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BQe1o7eAAAACQEA&#10;AA8AAAAAAAAAAAAAAAAAYAQAAGRycy9kb3ducmV2LnhtbFBLBQYAAAAABAAEAPMAAABrBQAAAAA=&#10;" o:allowincell="f"/>
            </w:pict>
          </mc:Fallback>
        </mc:AlternateContent>
      </w:r>
      <w:r w:rsidR="000768F1" w:rsidRPr="00092032">
        <w:rPr>
          <w:rFonts w:ascii="Arial" w:hAnsi="Arial" w:cs="Arial"/>
          <w:color w:val="2E74B5"/>
        </w:rPr>
        <w:t>I understand that my/my charge’s participation is voluntary and that I/my charge am/are free to withdraw at any time without giving any reason.</w:t>
      </w:r>
    </w:p>
    <w:p w14:paraId="7DB4AEA7" w14:textId="77777777" w:rsidR="000768F1" w:rsidRPr="00092032" w:rsidRDefault="000768F1" w:rsidP="000768F1">
      <w:pPr>
        <w:tabs>
          <w:tab w:val="left" w:pos="360"/>
        </w:tabs>
        <w:spacing w:after="0" w:line="240" w:lineRule="auto"/>
        <w:ind w:left="360" w:right="2698"/>
        <w:rPr>
          <w:rFonts w:ascii="Arial" w:hAnsi="Arial" w:cs="Arial"/>
          <w:color w:val="2E74B5"/>
        </w:rPr>
      </w:pPr>
    </w:p>
    <w:p w14:paraId="179D3ADA" w14:textId="0570318F" w:rsidR="000768F1" w:rsidRPr="00092032" w:rsidRDefault="00E36E40" w:rsidP="000768F1">
      <w:pPr>
        <w:tabs>
          <w:tab w:val="left" w:pos="360"/>
        </w:tabs>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6192" behindDoc="0" locked="0" layoutInCell="0" allowOverlap="1" wp14:anchorId="482BE470" wp14:editId="2C34ECE1">
                <wp:simplePos x="0" y="0"/>
                <wp:positionH relativeFrom="column">
                  <wp:posOffset>5349240</wp:posOffset>
                </wp:positionH>
                <wp:positionV relativeFrom="paragraph">
                  <wp:posOffset>88900</wp:posOffset>
                </wp:positionV>
                <wp:extent cx="146050" cy="146050"/>
                <wp:effectExtent l="12700" t="6350" r="12700" b="952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C20E0" id="Rectangle 3" o:spid="_x0000_s1026" style="position:absolute;margin-left:421.2pt;margin-top:7pt;width:11.5pt;height: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Ax9v03eAAAACQEA&#10;AA8AAAAAAAAAAAAAAAAAYAQAAGRycy9kb3ducmV2LnhtbFBLBQYAAAAABAAEAPMAAABrBQAAAAA=&#10;" o:allowincell="f"/>
            </w:pict>
          </mc:Fallback>
        </mc:AlternateContent>
      </w:r>
      <w:r w:rsidR="000768F1" w:rsidRPr="00092032">
        <w:rPr>
          <w:rFonts w:ascii="Arial" w:hAnsi="Arial" w:cs="Arial"/>
          <w:color w:val="2E74B5"/>
        </w:rPr>
        <w:t>3.</w:t>
      </w:r>
      <w:r w:rsidR="000768F1" w:rsidRPr="00092032">
        <w:rPr>
          <w:rFonts w:ascii="Arial" w:hAnsi="Arial" w:cs="Arial"/>
          <w:color w:val="2E74B5"/>
        </w:rPr>
        <w:tab/>
        <w:t>I agree to allow my daughter/son/charge to take part in the above study.</w:t>
      </w:r>
      <w:r w:rsidR="000768F1" w:rsidRPr="00092032">
        <w:rPr>
          <w:rFonts w:ascii="Arial" w:hAnsi="Arial" w:cs="Arial"/>
          <w:color w:val="2E74B5"/>
        </w:rPr>
        <w:tab/>
      </w:r>
      <w:r w:rsidR="000768F1" w:rsidRPr="00092032">
        <w:rPr>
          <w:rFonts w:ascii="Arial" w:hAnsi="Arial" w:cs="Arial"/>
          <w:color w:val="2E74B5"/>
        </w:rPr>
        <w:tab/>
      </w:r>
      <w:r w:rsidR="000768F1" w:rsidRPr="00092032">
        <w:rPr>
          <w:rFonts w:ascii="Arial" w:hAnsi="Arial" w:cs="Arial"/>
          <w:color w:val="2E74B5"/>
        </w:rPr>
        <w:tab/>
      </w:r>
    </w:p>
    <w:p w14:paraId="05E76C2E" w14:textId="77777777" w:rsidR="000768F1" w:rsidRPr="00092032" w:rsidRDefault="000768F1" w:rsidP="000768F1">
      <w:pPr>
        <w:rPr>
          <w:rFonts w:ascii="Arial" w:hAnsi="Arial" w:cs="Arial"/>
          <w:i/>
          <w:color w:val="2E74B5"/>
        </w:rPr>
      </w:pPr>
      <w:r w:rsidRPr="00092032">
        <w:rPr>
          <w:rFonts w:ascii="Arial" w:hAnsi="Arial" w:cs="Arial"/>
          <w:i/>
          <w:color w:val="2E74B5"/>
        </w:rPr>
        <w:t>(Statement 3 is to be included only when guardians/parents are involved in giving consent)</w:t>
      </w:r>
    </w:p>
    <w:p w14:paraId="1A2DCFEB" w14:textId="77777777" w:rsidR="000768F1" w:rsidRPr="00092032" w:rsidRDefault="000768F1" w:rsidP="000768F1">
      <w:pPr>
        <w:rPr>
          <w:rFonts w:ascii="Arial" w:hAnsi="Arial" w:cs="Arial"/>
          <w:color w:val="2E74B5"/>
        </w:rPr>
      </w:pPr>
    </w:p>
    <w:p w14:paraId="6A8E2E7B" w14:textId="77777777" w:rsidR="000768F1" w:rsidRPr="00092032" w:rsidRDefault="000768F1" w:rsidP="000768F1">
      <w:pPr>
        <w:tabs>
          <w:tab w:val="left" w:pos="3600"/>
          <w:tab w:val="left" w:pos="6480"/>
        </w:tabs>
        <w:rPr>
          <w:rFonts w:ascii="Arial" w:hAnsi="Arial" w:cs="Arial"/>
          <w:color w:val="2E74B5"/>
          <w:sz w:val="20"/>
          <w:szCs w:val="20"/>
        </w:rPr>
      </w:pPr>
      <w:r w:rsidRPr="00092032">
        <w:rPr>
          <w:rFonts w:ascii="Arial" w:hAnsi="Arial" w:cs="Arial"/>
          <w:color w:val="2E74B5"/>
          <w:sz w:val="20"/>
          <w:szCs w:val="20"/>
        </w:rPr>
        <w:t xml:space="preserve">___________________                _________________  </w:t>
      </w:r>
      <w:r w:rsidRPr="00092032">
        <w:rPr>
          <w:rFonts w:ascii="Arial" w:hAnsi="Arial" w:cs="Arial"/>
          <w:color w:val="2E74B5"/>
          <w:sz w:val="20"/>
          <w:szCs w:val="20"/>
        </w:rPr>
        <w:tab/>
        <w:t>_____________</w:t>
      </w:r>
    </w:p>
    <w:p w14:paraId="6B9A02CB" w14:textId="77777777" w:rsidR="000768F1" w:rsidRPr="00092032" w:rsidRDefault="000768F1" w:rsidP="000768F1">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Name of Participant/</w:t>
      </w:r>
    </w:p>
    <w:p w14:paraId="0E6A04FC" w14:textId="77777777" w:rsidR="000768F1" w:rsidRPr="00092032" w:rsidRDefault="000768F1" w:rsidP="000768F1">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Guardian</w:t>
      </w:r>
      <w:r w:rsidRPr="00092032">
        <w:rPr>
          <w:rFonts w:ascii="Arial" w:hAnsi="Arial" w:cs="Arial"/>
          <w:color w:val="2E74B5"/>
          <w:sz w:val="20"/>
          <w:szCs w:val="20"/>
        </w:rPr>
        <w:tab/>
        <w:t>Date</w:t>
      </w:r>
      <w:r w:rsidRPr="00092032">
        <w:rPr>
          <w:rFonts w:ascii="Arial" w:hAnsi="Arial" w:cs="Arial"/>
          <w:color w:val="2E74B5"/>
          <w:sz w:val="20"/>
          <w:szCs w:val="20"/>
        </w:rPr>
        <w:tab/>
      </w:r>
      <w:r w:rsidRPr="00092032">
        <w:rPr>
          <w:rFonts w:ascii="Arial" w:hAnsi="Arial" w:cs="Arial"/>
          <w:color w:val="2E74B5"/>
          <w:sz w:val="20"/>
          <w:szCs w:val="20"/>
        </w:rPr>
        <w:tab/>
        <w:t>Signature</w:t>
      </w:r>
    </w:p>
    <w:p w14:paraId="144DE5EE" w14:textId="77777777" w:rsidR="000768F1" w:rsidRPr="00092032" w:rsidRDefault="000768F1" w:rsidP="000768F1">
      <w:pPr>
        <w:rPr>
          <w:rFonts w:ascii="Arial" w:hAnsi="Arial" w:cs="Arial"/>
          <w:color w:val="2E74B5"/>
          <w:sz w:val="20"/>
          <w:szCs w:val="20"/>
        </w:rPr>
      </w:pPr>
    </w:p>
    <w:p w14:paraId="0B7A9FA6" w14:textId="593499AC" w:rsidR="000768F1" w:rsidRPr="00092032" w:rsidRDefault="00E36E40" w:rsidP="000768F1">
      <w:pPr>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60288" behindDoc="0" locked="0" layoutInCell="1" allowOverlap="1" wp14:anchorId="56E76FC9" wp14:editId="6055DE0E">
                <wp:simplePos x="0" y="0"/>
                <wp:positionH relativeFrom="column">
                  <wp:posOffset>4114800</wp:posOffset>
                </wp:positionH>
                <wp:positionV relativeFrom="paragraph">
                  <wp:posOffset>161925</wp:posOffset>
                </wp:positionV>
                <wp:extent cx="603250" cy="0"/>
                <wp:effectExtent l="6985" t="5080" r="8890" b="1397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BF356"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75pt" to="37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"/>
            </w:pict>
          </mc:Fallback>
        </mc:AlternateContent>
      </w:r>
    </w:p>
    <w:p w14:paraId="7A4B6204" w14:textId="2A4A5788" w:rsidR="000768F1" w:rsidRPr="00092032" w:rsidRDefault="00E36E40" w:rsidP="000768F1">
      <w:pPr>
        <w:tabs>
          <w:tab w:val="left" w:pos="3600"/>
          <w:tab w:val="left" w:pos="6480"/>
        </w:tabs>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59264" behindDoc="0" locked="0" layoutInCell="0" allowOverlap="1" wp14:anchorId="07B84D5C" wp14:editId="28BB08B9">
                <wp:simplePos x="0" y="0"/>
                <wp:positionH relativeFrom="column">
                  <wp:posOffset>2301240</wp:posOffset>
                </wp:positionH>
                <wp:positionV relativeFrom="paragraph">
                  <wp:posOffset>67310</wp:posOffset>
                </wp:positionV>
                <wp:extent cx="548640" cy="0"/>
                <wp:effectExtent l="12700" t="5080" r="10160" b="1397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EA5EC"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5.3pt" to="22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" o:allowincell="f"/>
            </w:pict>
          </mc:Fallback>
        </mc:AlternateContent>
      </w:r>
      <w:r w:rsidRPr="00092032">
        <w:rPr>
          <w:rFonts w:ascii="Arial" w:hAnsi="Arial" w:cs="Arial"/>
          <w:noProof/>
          <w:color w:val="2E74B5"/>
          <w:sz w:val="20"/>
          <w:szCs w:val="20"/>
        </w:rPr>
        <mc:AlternateContent>
          <mc:Choice Requires="wps">
            <w:drawing>
              <wp:anchor distT="0" distB="0" distL="114300" distR="114300" simplePos="0" relativeHeight="251658240" behindDoc="0" locked="0" layoutInCell="0" allowOverlap="1" wp14:anchorId="447C8602" wp14:editId="65965699">
                <wp:simplePos x="0" y="0"/>
                <wp:positionH relativeFrom="column">
                  <wp:posOffset>15240</wp:posOffset>
                </wp:positionH>
                <wp:positionV relativeFrom="paragraph">
                  <wp:posOffset>67310</wp:posOffset>
                </wp:positionV>
                <wp:extent cx="914400" cy="0"/>
                <wp:effectExtent l="12700" t="5080" r="6350" b="1397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6E339"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pt" to="73.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" o:allowincell="f"/>
            </w:pict>
          </mc:Fallback>
        </mc:AlternateContent>
      </w:r>
    </w:p>
    <w:p w14:paraId="38FC34EE" w14:textId="77777777" w:rsidR="000768F1" w:rsidRPr="00092032" w:rsidRDefault="000768F1" w:rsidP="000768F1">
      <w:pPr>
        <w:tabs>
          <w:tab w:val="left" w:pos="3600"/>
          <w:tab w:val="left" w:pos="6480"/>
        </w:tabs>
        <w:rPr>
          <w:rFonts w:ascii="Arial" w:hAnsi="Arial" w:cs="Arial"/>
          <w:color w:val="2E74B5"/>
          <w:sz w:val="20"/>
          <w:szCs w:val="20"/>
        </w:rPr>
      </w:pPr>
      <w:r w:rsidRPr="00092032">
        <w:rPr>
          <w:rFonts w:ascii="Arial" w:hAnsi="Arial" w:cs="Arial"/>
          <w:color w:val="2E74B5"/>
          <w:sz w:val="20"/>
          <w:szCs w:val="20"/>
        </w:rPr>
        <w:t>Researcher</w:t>
      </w:r>
      <w:r w:rsidRPr="00092032">
        <w:rPr>
          <w:rFonts w:ascii="Arial" w:hAnsi="Arial" w:cs="Arial"/>
          <w:color w:val="2E74B5"/>
          <w:sz w:val="20"/>
          <w:szCs w:val="20"/>
        </w:rPr>
        <w:tab/>
        <w:t>Date</w:t>
      </w:r>
      <w:r w:rsidRPr="00092032">
        <w:rPr>
          <w:rFonts w:ascii="Arial" w:hAnsi="Arial" w:cs="Arial"/>
          <w:color w:val="2E74B5"/>
          <w:sz w:val="20"/>
          <w:szCs w:val="20"/>
        </w:rPr>
        <w:tab/>
        <w:t>Signature</w:t>
      </w:r>
    </w:p>
    <w:p w14:paraId="3E876381" w14:textId="77777777" w:rsidR="000768F1" w:rsidRPr="00092032" w:rsidRDefault="000768F1" w:rsidP="000768F1">
      <w:pPr>
        <w:rPr>
          <w:rFonts w:ascii="Arial" w:hAnsi="Arial" w:cs="Arial"/>
          <w:color w:val="2E74B5"/>
          <w:sz w:val="20"/>
          <w:szCs w:val="20"/>
        </w:rPr>
      </w:pPr>
    </w:p>
    <w:p w14:paraId="6B012BEB" w14:textId="77777777" w:rsidR="000768F1" w:rsidRPr="00092032" w:rsidRDefault="000768F1" w:rsidP="000768F1">
      <w:pPr>
        <w:jc w:val="center"/>
        <w:rPr>
          <w:rFonts w:ascii="Arial" w:hAnsi="Arial" w:cs="Arial"/>
          <w:color w:val="2E74B5"/>
        </w:rPr>
      </w:pPr>
    </w:p>
    <w:p w14:paraId="26FED155" w14:textId="77777777" w:rsidR="000768F1" w:rsidRPr="00092032" w:rsidRDefault="000768F1" w:rsidP="000768F1">
      <w:pPr>
        <w:rPr>
          <w:rFonts w:ascii="Arial" w:hAnsi="Arial" w:cs="Arial"/>
          <w:color w:val="2E74B5"/>
        </w:rPr>
      </w:pPr>
    </w:p>
    <w:p w14:paraId="18B16034" w14:textId="77777777" w:rsidR="000768F1" w:rsidRPr="00092032" w:rsidRDefault="000768F1" w:rsidP="000768F1">
      <w:pPr>
        <w:rPr>
          <w:rFonts w:ascii="Arial" w:hAnsi="Arial" w:cs="Arial"/>
          <w:color w:val="2E74B5"/>
        </w:rPr>
      </w:pPr>
    </w:p>
    <w:p w14:paraId="67C478D0" w14:textId="77777777" w:rsidR="000768F1" w:rsidRPr="00092032" w:rsidRDefault="000768F1" w:rsidP="000768F1">
      <w:pPr>
        <w:tabs>
          <w:tab w:val="left" w:pos="1170"/>
          <w:tab w:val="left" w:pos="1620"/>
        </w:tabs>
        <w:rPr>
          <w:i/>
          <w:color w:val="2E74B5"/>
        </w:rPr>
      </w:pPr>
      <w:r w:rsidRPr="00092032">
        <w:rPr>
          <w:rFonts w:ascii="Arial" w:hAnsi="Arial" w:cs="Arial"/>
          <w:i/>
          <w:color w:val="2E74B5"/>
        </w:rPr>
        <w:t>1 for participant; 1 for researcher</w:t>
      </w:r>
    </w:p>
    <w:p w14:paraId="775BC02A" w14:textId="77777777" w:rsidR="000D1897" w:rsidRPr="00312EA8" w:rsidRDefault="000D1897" w:rsidP="00313E1C">
      <w:pPr>
        <w:tabs>
          <w:tab w:val="left" w:pos="0"/>
        </w:tabs>
        <w:spacing w:line="240" w:lineRule="auto"/>
        <w:rPr>
          <w:rFonts w:ascii="Arial" w:hAnsi="Arial" w:cs="Arial"/>
          <w:color w:val="000000"/>
        </w:rPr>
      </w:pPr>
    </w:p>
    <w:sectPr w:rsidR="000D1897" w:rsidRPr="00312EA8" w:rsidSect="00642AA3">
      <w:headerReference w:type="even" r:id="rId21"/>
      <w:headerReference w:type="default" r:id="rId22"/>
      <w:footerReference w:type="default" r:id="rId23"/>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n Gatt" w:date="2022-10-20T08:26:00Z" w:initials="AG">
    <w:p w14:paraId="7B3F55C7" w14:textId="77777777" w:rsidR="006D414D" w:rsidRDefault="006D414D" w:rsidP="001D372A">
      <w:pPr>
        <w:pStyle w:val="CommentText"/>
      </w:pPr>
      <w:r>
        <w:rPr>
          <w:rStyle w:val="CommentReference"/>
        </w:rPr>
        <w:annotationRef/>
      </w:r>
      <w:r>
        <w:t>Revise accordingly. Then go through it again, and see if some more detail could be added.</w:t>
      </w:r>
    </w:p>
  </w:comment>
  <w:comment w:id="34" w:author="Alan Gatt" w:date="2022-10-20T08:37:00Z" w:initials="AG">
    <w:p w14:paraId="70BC8F99" w14:textId="77777777" w:rsidR="00ED40F9" w:rsidRDefault="00ED40F9" w:rsidP="003B4E37">
      <w:pPr>
        <w:pStyle w:val="CommentText"/>
      </w:pPr>
      <w:r>
        <w:rPr>
          <w:rStyle w:val="CommentReference"/>
        </w:rPr>
        <w:annotationRef/>
      </w:r>
      <w:r>
        <w:t>Although this is fine, you need to include references in the text. The text must be supported by existing literature reviews. You need to support your arguments by at least 5 references.</w:t>
      </w:r>
    </w:p>
  </w:comment>
  <w:comment w:id="56" w:author="Alan Gatt" w:date="2022-10-20T08:32:00Z" w:initials="AG">
    <w:p w14:paraId="5B3DA0F3" w14:textId="67FA1ADB" w:rsidR="00ED40F9" w:rsidRDefault="00ED40F9" w:rsidP="00132319">
      <w:pPr>
        <w:pStyle w:val="CommentText"/>
      </w:pPr>
      <w:r>
        <w:rPr>
          <w:rStyle w:val="CommentReference"/>
        </w:rPr>
        <w:annotationRef/>
      </w:r>
      <w:r>
        <w:t>I would not limit myself to this, since you might need to use for example clustering to find any patterns in data. I would remove this.</w:t>
      </w:r>
    </w:p>
  </w:comment>
  <w:comment w:id="62" w:author="Alan Gatt" w:date="2022-10-20T08:33:00Z" w:initials="AG">
    <w:p w14:paraId="6311BB81" w14:textId="77777777" w:rsidR="00ED40F9" w:rsidRDefault="00ED40F9" w:rsidP="00D91D45">
      <w:pPr>
        <w:pStyle w:val="CommentText"/>
      </w:pPr>
      <w:r>
        <w:rPr>
          <w:rStyle w:val="CommentReference"/>
        </w:rPr>
        <w:annotationRef/>
      </w:r>
      <w:r>
        <w:t>In case where Time is involved, if you do not have time it cannot be the most popular. Restructure.</w:t>
      </w:r>
    </w:p>
  </w:comment>
  <w:comment w:id="72" w:author="Alan Gatt" w:date="2022-10-20T08:34:00Z" w:initials="AG">
    <w:p w14:paraId="5B2815AD" w14:textId="77777777" w:rsidR="00ED40F9" w:rsidRDefault="00ED40F9" w:rsidP="002B1CB2">
      <w:pPr>
        <w:pStyle w:val="CommentText"/>
      </w:pPr>
      <w:r>
        <w:rPr>
          <w:rStyle w:val="CommentReference"/>
        </w:rPr>
        <w:annotationRef/>
      </w:r>
      <w:r>
        <w:t>I would not commit to this. You can simply say, through the study we will determine what the most important features are.</w:t>
      </w:r>
    </w:p>
  </w:comment>
  <w:comment w:id="96" w:author="Alan Gatt" w:date="2022-10-20T08:38:00Z" w:initials="AG">
    <w:p w14:paraId="6B7E4D80" w14:textId="77777777" w:rsidR="00ED40F9" w:rsidRDefault="00ED40F9" w:rsidP="009F1D9D">
      <w:pPr>
        <w:pStyle w:val="CommentText"/>
      </w:pPr>
      <w:r>
        <w:rPr>
          <w:rStyle w:val="CommentReference"/>
        </w:rPr>
        <w:annotationRef/>
      </w:r>
      <w:r>
        <w:t>Try to rewrite this, and elaborate more. Include elements of data analysis (such as seasonality, covid, etc.)</w:t>
      </w:r>
    </w:p>
  </w:comment>
  <w:comment w:id="98" w:author="Alan Gatt" w:date="2022-10-20T08:39:00Z" w:initials="AG">
    <w:p w14:paraId="04C74332" w14:textId="77777777" w:rsidR="00ED40F9" w:rsidRDefault="00ED40F9" w:rsidP="00D7139A">
      <w:pPr>
        <w:pStyle w:val="CommentText"/>
      </w:pPr>
      <w:r>
        <w:rPr>
          <w:rStyle w:val="CommentReference"/>
        </w:rPr>
        <w:annotationRef/>
      </w:r>
      <w:r>
        <w:t>These two look the same. Maybe you can add a research question, that evaluates whether sales had changed within the same margin in different countries or regions (depending on your data)</w:t>
      </w:r>
    </w:p>
  </w:comment>
  <w:comment w:id="102" w:author="Alan Gatt" w:date="2022-10-20T08:40:00Z" w:initials="AG">
    <w:p w14:paraId="158BF022" w14:textId="77777777" w:rsidR="00A45BC0" w:rsidRDefault="00A45BC0" w:rsidP="00CD3355">
      <w:pPr>
        <w:pStyle w:val="CommentText"/>
      </w:pPr>
      <w:r>
        <w:rPr>
          <w:rStyle w:val="CommentReference"/>
        </w:rPr>
        <w:annotationRef/>
      </w:r>
      <w:r>
        <w:t>It's not from doctors right? It's from a supplier? Revise accordingly</w:t>
      </w:r>
    </w:p>
  </w:comment>
  <w:comment w:id="107" w:author="Alan Gatt" w:date="2022-10-20T08:40:00Z" w:initials="AG">
    <w:p w14:paraId="3C24F326" w14:textId="77777777" w:rsidR="00A45BC0" w:rsidRDefault="00A45BC0" w:rsidP="008A378A">
      <w:pPr>
        <w:pStyle w:val="CommentText"/>
      </w:pPr>
      <w:r>
        <w:rPr>
          <w:rStyle w:val="CommentReference"/>
        </w:rPr>
        <w:annotationRef/>
      </w:r>
      <w:r>
        <w:t>Try to split into paragpraphs</w:t>
      </w:r>
    </w:p>
  </w:comment>
  <w:comment w:id="113" w:author="Alan Gatt" w:date="2022-10-20T08:42:00Z" w:initials="AG">
    <w:p w14:paraId="5B5FA65B" w14:textId="77777777" w:rsidR="00E567CC" w:rsidRDefault="00E567CC">
      <w:pPr>
        <w:pStyle w:val="CommentText"/>
      </w:pPr>
      <w:r>
        <w:rPr>
          <w:rStyle w:val="CommentReference"/>
        </w:rPr>
        <w:annotationRef/>
      </w:r>
      <w:r>
        <w:t>Papers increase to jan</w:t>
      </w:r>
    </w:p>
    <w:p w14:paraId="7F7DD516" w14:textId="77777777" w:rsidR="00E567CC" w:rsidRDefault="00E567CC">
      <w:pPr>
        <w:pStyle w:val="CommentText"/>
      </w:pPr>
    </w:p>
    <w:p w14:paraId="196499A4" w14:textId="77777777" w:rsidR="00E567CC" w:rsidRDefault="00E567CC">
      <w:pPr>
        <w:pStyle w:val="CommentText"/>
      </w:pPr>
      <w:r>
        <w:t>4.1 make it from dec to apr</w:t>
      </w:r>
    </w:p>
    <w:p w14:paraId="4366EABD" w14:textId="77777777" w:rsidR="00E567CC" w:rsidRDefault="00E567CC">
      <w:pPr>
        <w:pStyle w:val="CommentText"/>
      </w:pPr>
      <w:r>
        <w:t>4.2 make it from mar to may</w:t>
      </w:r>
    </w:p>
    <w:p w14:paraId="5E483D69" w14:textId="77777777" w:rsidR="00E567CC" w:rsidRDefault="00E567CC">
      <w:pPr>
        <w:pStyle w:val="CommentText"/>
      </w:pPr>
    </w:p>
    <w:p w14:paraId="107A29A4" w14:textId="77777777" w:rsidR="00E567CC" w:rsidRDefault="00E567CC" w:rsidP="00A73ABA">
      <w:pPr>
        <w:pStyle w:val="CommentText"/>
      </w:pPr>
      <w:r>
        <w:t>5.1 you can check all the boxes!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3F55C7" w15:done="0"/>
  <w15:commentEx w15:paraId="70BC8F99" w15:done="0"/>
  <w15:commentEx w15:paraId="5B3DA0F3" w15:done="0"/>
  <w15:commentEx w15:paraId="6311BB81" w15:done="0"/>
  <w15:commentEx w15:paraId="5B2815AD" w15:done="0"/>
  <w15:commentEx w15:paraId="6B7E4D80" w15:done="0"/>
  <w15:commentEx w15:paraId="04C74332" w15:done="0"/>
  <w15:commentEx w15:paraId="158BF022" w15:done="0"/>
  <w15:commentEx w15:paraId="3C24F326" w15:done="0"/>
  <w15:commentEx w15:paraId="107A29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849D" w16cex:dateUtc="2022-10-20T06:26:00Z"/>
  <w16cex:commentExtensible w16cex:durableId="26FB8756" w16cex:dateUtc="2022-10-20T06:37:00Z"/>
  <w16cex:commentExtensible w16cex:durableId="26FB8614" w16cex:dateUtc="2022-10-20T06:32:00Z"/>
  <w16cex:commentExtensible w16cex:durableId="26FB863C" w16cex:dateUtc="2022-10-20T06:33:00Z"/>
  <w16cex:commentExtensible w16cex:durableId="26FB8696" w16cex:dateUtc="2022-10-20T06:34:00Z"/>
  <w16cex:commentExtensible w16cex:durableId="26FB878D" w16cex:dateUtc="2022-10-20T06:38:00Z"/>
  <w16cex:commentExtensible w16cex:durableId="26FB87CB" w16cex:dateUtc="2022-10-20T06:39:00Z"/>
  <w16cex:commentExtensible w16cex:durableId="26FB87F8" w16cex:dateUtc="2022-10-20T06:40:00Z"/>
  <w16cex:commentExtensible w16cex:durableId="26FB8817" w16cex:dateUtc="2022-10-20T06:40:00Z"/>
  <w16cex:commentExtensible w16cex:durableId="26FB8877" w16cex:dateUtc="2022-10-20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3F55C7" w16cid:durableId="26FB849D"/>
  <w16cid:commentId w16cid:paraId="70BC8F99" w16cid:durableId="26FB8756"/>
  <w16cid:commentId w16cid:paraId="5B3DA0F3" w16cid:durableId="26FB8614"/>
  <w16cid:commentId w16cid:paraId="6311BB81" w16cid:durableId="26FB863C"/>
  <w16cid:commentId w16cid:paraId="5B2815AD" w16cid:durableId="26FB8696"/>
  <w16cid:commentId w16cid:paraId="6B7E4D80" w16cid:durableId="26FB878D"/>
  <w16cid:commentId w16cid:paraId="04C74332" w16cid:durableId="26FB87CB"/>
  <w16cid:commentId w16cid:paraId="158BF022" w16cid:durableId="26FB87F8"/>
  <w16cid:commentId w16cid:paraId="3C24F326" w16cid:durableId="26FB8817"/>
  <w16cid:commentId w16cid:paraId="107A29A4" w16cid:durableId="26FB8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33D3" w14:textId="77777777" w:rsidR="0049164A" w:rsidRDefault="0049164A">
      <w:pPr>
        <w:spacing w:after="0" w:line="240" w:lineRule="auto"/>
      </w:pPr>
      <w:r>
        <w:separator/>
      </w:r>
    </w:p>
  </w:endnote>
  <w:endnote w:type="continuationSeparator" w:id="0">
    <w:p w14:paraId="33B4ED9D" w14:textId="77777777" w:rsidR="0049164A" w:rsidRDefault="0049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8B97"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0D780948"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CE6B" w14:textId="77777777" w:rsidR="0049164A" w:rsidRDefault="0049164A">
      <w:pPr>
        <w:spacing w:after="0" w:line="240" w:lineRule="auto"/>
      </w:pPr>
      <w:r>
        <w:separator/>
      </w:r>
    </w:p>
  </w:footnote>
  <w:footnote w:type="continuationSeparator" w:id="0">
    <w:p w14:paraId="226094B0" w14:textId="77777777" w:rsidR="0049164A" w:rsidRDefault="00491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4C9C"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5CFED922"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550"/>
      <w:gridCol w:w="7798"/>
    </w:tblGrid>
    <w:tr w:rsidR="00642AA3" w:rsidRPr="00642AA3" w14:paraId="10D5E603" w14:textId="77777777" w:rsidTr="006E6BBE">
      <w:trPr>
        <w:trHeight w:val="287"/>
      </w:trPr>
      <w:tc>
        <w:tcPr>
          <w:tcW w:w="2376" w:type="dxa"/>
          <w:vMerge w:val="restart"/>
        </w:tcPr>
        <w:p w14:paraId="2CA72AE7" w14:textId="663A77B9" w:rsidR="00642AA3" w:rsidRPr="00642AA3" w:rsidRDefault="00E36E40" w:rsidP="00067FC7">
          <w:pPr>
            <w:pStyle w:val="Header"/>
            <w:spacing w:after="0"/>
            <w:rPr>
              <w:lang w:val="en-US"/>
            </w:rPr>
          </w:pPr>
          <w:r>
            <w:rPr>
              <w:noProof/>
              <w:lang w:val="en-US"/>
            </w:rPr>
            <w:drawing>
              <wp:inline distT="0" distB="0" distL="0" distR="0" wp14:anchorId="33800AB4" wp14:editId="372A20D6">
                <wp:extent cx="1482090" cy="70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090" cy="700405"/>
                        </a:xfrm>
                        <a:prstGeom prst="rect">
                          <a:avLst/>
                        </a:prstGeom>
                        <a:noFill/>
                        <a:ln>
                          <a:noFill/>
                        </a:ln>
                      </pic:spPr>
                    </pic:pic>
                  </a:graphicData>
                </a:graphic>
              </wp:inline>
            </w:drawing>
          </w:r>
        </w:p>
      </w:tc>
      <w:tc>
        <w:tcPr>
          <w:tcW w:w="8188" w:type="dxa"/>
        </w:tcPr>
        <w:p w14:paraId="2425BB42" w14:textId="77777777"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396684">
            <w:rPr>
              <w:rFonts w:cs="Arial"/>
              <w:i/>
              <w:noProof/>
              <w:lang w:val="en-US" w:eastAsia="en-US"/>
            </w:rPr>
            <w:t>DOC_164_CORP_REV_ G_RESEARCH PROPOSAL (STATEMENT OF INTENT) FORM</w:t>
          </w:r>
          <w:r w:rsidRPr="00642AA3">
            <w:rPr>
              <w:rFonts w:cs="Arial"/>
              <w:i/>
              <w:lang w:val="en-US" w:eastAsia="en-US"/>
            </w:rPr>
            <w:fldChar w:fldCharType="end"/>
          </w:r>
        </w:p>
        <w:p w14:paraId="568D9690" w14:textId="77777777" w:rsidR="00642AA3" w:rsidRPr="00642AA3" w:rsidRDefault="00396684" w:rsidP="00396684">
          <w:pPr>
            <w:pStyle w:val="Header"/>
            <w:tabs>
              <w:tab w:val="clear" w:pos="8640"/>
              <w:tab w:val="left" w:pos="3945"/>
              <w:tab w:val="left" w:pos="4540"/>
              <w:tab w:val="right" w:pos="7794"/>
              <w:tab w:val="right" w:pos="8822"/>
            </w:tabs>
            <w:spacing w:after="0"/>
            <w:rPr>
              <w:lang w:val="en-US"/>
            </w:rPr>
          </w:pPr>
          <w:r>
            <w:rPr>
              <w:rFonts w:cs="Arial"/>
              <w:i/>
              <w:lang w:val="en-US" w:eastAsia="en-US"/>
            </w:rPr>
            <w:tab/>
          </w:r>
          <w:r>
            <w:rPr>
              <w:rFonts w:cs="Arial"/>
              <w:i/>
              <w:lang w:val="en-US" w:eastAsia="en-US"/>
            </w:rPr>
            <w:tab/>
          </w:r>
          <w:r>
            <w:rPr>
              <w:rFonts w:cs="Arial"/>
              <w:i/>
              <w:lang w:val="en-US" w:eastAsia="en-US"/>
            </w:rPr>
            <w:tab/>
          </w:r>
          <w:r>
            <w:rPr>
              <w:rFonts w:cs="Arial"/>
              <w:i/>
              <w:lang w:val="en-US" w:eastAsia="en-US"/>
            </w:rPr>
            <w:tab/>
          </w:r>
          <w:r w:rsidR="00642AA3" w:rsidRPr="00642AA3">
            <w:rPr>
              <w:rFonts w:cs="Arial"/>
              <w:i/>
              <w:lang w:val="en-US" w:eastAsia="en-US"/>
            </w:rPr>
            <w:t xml:space="preserve">Document </w:t>
          </w:r>
          <w:proofErr w:type="gramStart"/>
          <w:r w:rsidR="00642AA3" w:rsidRPr="00642AA3">
            <w:rPr>
              <w:rFonts w:cs="Arial"/>
              <w:i/>
              <w:lang w:val="en-US" w:eastAsia="en-US"/>
            </w:rPr>
            <w:t>Owner :</w:t>
          </w:r>
          <w:proofErr w:type="gramEnd"/>
          <w:r w:rsidR="00642AA3" w:rsidRPr="00642AA3">
            <w:rPr>
              <w:rFonts w:cs="Arial"/>
              <w:i/>
              <w:lang w:val="en-US" w:eastAsia="en-US"/>
            </w:rPr>
            <w:t xml:space="preserve"> </w:t>
          </w:r>
          <w:r w:rsidR="0018714F">
            <w:rPr>
              <w:rFonts w:cs="Arial"/>
              <w:i/>
              <w:lang w:val="en-US" w:eastAsia="en-US"/>
            </w:rPr>
            <w:t xml:space="preserve">DP </w:t>
          </w:r>
          <w:r w:rsidR="00FE5334">
            <w:rPr>
              <w:rFonts w:cs="Arial"/>
              <w:i/>
              <w:lang w:val="en-US" w:eastAsia="en-US"/>
            </w:rPr>
            <w:t>VPET</w:t>
          </w:r>
        </w:p>
      </w:tc>
    </w:tr>
    <w:tr w:rsidR="00642AA3" w:rsidRPr="00642AA3" w14:paraId="348C9FD0" w14:textId="77777777" w:rsidTr="00642AA3">
      <w:trPr>
        <w:trHeight w:val="254"/>
      </w:trPr>
      <w:tc>
        <w:tcPr>
          <w:tcW w:w="2376" w:type="dxa"/>
          <w:vMerge/>
        </w:tcPr>
        <w:p w14:paraId="78E5B071" w14:textId="77777777" w:rsidR="00642AA3" w:rsidRDefault="00642AA3" w:rsidP="006E6BBE">
          <w:pPr>
            <w:pStyle w:val="Header"/>
            <w:spacing w:after="0"/>
            <w:jc w:val="right"/>
          </w:pPr>
        </w:p>
      </w:tc>
      <w:tc>
        <w:tcPr>
          <w:tcW w:w="8188" w:type="dxa"/>
        </w:tcPr>
        <w:p w14:paraId="1EAED77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9668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96684">
            <w:rPr>
              <w:i/>
              <w:noProof/>
            </w:rPr>
            <w:t>9</w:t>
          </w:r>
          <w:r w:rsidRPr="00642AA3">
            <w:rPr>
              <w:b w:val="0"/>
              <w:i/>
              <w:sz w:val="24"/>
              <w:szCs w:val="24"/>
            </w:rPr>
            <w:fldChar w:fldCharType="end"/>
          </w:r>
        </w:p>
      </w:tc>
    </w:tr>
  </w:tbl>
  <w:p w14:paraId="11DBAF27"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0F55B63"/>
    <w:multiLevelType w:val="singleLevel"/>
    <w:tmpl w:val="0809000F"/>
    <w:lvl w:ilvl="0">
      <w:start w:val="1"/>
      <w:numFmt w:val="decimal"/>
      <w:lvlText w:val="%1."/>
      <w:lvlJc w:val="left"/>
      <w:pPr>
        <w:tabs>
          <w:tab w:val="num" w:pos="360"/>
        </w:tabs>
        <w:ind w:left="360" w:hanging="360"/>
      </w:pPr>
      <w:rPr>
        <w:rFonts w:hint="default"/>
      </w:r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8"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D33746"/>
    <w:multiLevelType w:val="singleLevel"/>
    <w:tmpl w:val="0809000F"/>
    <w:lvl w:ilvl="0">
      <w:start w:val="2"/>
      <w:numFmt w:val="decimal"/>
      <w:lvlText w:val="%1."/>
      <w:lvlJc w:val="left"/>
      <w:pPr>
        <w:tabs>
          <w:tab w:val="num" w:pos="360"/>
        </w:tabs>
        <w:ind w:left="360" w:hanging="360"/>
      </w:pPr>
      <w:rPr>
        <w:rFonts w:hint="default"/>
      </w:rPr>
    </w:lvl>
  </w:abstractNum>
  <w:num w:numId="1" w16cid:durableId="104275697">
    <w:abstractNumId w:val="18"/>
  </w:num>
  <w:num w:numId="2" w16cid:durableId="835847179">
    <w:abstractNumId w:val="15"/>
  </w:num>
  <w:num w:numId="3" w16cid:durableId="1362634204">
    <w:abstractNumId w:val="16"/>
  </w:num>
  <w:num w:numId="4" w16cid:durableId="403995691">
    <w:abstractNumId w:val="3"/>
  </w:num>
  <w:num w:numId="5" w16cid:durableId="1158493174">
    <w:abstractNumId w:val="9"/>
  </w:num>
  <w:num w:numId="6" w16cid:durableId="313148207">
    <w:abstractNumId w:val="10"/>
  </w:num>
  <w:num w:numId="7" w16cid:durableId="352269608">
    <w:abstractNumId w:val="1"/>
  </w:num>
  <w:num w:numId="8" w16cid:durableId="25182994">
    <w:abstractNumId w:val="14"/>
  </w:num>
  <w:num w:numId="9" w16cid:durableId="1491212342">
    <w:abstractNumId w:val="17"/>
  </w:num>
  <w:num w:numId="10" w16cid:durableId="205875927">
    <w:abstractNumId w:val="20"/>
  </w:num>
  <w:num w:numId="11" w16cid:durableId="123472816">
    <w:abstractNumId w:val="6"/>
  </w:num>
  <w:num w:numId="12" w16cid:durableId="286475718">
    <w:abstractNumId w:val="7"/>
  </w:num>
  <w:num w:numId="13" w16cid:durableId="100147740">
    <w:abstractNumId w:val="4"/>
  </w:num>
  <w:num w:numId="14" w16cid:durableId="1016268923">
    <w:abstractNumId w:val="5"/>
  </w:num>
  <w:num w:numId="15" w16cid:durableId="99422868">
    <w:abstractNumId w:val="2"/>
  </w:num>
  <w:num w:numId="16" w16cid:durableId="1723402834">
    <w:abstractNumId w:val="21"/>
  </w:num>
  <w:num w:numId="17" w16cid:durableId="766776822">
    <w:abstractNumId w:val="13"/>
  </w:num>
  <w:num w:numId="18" w16cid:durableId="740101429">
    <w:abstractNumId w:val="11"/>
  </w:num>
  <w:num w:numId="19" w16cid:durableId="1832983446">
    <w:abstractNumId w:val="0"/>
  </w:num>
  <w:num w:numId="20" w16cid:durableId="245694852">
    <w:abstractNumId w:val="19"/>
  </w:num>
  <w:num w:numId="21" w16cid:durableId="1441873043">
    <w:abstractNumId w:val="12"/>
  </w:num>
  <w:num w:numId="22" w16cid:durableId="574166896">
    <w:abstractNumId w:val="22"/>
  </w:num>
  <w:num w:numId="23" w16cid:durableId="17324587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trackRevision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3MDc2sjAxMLE0szRV0lEKTi0uzszPAykwNKgFAMlmvCktAAAA"/>
  </w:docVars>
  <w:rsids>
    <w:rsidRoot w:val="00E56742"/>
    <w:rsid w:val="00002AFE"/>
    <w:rsid w:val="00004A5D"/>
    <w:rsid w:val="0001107B"/>
    <w:rsid w:val="00012F7E"/>
    <w:rsid w:val="00013063"/>
    <w:rsid w:val="00013344"/>
    <w:rsid w:val="00015AB8"/>
    <w:rsid w:val="00021D1B"/>
    <w:rsid w:val="000238AB"/>
    <w:rsid w:val="00025224"/>
    <w:rsid w:val="000318DC"/>
    <w:rsid w:val="00037B4B"/>
    <w:rsid w:val="000416E7"/>
    <w:rsid w:val="000445C5"/>
    <w:rsid w:val="00046964"/>
    <w:rsid w:val="00046DEA"/>
    <w:rsid w:val="00062C2A"/>
    <w:rsid w:val="000655B1"/>
    <w:rsid w:val="00067FC7"/>
    <w:rsid w:val="00074160"/>
    <w:rsid w:val="000768F1"/>
    <w:rsid w:val="00080C45"/>
    <w:rsid w:val="00080E0A"/>
    <w:rsid w:val="00081556"/>
    <w:rsid w:val="00081EFF"/>
    <w:rsid w:val="00092032"/>
    <w:rsid w:val="00095A5D"/>
    <w:rsid w:val="000A1587"/>
    <w:rsid w:val="000A729A"/>
    <w:rsid w:val="000A7B13"/>
    <w:rsid w:val="000B11AF"/>
    <w:rsid w:val="000B555D"/>
    <w:rsid w:val="000C0273"/>
    <w:rsid w:val="000C435B"/>
    <w:rsid w:val="000D05C2"/>
    <w:rsid w:val="000D1897"/>
    <w:rsid w:val="000E50C3"/>
    <w:rsid w:val="000F4EDA"/>
    <w:rsid w:val="000F545F"/>
    <w:rsid w:val="001012BF"/>
    <w:rsid w:val="00104A4F"/>
    <w:rsid w:val="001121C1"/>
    <w:rsid w:val="00117BB4"/>
    <w:rsid w:val="001221D2"/>
    <w:rsid w:val="001267D8"/>
    <w:rsid w:val="001279D2"/>
    <w:rsid w:val="00134652"/>
    <w:rsid w:val="00134D8B"/>
    <w:rsid w:val="001358A5"/>
    <w:rsid w:val="00153C90"/>
    <w:rsid w:val="00161CA5"/>
    <w:rsid w:val="00164913"/>
    <w:rsid w:val="0016728A"/>
    <w:rsid w:val="00167664"/>
    <w:rsid w:val="00175086"/>
    <w:rsid w:val="00175C39"/>
    <w:rsid w:val="001807C5"/>
    <w:rsid w:val="00181F54"/>
    <w:rsid w:val="00182966"/>
    <w:rsid w:val="0018714F"/>
    <w:rsid w:val="001A2968"/>
    <w:rsid w:val="001A4196"/>
    <w:rsid w:val="001A7637"/>
    <w:rsid w:val="001B0F47"/>
    <w:rsid w:val="001B649E"/>
    <w:rsid w:val="001C20CE"/>
    <w:rsid w:val="001C4AB5"/>
    <w:rsid w:val="001D1AFB"/>
    <w:rsid w:val="001D4C60"/>
    <w:rsid w:val="001D537D"/>
    <w:rsid w:val="001D734B"/>
    <w:rsid w:val="001E6542"/>
    <w:rsid w:val="001F25E7"/>
    <w:rsid w:val="001F39C7"/>
    <w:rsid w:val="001F5D47"/>
    <w:rsid w:val="002041C2"/>
    <w:rsid w:val="00205E4C"/>
    <w:rsid w:val="00212123"/>
    <w:rsid w:val="00215DA3"/>
    <w:rsid w:val="00221521"/>
    <w:rsid w:val="00221533"/>
    <w:rsid w:val="00221C6E"/>
    <w:rsid w:val="002221E4"/>
    <w:rsid w:val="00225288"/>
    <w:rsid w:val="00232524"/>
    <w:rsid w:val="002329FC"/>
    <w:rsid w:val="00236687"/>
    <w:rsid w:val="00251E64"/>
    <w:rsid w:val="002534B9"/>
    <w:rsid w:val="002607BC"/>
    <w:rsid w:val="00271F9A"/>
    <w:rsid w:val="002829CC"/>
    <w:rsid w:val="00283A95"/>
    <w:rsid w:val="00294078"/>
    <w:rsid w:val="00295D1C"/>
    <w:rsid w:val="002A0D38"/>
    <w:rsid w:val="002A1EBE"/>
    <w:rsid w:val="002A23D2"/>
    <w:rsid w:val="002A302F"/>
    <w:rsid w:val="002A4347"/>
    <w:rsid w:val="002A678E"/>
    <w:rsid w:val="002B01CB"/>
    <w:rsid w:val="002B0CCB"/>
    <w:rsid w:val="002B4A0C"/>
    <w:rsid w:val="002B59B5"/>
    <w:rsid w:val="002B60D7"/>
    <w:rsid w:val="002B6752"/>
    <w:rsid w:val="002B6F09"/>
    <w:rsid w:val="002B70F3"/>
    <w:rsid w:val="002C45A7"/>
    <w:rsid w:val="002C543C"/>
    <w:rsid w:val="002D665E"/>
    <w:rsid w:val="002F29AF"/>
    <w:rsid w:val="002F5680"/>
    <w:rsid w:val="00312DD7"/>
    <w:rsid w:val="00312EA8"/>
    <w:rsid w:val="00313E1C"/>
    <w:rsid w:val="00321DF9"/>
    <w:rsid w:val="0032546A"/>
    <w:rsid w:val="00332A11"/>
    <w:rsid w:val="003333A1"/>
    <w:rsid w:val="003346AB"/>
    <w:rsid w:val="003423D3"/>
    <w:rsid w:val="00343722"/>
    <w:rsid w:val="00354832"/>
    <w:rsid w:val="003564B1"/>
    <w:rsid w:val="0036576B"/>
    <w:rsid w:val="003675F6"/>
    <w:rsid w:val="00371347"/>
    <w:rsid w:val="00377A1E"/>
    <w:rsid w:val="00386DE3"/>
    <w:rsid w:val="0039026B"/>
    <w:rsid w:val="00396684"/>
    <w:rsid w:val="003B03D7"/>
    <w:rsid w:val="003B270F"/>
    <w:rsid w:val="003B40E5"/>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5F01"/>
    <w:rsid w:val="00441794"/>
    <w:rsid w:val="00443D77"/>
    <w:rsid w:val="00445F40"/>
    <w:rsid w:val="004530EB"/>
    <w:rsid w:val="004606C1"/>
    <w:rsid w:val="00471849"/>
    <w:rsid w:val="004764E4"/>
    <w:rsid w:val="00482D55"/>
    <w:rsid w:val="00484E60"/>
    <w:rsid w:val="004902CF"/>
    <w:rsid w:val="0049164A"/>
    <w:rsid w:val="004A18CA"/>
    <w:rsid w:val="004A6EEA"/>
    <w:rsid w:val="004B6742"/>
    <w:rsid w:val="004B6E7C"/>
    <w:rsid w:val="004C6372"/>
    <w:rsid w:val="004C7F5D"/>
    <w:rsid w:val="004C7FD7"/>
    <w:rsid w:val="004D0836"/>
    <w:rsid w:val="004D2613"/>
    <w:rsid w:val="004E46D8"/>
    <w:rsid w:val="004F4A86"/>
    <w:rsid w:val="005004C2"/>
    <w:rsid w:val="00501140"/>
    <w:rsid w:val="00505583"/>
    <w:rsid w:val="00505946"/>
    <w:rsid w:val="00506ECC"/>
    <w:rsid w:val="00517846"/>
    <w:rsid w:val="00517E08"/>
    <w:rsid w:val="00521D39"/>
    <w:rsid w:val="00523A75"/>
    <w:rsid w:val="00526753"/>
    <w:rsid w:val="00536EE5"/>
    <w:rsid w:val="005406F7"/>
    <w:rsid w:val="0055414A"/>
    <w:rsid w:val="00556400"/>
    <w:rsid w:val="00562927"/>
    <w:rsid w:val="00564FF4"/>
    <w:rsid w:val="00565547"/>
    <w:rsid w:val="005673F8"/>
    <w:rsid w:val="005674F8"/>
    <w:rsid w:val="00571645"/>
    <w:rsid w:val="0058464F"/>
    <w:rsid w:val="00587B34"/>
    <w:rsid w:val="005903CD"/>
    <w:rsid w:val="00592783"/>
    <w:rsid w:val="005A2DC2"/>
    <w:rsid w:val="005A6A16"/>
    <w:rsid w:val="005A7197"/>
    <w:rsid w:val="005B5CA0"/>
    <w:rsid w:val="005C2A99"/>
    <w:rsid w:val="005C6160"/>
    <w:rsid w:val="005C7A2E"/>
    <w:rsid w:val="005D1D0E"/>
    <w:rsid w:val="005D5CF2"/>
    <w:rsid w:val="005E420B"/>
    <w:rsid w:val="005F1482"/>
    <w:rsid w:val="006029F8"/>
    <w:rsid w:val="00610673"/>
    <w:rsid w:val="00617FE0"/>
    <w:rsid w:val="00621635"/>
    <w:rsid w:val="00624ED5"/>
    <w:rsid w:val="00626540"/>
    <w:rsid w:val="0063158B"/>
    <w:rsid w:val="00631CEC"/>
    <w:rsid w:val="00634742"/>
    <w:rsid w:val="006379C2"/>
    <w:rsid w:val="00642AA3"/>
    <w:rsid w:val="00642D4E"/>
    <w:rsid w:val="00643BD4"/>
    <w:rsid w:val="00645F43"/>
    <w:rsid w:val="006535F3"/>
    <w:rsid w:val="006556CD"/>
    <w:rsid w:val="00664FE3"/>
    <w:rsid w:val="00667916"/>
    <w:rsid w:val="00673A7C"/>
    <w:rsid w:val="0068136D"/>
    <w:rsid w:val="00681DDB"/>
    <w:rsid w:val="006823C8"/>
    <w:rsid w:val="00682414"/>
    <w:rsid w:val="006832EB"/>
    <w:rsid w:val="00687CEB"/>
    <w:rsid w:val="006A53CA"/>
    <w:rsid w:val="006A703D"/>
    <w:rsid w:val="006B3EE6"/>
    <w:rsid w:val="006B6DAD"/>
    <w:rsid w:val="006B7A4E"/>
    <w:rsid w:val="006C63CE"/>
    <w:rsid w:val="006C6B4E"/>
    <w:rsid w:val="006C78FD"/>
    <w:rsid w:val="006D414D"/>
    <w:rsid w:val="006D4299"/>
    <w:rsid w:val="006E6BBE"/>
    <w:rsid w:val="006E73D2"/>
    <w:rsid w:val="006F0F94"/>
    <w:rsid w:val="006F3EB8"/>
    <w:rsid w:val="006F659B"/>
    <w:rsid w:val="007103EF"/>
    <w:rsid w:val="007113EB"/>
    <w:rsid w:val="0071254D"/>
    <w:rsid w:val="00717E4B"/>
    <w:rsid w:val="00717F99"/>
    <w:rsid w:val="00733297"/>
    <w:rsid w:val="00735103"/>
    <w:rsid w:val="0073539F"/>
    <w:rsid w:val="00735EF9"/>
    <w:rsid w:val="00736467"/>
    <w:rsid w:val="00744202"/>
    <w:rsid w:val="007523C9"/>
    <w:rsid w:val="00753C60"/>
    <w:rsid w:val="007641FE"/>
    <w:rsid w:val="00765DDD"/>
    <w:rsid w:val="0076639A"/>
    <w:rsid w:val="00775519"/>
    <w:rsid w:val="007770BD"/>
    <w:rsid w:val="007774CA"/>
    <w:rsid w:val="00780C58"/>
    <w:rsid w:val="00787186"/>
    <w:rsid w:val="007905ED"/>
    <w:rsid w:val="00797437"/>
    <w:rsid w:val="00797E91"/>
    <w:rsid w:val="007A019C"/>
    <w:rsid w:val="007B21EE"/>
    <w:rsid w:val="007B59AD"/>
    <w:rsid w:val="007E0E8B"/>
    <w:rsid w:val="007E2268"/>
    <w:rsid w:val="008010F8"/>
    <w:rsid w:val="008012EE"/>
    <w:rsid w:val="00805967"/>
    <w:rsid w:val="00805BD1"/>
    <w:rsid w:val="0081526C"/>
    <w:rsid w:val="00833ED0"/>
    <w:rsid w:val="00840179"/>
    <w:rsid w:val="008411C5"/>
    <w:rsid w:val="0085059D"/>
    <w:rsid w:val="008645C1"/>
    <w:rsid w:val="00866EEB"/>
    <w:rsid w:val="008860A9"/>
    <w:rsid w:val="00886AF5"/>
    <w:rsid w:val="008A0F77"/>
    <w:rsid w:val="008A1D4D"/>
    <w:rsid w:val="008B0FC9"/>
    <w:rsid w:val="008C1DBE"/>
    <w:rsid w:val="008C63A7"/>
    <w:rsid w:val="008C6D04"/>
    <w:rsid w:val="008D1DD7"/>
    <w:rsid w:val="008D2DFC"/>
    <w:rsid w:val="008D4B0C"/>
    <w:rsid w:val="008E0A8E"/>
    <w:rsid w:val="008E3F76"/>
    <w:rsid w:val="008E64C9"/>
    <w:rsid w:val="008E752F"/>
    <w:rsid w:val="008E7E16"/>
    <w:rsid w:val="008F0165"/>
    <w:rsid w:val="008F2CCA"/>
    <w:rsid w:val="008F3867"/>
    <w:rsid w:val="0090674B"/>
    <w:rsid w:val="00917C10"/>
    <w:rsid w:val="00927384"/>
    <w:rsid w:val="00932499"/>
    <w:rsid w:val="00937B31"/>
    <w:rsid w:val="009408D8"/>
    <w:rsid w:val="00942965"/>
    <w:rsid w:val="00943E24"/>
    <w:rsid w:val="0095139F"/>
    <w:rsid w:val="009524F5"/>
    <w:rsid w:val="00954698"/>
    <w:rsid w:val="00956F6C"/>
    <w:rsid w:val="00960281"/>
    <w:rsid w:val="00966D67"/>
    <w:rsid w:val="00973040"/>
    <w:rsid w:val="009739F6"/>
    <w:rsid w:val="009832F7"/>
    <w:rsid w:val="009923BD"/>
    <w:rsid w:val="00996506"/>
    <w:rsid w:val="00997955"/>
    <w:rsid w:val="009A051C"/>
    <w:rsid w:val="009A60B6"/>
    <w:rsid w:val="009C0758"/>
    <w:rsid w:val="009C34F6"/>
    <w:rsid w:val="009C4187"/>
    <w:rsid w:val="009C4BD4"/>
    <w:rsid w:val="009C6497"/>
    <w:rsid w:val="009C7824"/>
    <w:rsid w:val="009C7EC8"/>
    <w:rsid w:val="009E26BE"/>
    <w:rsid w:val="009E7A9F"/>
    <w:rsid w:val="009F63B6"/>
    <w:rsid w:val="009F668C"/>
    <w:rsid w:val="00A118CA"/>
    <w:rsid w:val="00A20BCE"/>
    <w:rsid w:val="00A30C79"/>
    <w:rsid w:val="00A417D1"/>
    <w:rsid w:val="00A43C8F"/>
    <w:rsid w:val="00A45BC0"/>
    <w:rsid w:val="00A53659"/>
    <w:rsid w:val="00A540CF"/>
    <w:rsid w:val="00A620B0"/>
    <w:rsid w:val="00A62776"/>
    <w:rsid w:val="00A84698"/>
    <w:rsid w:val="00A8574C"/>
    <w:rsid w:val="00A92D6B"/>
    <w:rsid w:val="00A97558"/>
    <w:rsid w:val="00AA18E9"/>
    <w:rsid w:val="00AA1BCE"/>
    <w:rsid w:val="00AA67DA"/>
    <w:rsid w:val="00AA68B5"/>
    <w:rsid w:val="00AB5451"/>
    <w:rsid w:val="00AC4A6F"/>
    <w:rsid w:val="00AD020E"/>
    <w:rsid w:val="00AE10DB"/>
    <w:rsid w:val="00AE2FF8"/>
    <w:rsid w:val="00AE49A2"/>
    <w:rsid w:val="00AE73CC"/>
    <w:rsid w:val="00AF503A"/>
    <w:rsid w:val="00B15C4A"/>
    <w:rsid w:val="00B17D46"/>
    <w:rsid w:val="00B237DA"/>
    <w:rsid w:val="00B24DC7"/>
    <w:rsid w:val="00B25ABB"/>
    <w:rsid w:val="00B359FF"/>
    <w:rsid w:val="00B36686"/>
    <w:rsid w:val="00B41CEB"/>
    <w:rsid w:val="00B4398A"/>
    <w:rsid w:val="00B46C82"/>
    <w:rsid w:val="00B55418"/>
    <w:rsid w:val="00B56F7E"/>
    <w:rsid w:val="00B61A43"/>
    <w:rsid w:val="00B62FA4"/>
    <w:rsid w:val="00B63672"/>
    <w:rsid w:val="00B64E8B"/>
    <w:rsid w:val="00B73CEE"/>
    <w:rsid w:val="00B83A09"/>
    <w:rsid w:val="00B84DDC"/>
    <w:rsid w:val="00B9021B"/>
    <w:rsid w:val="00B913A7"/>
    <w:rsid w:val="00B95F39"/>
    <w:rsid w:val="00B96A44"/>
    <w:rsid w:val="00BA1823"/>
    <w:rsid w:val="00BA49C8"/>
    <w:rsid w:val="00BB6C5E"/>
    <w:rsid w:val="00BC0722"/>
    <w:rsid w:val="00BC19E8"/>
    <w:rsid w:val="00BC6CCC"/>
    <w:rsid w:val="00BC6FCD"/>
    <w:rsid w:val="00BC75B2"/>
    <w:rsid w:val="00BD336E"/>
    <w:rsid w:val="00BD5E8A"/>
    <w:rsid w:val="00BD5F87"/>
    <w:rsid w:val="00BE3462"/>
    <w:rsid w:val="00BE48C3"/>
    <w:rsid w:val="00BF09E2"/>
    <w:rsid w:val="00BF0D49"/>
    <w:rsid w:val="00BF1270"/>
    <w:rsid w:val="00BF5A55"/>
    <w:rsid w:val="00BF70C3"/>
    <w:rsid w:val="00C02846"/>
    <w:rsid w:val="00C06661"/>
    <w:rsid w:val="00C10104"/>
    <w:rsid w:val="00C12BE7"/>
    <w:rsid w:val="00C26C2F"/>
    <w:rsid w:val="00C34993"/>
    <w:rsid w:val="00C40A5F"/>
    <w:rsid w:val="00C439E6"/>
    <w:rsid w:val="00C51A26"/>
    <w:rsid w:val="00C53554"/>
    <w:rsid w:val="00C64B5E"/>
    <w:rsid w:val="00C64EC3"/>
    <w:rsid w:val="00C65554"/>
    <w:rsid w:val="00C66B9D"/>
    <w:rsid w:val="00C7032B"/>
    <w:rsid w:val="00C71391"/>
    <w:rsid w:val="00C81488"/>
    <w:rsid w:val="00C82611"/>
    <w:rsid w:val="00C8305E"/>
    <w:rsid w:val="00C87D24"/>
    <w:rsid w:val="00C955F1"/>
    <w:rsid w:val="00CA34A0"/>
    <w:rsid w:val="00CA441B"/>
    <w:rsid w:val="00CA67FA"/>
    <w:rsid w:val="00CB42E8"/>
    <w:rsid w:val="00CC3080"/>
    <w:rsid w:val="00CC416E"/>
    <w:rsid w:val="00CD0929"/>
    <w:rsid w:val="00CD0E6D"/>
    <w:rsid w:val="00CE62CF"/>
    <w:rsid w:val="00CE7D10"/>
    <w:rsid w:val="00D05A1B"/>
    <w:rsid w:val="00D06FB6"/>
    <w:rsid w:val="00D14B59"/>
    <w:rsid w:val="00D16EBE"/>
    <w:rsid w:val="00D20817"/>
    <w:rsid w:val="00D2172B"/>
    <w:rsid w:val="00D336D6"/>
    <w:rsid w:val="00D35131"/>
    <w:rsid w:val="00D4329D"/>
    <w:rsid w:val="00D4596E"/>
    <w:rsid w:val="00D46D5C"/>
    <w:rsid w:val="00D47466"/>
    <w:rsid w:val="00D540FA"/>
    <w:rsid w:val="00D671A3"/>
    <w:rsid w:val="00D67B20"/>
    <w:rsid w:val="00D704FF"/>
    <w:rsid w:val="00D862D2"/>
    <w:rsid w:val="00D8690E"/>
    <w:rsid w:val="00D92B6F"/>
    <w:rsid w:val="00DA5AE2"/>
    <w:rsid w:val="00DB5D65"/>
    <w:rsid w:val="00DD0CAB"/>
    <w:rsid w:val="00DD7C41"/>
    <w:rsid w:val="00DE626A"/>
    <w:rsid w:val="00DF311F"/>
    <w:rsid w:val="00DF3934"/>
    <w:rsid w:val="00DF3FE3"/>
    <w:rsid w:val="00E11FD2"/>
    <w:rsid w:val="00E124CF"/>
    <w:rsid w:val="00E3012F"/>
    <w:rsid w:val="00E36347"/>
    <w:rsid w:val="00E36E40"/>
    <w:rsid w:val="00E563A1"/>
    <w:rsid w:val="00E56742"/>
    <w:rsid w:val="00E567CC"/>
    <w:rsid w:val="00E63FA6"/>
    <w:rsid w:val="00E65EE2"/>
    <w:rsid w:val="00E66472"/>
    <w:rsid w:val="00E727C5"/>
    <w:rsid w:val="00E72CCD"/>
    <w:rsid w:val="00E737BD"/>
    <w:rsid w:val="00E77EB9"/>
    <w:rsid w:val="00E9037E"/>
    <w:rsid w:val="00E927F0"/>
    <w:rsid w:val="00E9282D"/>
    <w:rsid w:val="00E96D10"/>
    <w:rsid w:val="00EB0F64"/>
    <w:rsid w:val="00EB48EB"/>
    <w:rsid w:val="00EB5F2F"/>
    <w:rsid w:val="00ED40F7"/>
    <w:rsid w:val="00ED40F9"/>
    <w:rsid w:val="00ED532A"/>
    <w:rsid w:val="00EE0B3B"/>
    <w:rsid w:val="00EE278B"/>
    <w:rsid w:val="00F24CCD"/>
    <w:rsid w:val="00F252A0"/>
    <w:rsid w:val="00F319D0"/>
    <w:rsid w:val="00F333E1"/>
    <w:rsid w:val="00F3350E"/>
    <w:rsid w:val="00F36E3E"/>
    <w:rsid w:val="00F40F92"/>
    <w:rsid w:val="00F44C5B"/>
    <w:rsid w:val="00F466D1"/>
    <w:rsid w:val="00F47D0F"/>
    <w:rsid w:val="00F50497"/>
    <w:rsid w:val="00F53EA6"/>
    <w:rsid w:val="00F56B01"/>
    <w:rsid w:val="00F575E6"/>
    <w:rsid w:val="00F678D1"/>
    <w:rsid w:val="00F706CB"/>
    <w:rsid w:val="00F753AB"/>
    <w:rsid w:val="00F76D23"/>
    <w:rsid w:val="00F775C4"/>
    <w:rsid w:val="00F82D0F"/>
    <w:rsid w:val="00F83FA8"/>
    <w:rsid w:val="00F844B9"/>
    <w:rsid w:val="00F94B09"/>
    <w:rsid w:val="00F94FC9"/>
    <w:rsid w:val="00FA1D6E"/>
    <w:rsid w:val="00FA38AD"/>
    <w:rsid w:val="00FB1A5D"/>
    <w:rsid w:val="00FB1D9A"/>
    <w:rsid w:val="00FC0472"/>
    <w:rsid w:val="00FC143F"/>
    <w:rsid w:val="00FD07C7"/>
    <w:rsid w:val="00FD0AE6"/>
    <w:rsid w:val="00FE43CD"/>
    <w:rsid w:val="00FE5334"/>
    <w:rsid w:val="00FE59EA"/>
    <w:rsid w:val="00FF1308"/>
    <w:rsid w:val="00FF14BC"/>
    <w:rsid w:val="00FF321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9F913FA"/>
  <w15:chartTrackingRefBased/>
  <w15:docId w15:val="{FE9E6D1C-3D25-4EFF-B982-ADB81648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T" w:eastAsia="en-M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character" w:styleId="FollowedHyperlink">
    <w:name w:val="FollowedHyperlink"/>
    <w:uiPriority w:val="99"/>
    <w:semiHidden/>
    <w:unhideWhenUsed/>
    <w:rsid w:val="0018714F"/>
    <w:rPr>
      <w:color w:val="800080"/>
      <w:u w:val="single"/>
    </w:rPr>
  </w:style>
  <w:style w:type="character" w:styleId="UnresolvedMention">
    <w:name w:val="Unresolved Mention"/>
    <w:uiPriority w:val="99"/>
    <w:semiHidden/>
    <w:unhideWhenUsed/>
    <w:rsid w:val="002B4A0C"/>
    <w:rPr>
      <w:color w:val="605E5C"/>
      <w:shd w:val="clear" w:color="auto" w:fill="E1DFDD"/>
    </w:rPr>
  </w:style>
  <w:style w:type="paragraph" w:styleId="Revision">
    <w:name w:val="Revision"/>
    <w:hidden/>
    <w:uiPriority w:val="99"/>
    <w:semiHidden/>
    <w:rsid w:val="00E36E40"/>
    <w:rPr>
      <w:sz w:val="22"/>
      <w:szCs w:val="22"/>
      <w:lang w:val="en-US" w:eastAsia="en-US"/>
    </w:rPr>
  </w:style>
  <w:style w:type="character" w:styleId="CommentReference">
    <w:name w:val="annotation reference"/>
    <w:basedOn w:val="DefaultParagraphFont"/>
    <w:uiPriority w:val="99"/>
    <w:semiHidden/>
    <w:unhideWhenUsed/>
    <w:rsid w:val="006D414D"/>
    <w:rPr>
      <w:sz w:val="16"/>
      <w:szCs w:val="16"/>
    </w:rPr>
  </w:style>
  <w:style w:type="paragraph" w:styleId="CommentText">
    <w:name w:val="annotation text"/>
    <w:basedOn w:val="Normal"/>
    <w:link w:val="CommentTextChar"/>
    <w:uiPriority w:val="99"/>
    <w:unhideWhenUsed/>
    <w:rsid w:val="006D414D"/>
    <w:pPr>
      <w:spacing w:line="240" w:lineRule="auto"/>
    </w:pPr>
    <w:rPr>
      <w:sz w:val="20"/>
      <w:szCs w:val="20"/>
    </w:rPr>
  </w:style>
  <w:style w:type="character" w:customStyle="1" w:styleId="CommentTextChar">
    <w:name w:val="Comment Text Char"/>
    <w:basedOn w:val="DefaultParagraphFont"/>
    <w:link w:val="CommentText"/>
    <w:uiPriority w:val="99"/>
    <w:rsid w:val="006D414D"/>
    <w:rPr>
      <w:lang w:val="en-US" w:eastAsia="en-US"/>
    </w:rPr>
  </w:style>
  <w:style w:type="paragraph" w:styleId="CommentSubject">
    <w:name w:val="annotation subject"/>
    <w:basedOn w:val="CommentText"/>
    <w:next w:val="CommentText"/>
    <w:link w:val="CommentSubjectChar"/>
    <w:uiPriority w:val="99"/>
    <w:semiHidden/>
    <w:unhideWhenUsed/>
    <w:rsid w:val="006D414D"/>
    <w:rPr>
      <w:b/>
      <w:bCs/>
    </w:rPr>
  </w:style>
  <w:style w:type="character" w:customStyle="1" w:styleId="CommentSubjectChar">
    <w:name w:val="Comment Subject Char"/>
    <w:basedOn w:val="CommentTextChar"/>
    <w:link w:val="CommentSubject"/>
    <w:uiPriority w:val="99"/>
    <w:semiHidden/>
    <w:rsid w:val="006D414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dpi.com/2306-5729/4/1/15" TargetMode="External"/><Relationship Id="rId18" Type="http://schemas.openxmlformats.org/officeDocument/2006/relationships/hyperlink" Target="https://ieeexplore.ieee.org/document/982486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ieeexplore.ieee.org/document/902481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ieeexplore.ieee.org/document/7154749"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523500"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opscience.iop.org/article/10.1088/1742-6596/1754/1/012191/met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7E94E-90F6-4CCF-AA3D-FF4B04E9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15015</CharactersWithSpaces>
  <SharedDoc>false</SharedDoc>
  <HLinks>
    <vt:vector size="36" baseType="variant">
      <vt:variant>
        <vt:i4>2031645</vt:i4>
      </vt:variant>
      <vt:variant>
        <vt:i4>15</vt:i4>
      </vt:variant>
      <vt:variant>
        <vt:i4>0</vt:i4>
      </vt:variant>
      <vt:variant>
        <vt:i4>5</vt:i4>
      </vt:variant>
      <vt:variant>
        <vt:lpwstr>https://ieeexplore.ieee.org/document/9824863</vt:lpwstr>
      </vt:variant>
      <vt:variant>
        <vt:lpwstr/>
      </vt:variant>
      <vt:variant>
        <vt:i4>1835026</vt:i4>
      </vt:variant>
      <vt:variant>
        <vt:i4>12</vt:i4>
      </vt:variant>
      <vt:variant>
        <vt:i4>0</vt:i4>
      </vt:variant>
      <vt:variant>
        <vt:i4>5</vt:i4>
      </vt:variant>
      <vt:variant>
        <vt:lpwstr>https://ieeexplore.ieee.org/document/9024810</vt:lpwstr>
      </vt:variant>
      <vt:variant>
        <vt:lpwstr/>
      </vt:variant>
      <vt:variant>
        <vt:i4>1245206</vt:i4>
      </vt:variant>
      <vt:variant>
        <vt:i4>9</vt:i4>
      </vt:variant>
      <vt:variant>
        <vt:i4>0</vt:i4>
      </vt:variant>
      <vt:variant>
        <vt:i4>5</vt:i4>
      </vt:variant>
      <vt:variant>
        <vt:lpwstr>https://ieeexplore.ieee.org/document/7154749</vt:lpwstr>
      </vt:variant>
      <vt:variant>
        <vt:lpwstr/>
      </vt:variant>
      <vt:variant>
        <vt:i4>1114129</vt:i4>
      </vt:variant>
      <vt:variant>
        <vt:i4>6</vt:i4>
      </vt:variant>
      <vt:variant>
        <vt:i4>0</vt:i4>
      </vt:variant>
      <vt:variant>
        <vt:i4>5</vt:i4>
      </vt:variant>
      <vt:variant>
        <vt:lpwstr>https://ieeexplore.ieee.org/document/9523500</vt:lpwstr>
      </vt:variant>
      <vt:variant>
        <vt:lpwstr/>
      </vt:variant>
      <vt:variant>
        <vt:i4>8192038</vt:i4>
      </vt:variant>
      <vt:variant>
        <vt:i4>3</vt:i4>
      </vt:variant>
      <vt:variant>
        <vt:i4>0</vt:i4>
      </vt:variant>
      <vt:variant>
        <vt:i4>5</vt:i4>
      </vt:variant>
      <vt:variant>
        <vt:lpwstr>https://iopscience.iop.org/article/10.1088/1742-6596/1754/1/012191/meta</vt:lpwstr>
      </vt:variant>
      <vt:variant>
        <vt:lpwstr/>
      </vt:variant>
      <vt:variant>
        <vt:i4>6160414</vt:i4>
      </vt:variant>
      <vt:variant>
        <vt:i4>0</vt:i4>
      </vt:variant>
      <vt:variant>
        <vt:i4>0</vt:i4>
      </vt:variant>
      <vt:variant>
        <vt:i4>5</vt:i4>
      </vt:variant>
      <vt:variant>
        <vt:lpwstr>https://www.mdpi.com/2306-5729/4/1/15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Alan Gatt</cp:lastModifiedBy>
  <cp:revision>6</cp:revision>
  <cp:lastPrinted>2018-10-25T08:20:00Z</cp:lastPrinted>
  <dcterms:created xsi:type="dcterms:W3CDTF">2022-10-20T06:24:00Z</dcterms:created>
  <dcterms:modified xsi:type="dcterms:W3CDTF">2022-10-20T06:43:00Z</dcterms:modified>
</cp:coreProperties>
</file>